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FFB" w:rsidRDefault="003E5FFB" w:rsidP="003E5FFB">
      <w:pPr>
        <w:pStyle w:val="ISNormal"/>
      </w:pPr>
      <w:r w:rsidRPr="006214BC">
        <w:drawing>
          <wp:inline distT="0" distB="0" distL="0" distR="0" wp14:anchorId="6AF3093C" wp14:editId="08B645DA">
            <wp:extent cx="885825" cy="522261"/>
            <wp:effectExtent l="19050" t="0" r="0" b="0"/>
            <wp:docPr id="2" name="Picture 1" descr="C:\Users\gemma.hunt\AppData\Local\Microsoft\Windows\Temporary Internet Files\Content.Outlook\8603Z436\AlliancebootsRGBSCREEN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mma.hunt\AppData\Local\Microsoft\Windows\Temporary Internet Files\Content.Outlook\8603Z436\AlliancebootsRGBSCREENUSE.jpg"/>
                    <pic:cNvPicPr>
                      <a:picLocks noChangeAspect="1" noChangeArrowheads="1"/>
                    </pic:cNvPicPr>
                  </pic:nvPicPr>
                  <pic:blipFill>
                    <a:blip r:embed="rId7" cstate="print"/>
                    <a:srcRect/>
                    <a:stretch>
                      <a:fillRect/>
                    </a:stretch>
                  </pic:blipFill>
                  <pic:spPr bwMode="auto">
                    <a:xfrm>
                      <a:off x="0" y="0"/>
                      <a:ext cx="886145" cy="522450"/>
                    </a:xfrm>
                    <a:prstGeom prst="rect">
                      <a:avLst/>
                    </a:prstGeom>
                    <a:noFill/>
                    <a:ln w="9525">
                      <a:noFill/>
                      <a:miter lim="800000"/>
                      <a:headEnd/>
                      <a:tailEnd/>
                    </a:ln>
                  </pic:spPr>
                </pic:pic>
              </a:graphicData>
            </a:graphic>
          </wp:inline>
        </w:drawing>
      </w:r>
      <w:r>
        <w:tab/>
      </w:r>
      <w:r>
        <w:tab/>
      </w:r>
      <w:r>
        <w:tab/>
      </w:r>
      <w:r>
        <w:tab/>
      </w:r>
      <w:r>
        <w:tab/>
      </w:r>
      <w:r>
        <w:tab/>
      </w:r>
      <w:r>
        <w:tab/>
      </w:r>
      <w:r>
        <w:tab/>
      </w:r>
      <w:r>
        <w:tab/>
      </w:r>
      <w:r>
        <w:tab/>
      </w:r>
      <w:r>
        <w:tab/>
      </w:r>
      <w:r>
        <w:rPr>
          <w:b/>
          <w:bCs/>
          <w:color w:val="003366"/>
          <w:sz w:val="72"/>
        </w:rPr>
        <w:t>IT</w:t>
      </w:r>
    </w:p>
    <w:p w:rsidR="003E5FFB" w:rsidRDefault="003E5FFB" w:rsidP="003E5FFB">
      <w:pPr>
        <w:pStyle w:val="Title"/>
        <w:tabs>
          <w:tab w:val="left" w:pos="0"/>
        </w:tabs>
        <w:jc w:val="center"/>
      </w:pPr>
    </w:p>
    <w:p w:rsidR="003E5FFB" w:rsidRDefault="00F945C3" w:rsidP="003E5FFB">
      <w:pPr>
        <w:pStyle w:val="Title"/>
        <w:tabs>
          <w:tab w:val="left" w:pos="0"/>
        </w:tabs>
        <w:jc w:val="center"/>
      </w:pPr>
      <w:r>
        <w:t>Services Dashboard</w:t>
      </w:r>
    </w:p>
    <w:p w:rsidR="003E5FFB" w:rsidRDefault="003E5FFB" w:rsidP="003E5FFB">
      <w:pPr>
        <w:pStyle w:val="Title"/>
        <w:ind w:left="5760" w:firstLine="720"/>
        <w:rPr>
          <w:sz w:val="32"/>
        </w:rPr>
      </w:pPr>
    </w:p>
    <w:p w:rsidR="003E5FFB" w:rsidRDefault="003E5FFB" w:rsidP="003E5FFB">
      <w:pPr>
        <w:pStyle w:val="Title"/>
        <w:ind w:left="5760" w:firstLine="720"/>
        <w:rPr>
          <w:sz w:val="32"/>
        </w:rPr>
      </w:pPr>
      <w:r w:rsidRPr="00534D18">
        <w:rPr>
          <w:sz w:val="32"/>
        </w:rPr>
        <w:t>Version</w:t>
      </w:r>
      <w:r>
        <w:rPr>
          <w:sz w:val="32"/>
        </w:rPr>
        <w:t xml:space="preserve">: </w:t>
      </w:r>
      <w:sdt>
        <w:sdtPr>
          <w:rPr>
            <w:sz w:val="32"/>
          </w:rPr>
          <w:alias w:val="Published Version"/>
          <w:tag w:val="Published_x0020_Version"/>
          <w:id w:val="414362912"/>
          <w:placeholder>
            <w:docPart w:val="A68767DB23D24C6E9D7AD6FABE91D54F"/>
          </w:placeholder>
          <w:dataBinding w:prefixMappings="xmlns:ns0='http://schemas.microsoft.com/office/2006/metadata/properties' xmlns:ns1='http://www.w3.org/2001/XMLSchema-instance' xmlns:ns2='http://schemas.microsoft.com/office/infopath/2007/PartnerControls' xmlns:ns3='b2a2f4da-67f3-4aef-a378-a0bbbadffe62' xmlns:ns4='785bd033-5166-48af-95de-62489ec787b8' " w:xpath="/ns0:properties[1]/documentManagement[1]/ns3:Published_x0020_Version[1]" w:storeItemID="{6F67A514-B3F0-415F-A23B-042D0AE53E2B}"/>
          <w:text/>
        </w:sdtPr>
        <w:sdtEndPr/>
        <w:sdtContent>
          <w:del w:id="0" w:author="Nitin.Jain" w:date="2016-09-14T13:02:00Z">
            <w:r w:rsidR="004405B3" w:rsidDel="004405B3">
              <w:rPr>
                <w:sz w:val="32"/>
              </w:rPr>
              <w:delText>0.4</w:delText>
            </w:r>
          </w:del>
          <w:ins w:id="1" w:author="Nitin.Jain" w:date="2016-09-14T13:02:00Z">
            <w:r w:rsidR="004405B3">
              <w:rPr>
                <w:sz w:val="32"/>
              </w:rPr>
              <w:t>0.5</w:t>
            </w:r>
          </w:ins>
        </w:sdtContent>
      </w:sdt>
    </w:p>
    <w:p w:rsidR="003E5FFB" w:rsidRDefault="003E5FFB" w:rsidP="003E5FFB">
      <w:pPr>
        <w:pStyle w:val="ISNormal"/>
        <w:tabs>
          <w:tab w:val="left" w:pos="0"/>
        </w:tabs>
      </w:pPr>
      <w:bookmarkStart w:id="2" w:name="_Toc204502197"/>
      <w:bookmarkStart w:id="3" w:name="_Toc210028847"/>
      <w:bookmarkStart w:id="4" w:name="_Toc210029075"/>
      <w:bookmarkStart w:id="5" w:name="_Toc528990384"/>
      <w:bookmarkStart w:id="6" w:name="_Toc517852159"/>
      <w:bookmarkStart w:id="7" w:name="_Toc152574865"/>
      <w:bookmarkStart w:id="8" w:name="_Toc528990382"/>
      <w:bookmarkStart w:id="9" w:name="_Toc517852157"/>
      <w:bookmarkStart w:id="10" w:name="_Toc152574864"/>
      <w:bookmarkStart w:id="11" w:name="_Toc204502199"/>
    </w:p>
    <w:p w:rsidR="003E5FFB" w:rsidRDefault="003E5FFB" w:rsidP="003E5FFB">
      <w:pPr>
        <w:pStyle w:val="ISNormal"/>
        <w:tabs>
          <w:tab w:val="left" w:pos="0"/>
        </w:tabs>
      </w:pPr>
    </w:p>
    <w:p w:rsidR="003E5FFB" w:rsidRDefault="003E5FFB" w:rsidP="003E5FFB">
      <w:pPr>
        <w:pStyle w:val="ISNormal"/>
        <w:tabs>
          <w:tab w:val="left" w:pos="0"/>
        </w:tabs>
      </w:pPr>
    </w:p>
    <w:p w:rsidR="003E5FFB" w:rsidRDefault="003E5FFB" w:rsidP="003E5FFB">
      <w:pPr>
        <w:pStyle w:val="ISNormal"/>
        <w:tabs>
          <w:tab w:val="left" w:pos="0"/>
        </w:tabs>
      </w:pPr>
    </w:p>
    <w:p w:rsidR="003E5FFB" w:rsidRDefault="003E5FFB" w:rsidP="003E5FFB">
      <w:pPr>
        <w:pStyle w:val="ISNormal"/>
        <w:tabs>
          <w:tab w:val="left" w:pos="0"/>
        </w:tabs>
      </w:pPr>
    </w:p>
    <w:p w:rsidR="003E5FFB" w:rsidRDefault="003E5FFB" w:rsidP="003E5FFB">
      <w:pPr>
        <w:pStyle w:val="ISNormal"/>
        <w:tabs>
          <w:tab w:val="left" w:pos="0"/>
        </w:tabs>
      </w:pPr>
    </w:p>
    <w:p w:rsidR="003E5FFB" w:rsidRDefault="003E5FFB" w:rsidP="003E5FFB">
      <w:pPr>
        <w:pStyle w:val="ISNormal"/>
        <w:tabs>
          <w:tab w:val="left" w:pos="0"/>
        </w:tabs>
      </w:pPr>
    </w:p>
    <w:p w:rsidR="003E5FFB" w:rsidRDefault="003E5FFB" w:rsidP="003E5FFB">
      <w:pPr>
        <w:pStyle w:val="ISNormal"/>
        <w:tabs>
          <w:tab w:val="left" w:pos="0"/>
        </w:tabs>
      </w:pPr>
    </w:p>
    <w:p w:rsidR="003E5FFB" w:rsidRDefault="003E5FFB" w:rsidP="003E5FFB">
      <w:pPr>
        <w:pStyle w:val="ISNormal"/>
        <w:tabs>
          <w:tab w:val="left" w:pos="0"/>
        </w:tabs>
      </w:pPr>
    </w:p>
    <w:p w:rsidR="003E5FFB" w:rsidRDefault="003E5FFB" w:rsidP="003E5FFB">
      <w:pPr>
        <w:pStyle w:val="ISNormal"/>
        <w:tabs>
          <w:tab w:val="left" w:pos="0"/>
        </w:tabs>
        <w:rPr>
          <w:rFonts w:cs="Arial"/>
          <w:b/>
          <w:bCs/>
          <w:noProof w:val="0"/>
          <w:color w:val="333399"/>
          <w:kern w:val="28"/>
          <w:sz w:val="28"/>
          <w:szCs w:val="32"/>
          <w:lang w:eastAsia="en-US"/>
        </w:rPr>
      </w:pPr>
    </w:p>
    <w:p w:rsidR="003E5FFB" w:rsidRPr="00881A53" w:rsidRDefault="003E5FFB" w:rsidP="003E5FFB">
      <w:pPr>
        <w:pStyle w:val="HelpTxt"/>
        <w:rPr>
          <w:rFonts w:cs="Arial"/>
          <w:b/>
          <w:bCs/>
          <w:color w:val="333399"/>
          <w:kern w:val="28"/>
          <w:sz w:val="28"/>
          <w:szCs w:val="32"/>
        </w:rPr>
      </w:pPr>
      <w:r w:rsidRPr="00881A53">
        <w:rPr>
          <w:rFonts w:cs="Arial"/>
          <w:b/>
          <w:bCs/>
          <w:color w:val="333399"/>
          <w:kern w:val="28"/>
          <w:sz w:val="28"/>
          <w:szCs w:val="32"/>
        </w:rPr>
        <w:t xml:space="preserve">Department: </w:t>
      </w:r>
      <w:r>
        <w:rPr>
          <w:rFonts w:cs="Arial"/>
          <w:b/>
          <w:bCs/>
          <w:color w:val="333399"/>
          <w:kern w:val="28"/>
          <w:sz w:val="28"/>
          <w:szCs w:val="32"/>
        </w:rPr>
        <w:t>Healthcare</w:t>
      </w:r>
      <w:r w:rsidR="001A09D6">
        <w:rPr>
          <w:rFonts w:cs="Arial"/>
          <w:b/>
          <w:bCs/>
          <w:color w:val="333399"/>
          <w:kern w:val="28"/>
          <w:sz w:val="28"/>
          <w:szCs w:val="32"/>
        </w:rPr>
        <w:t xml:space="preserve"> Apps Management</w:t>
      </w:r>
    </w:p>
    <w:p w:rsidR="003E5FFB" w:rsidRPr="00881A53" w:rsidRDefault="003E5FFB" w:rsidP="003E5FFB">
      <w:pPr>
        <w:pStyle w:val="ISNormal"/>
        <w:tabs>
          <w:tab w:val="left" w:pos="0"/>
        </w:tabs>
        <w:rPr>
          <w:rFonts w:cs="Arial"/>
          <w:b/>
          <w:bCs/>
          <w:noProof w:val="0"/>
          <w:color w:val="333399"/>
          <w:kern w:val="28"/>
          <w:sz w:val="28"/>
          <w:szCs w:val="32"/>
          <w:lang w:eastAsia="en-US"/>
        </w:rPr>
      </w:pPr>
    </w:p>
    <w:p w:rsidR="003E5FFB" w:rsidRPr="00881A53" w:rsidRDefault="003E5FFB" w:rsidP="003E5FFB">
      <w:pPr>
        <w:pStyle w:val="ISNormal"/>
        <w:tabs>
          <w:tab w:val="left" w:pos="0"/>
        </w:tabs>
        <w:rPr>
          <w:rFonts w:cs="Arial"/>
          <w:b/>
          <w:bCs/>
          <w:noProof w:val="0"/>
          <w:color w:val="333399"/>
          <w:kern w:val="28"/>
          <w:sz w:val="28"/>
          <w:szCs w:val="32"/>
          <w:lang w:eastAsia="en-US"/>
        </w:rPr>
      </w:pPr>
      <w:r w:rsidRPr="00881A53">
        <w:rPr>
          <w:rFonts w:cs="Arial"/>
          <w:b/>
          <w:bCs/>
          <w:noProof w:val="0"/>
          <w:color w:val="333399"/>
          <w:kern w:val="28"/>
          <w:sz w:val="28"/>
          <w:szCs w:val="32"/>
          <w:lang w:eastAsia="en-US"/>
        </w:rPr>
        <w:t xml:space="preserve">Author: </w:t>
      </w:r>
      <w:sdt>
        <w:sdtPr>
          <w:rPr>
            <w:rFonts w:cs="Arial"/>
            <w:b/>
            <w:bCs/>
            <w:noProof w:val="0"/>
            <w:color w:val="333399"/>
            <w:kern w:val="28"/>
            <w:sz w:val="28"/>
            <w:szCs w:val="32"/>
            <w:lang w:eastAsia="en-US"/>
          </w:rPr>
          <w:alias w:val="Author"/>
          <w:id w:val="12234416"/>
          <w:placeholder>
            <w:docPart w:val="280F9596ED6A442387313B4EF4248B6D"/>
          </w:placeholder>
          <w:dataBinding w:prefixMappings="xmlns:ns0='http://purl.org/dc/elements/1.1/' xmlns:ns1='http://schemas.openxmlformats.org/package/2006/metadata/core-properties' " w:xpath="/ns1:coreProperties[1]/ns0:creator[1]" w:storeItemID="{6C3C8BC8-F283-45AE-878A-BAB7291924A1}"/>
          <w:text/>
        </w:sdtPr>
        <w:sdtEndPr/>
        <w:sdtContent>
          <w:r>
            <w:rPr>
              <w:rFonts w:cs="Arial"/>
              <w:b/>
              <w:bCs/>
              <w:noProof w:val="0"/>
              <w:color w:val="333399"/>
              <w:kern w:val="28"/>
              <w:sz w:val="28"/>
              <w:szCs w:val="32"/>
              <w:lang w:eastAsia="en-US"/>
            </w:rPr>
            <w:t>Nitin.Jain</w:t>
          </w:r>
        </w:sdtContent>
      </w:sdt>
    </w:p>
    <w:p w:rsidR="003E5FFB" w:rsidRPr="00881A53" w:rsidRDefault="003E5FFB" w:rsidP="003E5FFB">
      <w:pPr>
        <w:pStyle w:val="ISNormal"/>
        <w:tabs>
          <w:tab w:val="left" w:pos="0"/>
        </w:tabs>
        <w:rPr>
          <w:rFonts w:cs="Arial"/>
          <w:b/>
          <w:bCs/>
          <w:noProof w:val="0"/>
          <w:color w:val="333399"/>
          <w:kern w:val="28"/>
          <w:sz w:val="28"/>
          <w:szCs w:val="32"/>
          <w:lang w:eastAsia="en-US"/>
        </w:rPr>
      </w:pPr>
    </w:p>
    <w:p w:rsidR="003E5FFB" w:rsidRDefault="003E5FFB" w:rsidP="003E5FFB">
      <w:pPr>
        <w:pStyle w:val="ISNormal"/>
        <w:tabs>
          <w:tab w:val="left" w:pos="0"/>
        </w:tabs>
        <w:rPr>
          <w:rFonts w:cs="Arial"/>
          <w:b/>
          <w:bCs/>
          <w:noProof w:val="0"/>
          <w:color w:val="333399"/>
          <w:kern w:val="28"/>
          <w:sz w:val="28"/>
          <w:szCs w:val="32"/>
          <w:lang w:eastAsia="en-US"/>
        </w:rPr>
      </w:pPr>
      <w:r>
        <w:rPr>
          <w:rFonts w:cs="Arial"/>
          <w:b/>
          <w:bCs/>
          <w:noProof w:val="0"/>
          <w:color w:val="333399"/>
          <w:kern w:val="28"/>
          <w:sz w:val="28"/>
          <w:szCs w:val="32"/>
          <w:lang w:eastAsia="en-US"/>
        </w:rPr>
        <w:t>Last saved on</w:t>
      </w:r>
      <w:r w:rsidRPr="00881A53">
        <w:rPr>
          <w:rFonts w:cs="Arial"/>
          <w:b/>
          <w:bCs/>
          <w:noProof w:val="0"/>
          <w:color w:val="333399"/>
          <w:kern w:val="28"/>
          <w:sz w:val="28"/>
          <w:szCs w:val="32"/>
          <w:lang w:eastAsia="en-US"/>
        </w:rPr>
        <w:t>:</w:t>
      </w:r>
      <w:r>
        <w:rPr>
          <w:rFonts w:cs="Arial"/>
          <w:b/>
          <w:bCs/>
          <w:noProof w:val="0"/>
          <w:color w:val="333399"/>
          <w:kern w:val="28"/>
          <w:sz w:val="28"/>
          <w:szCs w:val="32"/>
          <w:lang w:eastAsia="en-US"/>
        </w:rPr>
        <w:t xml:space="preserve"> </w:t>
      </w:r>
      <w:r w:rsidR="00137769">
        <w:rPr>
          <w:rFonts w:cs="Arial"/>
          <w:b/>
          <w:bCs/>
          <w:noProof w:val="0"/>
          <w:color w:val="333399"/>
          <w:kern w:val="28"/>
          <w:sz w:val="28"/>
          <w:szCs w:val="32"/>
          <w:lang w:eastAsia="en-US"/>
        </w:rPr>
        <w:fldChar w:fldCharType="begin"/>
      </w:r>
      <w:r w:rsidR="00137769">
        <w:rPr>
          <w:rFonts w:cs="Arial"/>
          <w:b/>
          <w:bCs/>
          <w:noProof w:val="0"/>
          <w:color w:val="333399"/>
          <w:kern w:val="28"/>
          <w:sz w:val="28"/>
          <w:szCs w:val="32"/>
          <w:lang w:eastAsia="en-US"/>
        </w:rPr>
        <w:instrText xml:space="preserve"> SAVEDATE  \@ "dd/MM/yyyy"  \* MERGEFORMAT </w:instrText>
      </w:r>
      <w:r w:rsidR="00137769">
        <w:rPr>
          <w:rFonts w:cs="Arial"/>
          <w:b/>
          <w:bCs/>
          <w:noProof w:val="0"/>
          <w:color w:val="333399"/>
          <w:kern w:val="28"/>
          <w:sz w:val="28"/>
          <w:szCs w:val="32"/>
          <w:lang w:eastAsia="en-US"/>
        </w:rPr>
        <w:fldChar w:fldCharType="separate"/>
      </w:r>
      <w:ins w:id="12" w:author="Nitin.Jain" w:date="2016-09-15T09:38:00Z">
        <w:r w:rsidR="008A6E1C">
          <w:rPr>
            <w:rFonts w:cs="Arial"/>
            <w:b/>
            <w:bCs/>
            <w:color w:val="333399"/>
            <w:kern w:val="28"/>
            <w:sz w:val="28"/>
            <w:szCs w:val="32"/>
            <w:lang w:eastAsia="en-US"/>
          </w:rPr>
          <w:t>14/09/2016</w:t>
        </w:r>
      </w:ins>
      <w:del w:id="13" w:author="Nitin.Jain" w:date="2016-09-15T09:38:00Z">
        <w:r w:rsidR="004405B3" w:rsidDel="008A6E1C">
          <w:rPr>
            <w:rFonts w:cs="Arial"/>
            <w:b/>
            <w:bCs/>
            <w:color w:val="333399"/>
            <w:kern w:val="28"/>
            <w:sz w:val="28"/>
            <w:szCs w:val="32"/>
            <w:lang w:eastAsia="en-US"/>
          </w:rPr>
          <w:delText>1</w:delText>
        </w:r>
      </w:del>
      <w:del w:id="14" w:author="Nitin.Jain" w:date="2016-09-14T13:04:00Z">
        <w:r w:rsidR="004405B3" w:rsidDel="004405B3">
          <w:rPr>
            <w:rFonts w:cs="Arial"/>
            <w:b/>
            <w:bCs/>
            <w:color w:val="333399"/>
            <w:kern w:val="28"/>
            <w:sz w:val="28"/>
            <w:szCs w:val="32"/>
            <w:lang w:eastAsia="en-US"/>
          </w:rPr>
          <w:delText>2</w:delText>
        </w:r>
      </w:del>
      <w:del w:id="15" w:author="Nitin.Jain" w:date="2016-09-15T09:38:00Z">
        <w:r w:rsidR="004405B3" w:rsidDel="008A6E1C">
          <w:rPr>
            <w:rFonts w:cs="Arial"/>
            <w:b/>
            <w:bCs/>
            <w:color w:val="333399"/>
            <w:kern w:val="28"/>
            <w:sz w:val="28"/>
            <w:szCs w:val="32"/>
            <w:lang w:eastAsia="en-US"/>
          </w:rPr>
          <w:delText>/09/2016</w:delText>
        </w:r>
      </w:del>
      <w:r w:rsidR="00137769">
        <w:rPr>
          <w:rFonts w:cs="Arial"/>
          <w:b/>
          <w:bCs/>
          <w:noProof w:val="0"/>
          <w:color w:val="333399"/>
          <w:kern w:val="28"/>
          <w:sz w:val="28"/>
          <w:szCs w:val="32"/>
          <w:lang w:eastAsia="en-US"/>
        </w:rPr>
        <w:fldChar w:fldCharType="end"/>
      </w:r>
    </w:p>
    <w:p w:rsidR="003E5FFB" w:rsidRDefault="003E5FFB" w:rsidP="003E5FFB"/>
    <w:p w:rsidR="003E5FFB" w:rsidRPr="00826225" w:rsidRDefault="003E5FFB" w:rsidP="003E5FFB">
      <w:pPr>
        <w:jc w:val="center"/>
      </w:pPr>
    </w:p>
    <w:p w:rsidR="003E5FFB" w:rsidRDefault="003E5FFB" w:rsidP="003E5FFB">
      <w:pPr>
        <w:pStyle w:val="Heading1"/>
        <w:rPr>
          <w:kern w:val="28"/>
        </w:rPr>
      </w:pPr>
      <w:bookmarkStart w:id="16" w:name="_Toc461467144"/>
      <w:bookmarkEnd w:id="2"/>
      <w:bookmarkEnd w:id="3"/>
      <w:bookmarkEnd w:id="4"/>
      <w:r>
        <w:rPr>
          <w:kern w:val="28"/>
        </w:rPr>
        <w:lastRenderedPageBreak/>
        <w:t xml:space="preserve">Table of </w:t>
      </w:r>
      <w:r w:rsidRPr="0092021B">
        <w:rPr>
          <w:kern w:val="28"/>
        </w:rPr>
        <w:t>Contents</w:t>
      </w:r>
      <w:bookmarkEnd w:id="16"/>
    </w:p>
    <w:p w:rsidR="000929A7" w:rsidRDefault="003E5FFB">
      <w:pPr>
        <w:pStyle w:val="TOC1"/>
        <w:rPr>
          <w:rFonts w:asciiTheme="minorHAnsi" w:eastAsiaTheme="minorEastAsia" w:hAnsiTheme="minorHAnsi" w:cstheme="minorBidi"/>
          <w:sz w:val="22"/>
          <w:szCs w:val="22"/>
        </w:rPr>
      </w:pPr>
      <w:r>
        <w:fldChar w:fldCharType="begin"/>
      </w:r>
      <w:r>
        <w:instrText xml:space="preserve"> TOC \o "1-2" \h \z \u </w:instrText>
      </w:r>
      <w:r>
        <w:fldChar w:fldCharType="separate"/>
      </w:r>
      <w:hyperlink w:anchor="_Toc461467144" w:history="1">
        <w:r w:rsidR="000929A7" w:rsidRPr="005C59B5">
          <w:rPr>
            <w:rStyle w:val="Hyperlink"/>
            <w:kern w:val="28"/>
          </w:rPr>
          <w:t>1</w:t>
        </w:r>
        <w:r w:rsidR="000929A7">
          <w:rPr>
            <w:rFonts w:asciiTheme="minorHAnsi" w:eastAsiaTheme="minorEastAsia" w:hAnsiTheme="minorHAnsi" w:cstheme="minorBidi"/>
            <w:sz w:val="22"/>
            <w:szCs w:val="22"/>
          </w:rPr>
          <w:tab/>
        </w:r>
        <w:r w:rsidR="000929A7" w:rsidRPr="005C59B5">
          <w:rPr>
            <w:rStyle w:val="Hyperlink"/>
            <w:kern w:val="28"/>
          </w:rPr>
          <w:t>Table of Contents</w:t>
        </w:r>
        <w:r w:rsidR="000929A7">
          <w:rPr>
            <w:webHidden/>
          </w:rPr>
          <w:tab/>
        </w:r>
        <w:r w:rsidR="000929A7">
          <w:rPr>
            <w:webHidden/>
          </w:rPr>
          <w:fldChar w:fldCharType="begin"/>
        </w:r>
        <w:r w:rsidR="000929A7">
          <w:rPr>
            <w:webHidden/>
          </w:rPr>
          <w:instrText xml:space="preserve"> PAGEREF _Toc461467144 \h </w:instrText>
        </w:r>
        <w:r w:rsidR="000929A7">
          <w:rPr>
            <w:webHidden/>
          </w:rPr>
        </w:r>
        <w:r w:rsidR="000929A7">
          <w:rPr>
            <w:webHidden/>
          </w:rPr>
          <w:fldChar w:fldCharType="separate"/>
        </w:r>
        <w:r w:rsidR="000929A7">
          <w:rPr>
            <w:webHidden/>
          </w:rPr>
          <w:t>2</w:t>
        </w:r>
        <w:r w:rsidR="000929A7">
          <w:rPr>
            <w:webHidden/>
          </w:rPr>
          <w:fldChar w:fldCharType="end"/>
        </w:r>
      </w:hyperlink>
    </w:p>
    <w:p w:rsidR="000929A7" w:rsidRDefault="009F749C">
      <w:pPr>
        <w:pStyle w:val="TOC1"/>
        <w:rPr>
          <w:rFonts w:asciiTheme="minorHAnsi" w:eastAsiaTheme="minorEastAsia" w:hAnsiTheme="minorHAnsi" w:cstheme="minorBidi"/>
          <w:sz w:val="22"/>
          <w:szCs w:val="22"/>
        </w:rPr>
      </w:pPr>
      <w:hyperlink w:anchor="_Toc461467145" w:history="1">
        <w:r w:rsidR="000929A7" w:rsidRPr="005C59B5">
          <w:rPr>
            <w:rStyle w:val="Hyperlink"/>
          </w:rPr>
          <w:t>2</w:t>
        </w:r>
        <w:r w:rsidR="000929A7">
          <w:rPr>
            <w:rFonts w:asciiTheme="minorHAnsi" w:eastAsiaTheme="minorEastAsia" w:hAnsiTheme="minorHAnsi" w:cstheme="minorBidi"/>
            <w:sz w:val="22"/>
            <w:szCs w:val="22"/>
          </w:rPr>
          <w:tab/>
        </w:r>
        <w:r w:rsidR="000929A7" w:rsidRPr="005C59B5">
          <w:rPr>
            <w:rStyle w:val="Hyperlink"/>
          </w:rPr>
          <w:t>Summary</w:t>
        </w:r>
        <w:r w:rsidR="000929A7">
          <w:rPr>
            <w:webHidden/>
          </w:rPr>
          <w:tab/>
        </w:r>
        <w:r w:rsidR="000929A7">
          <w:rPr>
            <w:webHidden/>
          </w:rPr>
          <w:fldChar w:fldCharType="begin"/>
        </w:r>
        <w:r w:rsidR="000929A7">
          <w:rPr>
            <w:webHidden/>
          </w:rPr>
          <w:instrText xml:space="preserve"> PAGEREF _Toc461467145 \h </w:instrText>
        </w:r>
        <w:r w:rsidR="000929A7">
          <w:rPr>
            <w:webHidden/>
          </w:rPr>
        </w:r>
        <w:r w:rsidR="000929A7">
          <w:rPr>
            <w:webHidden/>
          </w:rPr>
          <w:fldChar w:fldCharType="separate"/>
        </w:r>
        <w:r w:rsidR="000929A7">
          <w:rPr>
            <w:webHidden/>
          </w:rPr>
          <w:t>3</w:t>
        </w:r>
        <w:r w:rsidR="000929A7">
          <w:rPr>
            <w:webHidden/>
          </w:rPr>
          <w:fldChar w:fldCharType="end"/>
        </w:r>
      </w:hyperlink>
    </w:p>
    <w:p w:rsidR="000929A7" w:rsidRDefault="009F749C">
      <w:pPr>
        <w:pStyle w:val="TOC1"/>
        <w:rPr>
          <w:rFonts w:asciiTheme="minorHAnsi" w:eastAsiaTheme="minorEastAsia" w:hAnsiTheme="minorHAnsi" w:cstheme="minorBidi"/>
          <w:sz w:val="22"/>
          <w:szCs w:val="22"/>
        </w:rPr>
      </w:pPr>
      <w:hyperlink w:anchor="_Toc461467146" w:history="1">
        <w:r w:rsidR="000929A7" w:rsidRPr="005C59B5">
          <w:rPr>
            <w:rStyle w:val="Hyperlink"/>
          </w:rPr>
          <w:t>3</w:t>
        </w:r>
        <w:r w:rsidR="000929A7">
          <w:rPr>
            <w:rFonts w:asciiTheme="minorHAnsi" w:eastAsiaTheme="minorEastAsia" w:hAnsiTheme="minorHAnsi" w:cstheme="minorBidi"/>
            <w:sz w:val="22"/>
            <w:szCs w:val="22"/>
          </w:rPr>
          <w:tab/>
        </w:r>
        <w:r w:rsidR="000929A7" w:rsidRPr="005C59B5">
          <w:rPr>
            <w:rStyle w:val="Hyperlink"/>
          </w:rPr>
          <w:t>To be Design</w:t>
        </w:r>
        <w:r w:rsidR="000929A7">
          <w:rPr>
            <w:webHidden/>
          </w:rPr>
          <w:tab/>
        </w:r>
        <w:r w:rsidR="000929A7">
          <w:rPr>
            <w:webHidden/>
          </w:rPr>
          <w:fldChar w:fldCharType="begin"/>
        </w:r>
        <w:r w:rsidR="000929A7">
          <w:rPr>
            <w:webHidden/>
          </w:rPr>
          <w:instrText xml:space="preserve"> PAGEREF _Toc461467146 \h </w:instrText>
        </w:r>
        <w:r w:rsidR="000929A7">
          <w:rPr>
            <w:webHidden/>
          </w:rPr>
        </w:r>
        <w:r w:rsidR="000929A7">
          <w:rPr>
            <w:webHidden/>
          </w:rPr>
          <w:fldChar w:fldCharType="separate"/>
        </w:r>
        <w:r w:rsidR="000929A7">
          <w:rPr>
            <w:webHidden/>
          </w:rPr>
          <w:t>4</w:t>
        </w:r>
        <w:r w:rsidR="000929A7">
          <w:rPr>
            <w:webHidden/>
          </w:rPr>
          <w:fldChar w:fldCharType="end"/>
        </w:r>
      </w:hyperlink>
    </w:p>
    <w:p w:rsidR="000929A7" w:rsidRDefault="009F749C">
      <w:pPr>
        <w:pStyle w:val="TOC2"/>
        <w:rPr>
          <w:rFonts w:asciiTheme="minorHAnsi" w:eastAsiaTheme="minorEastAsia" w:hAnsiTheme="minorHAnsi" w:cstheme="minorBidi"/>
          <w:sz w:val="22"/>
          <w:szCs w:val="22"/>
        </w:rPr>
      </w:pPr>
      <w:hyperlink w:anchor="_Toc461467147" w:history="1">
        <w:r w:rsidR="000929A7" w:rsidRPr="005C59B5">
          <w:rPr>
            <w:rStyle w:val="Hyperlink"/>
          </w:rPr>
          <w:t>3.1</w:t>
        </w:r>
        <w:r w:rsidR="000929A7">
          <w:rPr>
            <w:rFonts w:asciiTheme="minorHAnsi" w:eastAsiaTheme="minorEastAsia" w:hAnsiTheme="minorHAnsi" w:cstheme="minorBidi"/>
            <w:sz w:val="22"/>
            <w:szCs w:val="22"/>
          </w:rPr>
          <w:tab/>
        </w:r>
        <w:r w:rsidR="000929A7" w:rsidRPr="005C59B5">
          <w:rPr>
            <w:rStyle w:val="Hyperlink"/>
          </w:rPr>
          <w:t>Level 1: Consolidated View</w:t>
        </w:r>
        <w:r w:rsidR="000929A7">
          <w:rPr>
            <w:webHidden/>
          </w:rPr>
          <w:tab/>
        </w:r>
        <w:r w:rsidR="000929A7">
          <w:rPr>
            <w:webHidden/>
          </w:rPr>
          <w:fldChar w:fldCharType="begin"/>
        </w:r>
        <w:r w:rsidR="000929A7">
          <w:rPr>
            <w:webHidden/>
          </w:rPr>
          <w:instrText xml:space="preserve"> PAGEREF _Toc461467147 \h </w:instrText>
        </w:r>
        <w:r w:rsidR="000929A7">
          <w:rPr>
            <w:webHidden/>
          </w:rPr>
        </w:r>
        <w:r w:rsidR="000929A7">
          <w:rPr>
            <w:webHidden/>
          </w:rPr>
          <w:fldChar w:fldCharType="separate"/>
        </w:r>
        <w:r w:rsidR="000929A7">
          <w:rPr>
            <w:webHidden/>
          </w:rPr>
          <w:t>4</w:t>
        </w:r>
        <w:r w:rsidR="000929A7">
          <w:rPr>
            <w:webHidden/>
          </w:rPr>
          <w:fldChar w:fldCharType="end"/>
        </w:r>
      </w:hyperlink>
    </w:p>
    <w:p w:rsidR="000929A7" w:rsidRDefault="009F749C">
      <w:pPr>
        <w:pStyle w:val="TOC2"/>
        <w:rPr>
          <w:rFonts w:asciiTheme="minorHAnsi" w:eastAsiaTheme="minorEastAsia" w:hAnsiTheme="minorHAnsi" w:cstheme="minorBidi"/>
          <w:sz w:val="22"/>
          <w:szCs w:val="22"/>
        </w:rPr>
      </w:pPr>
      <w:hyperlink w:anchor="_Toc461467148" w:history="1">
        <w:r w:rsidR="000929A7" w:rsidRPr="005C59B5">
          <w:rPr>
            <w:rStyle w:val="Hyperlink"/>
          </w:rPr>
          <w:t>3.2</w:t>
        </w:r>
        <w:r w:rsidR="000929A7">
          <w:rPr>
            <w:rFonts w:asciiTheme="minorHAnsi" w:eastAsiaTheme="minorEastAsia" w:hAnsiTheme="minorHAnsi" w:cstheme="minorBidi"/>
            <w:sz w:val="22"/>
            <w:szCs w:val="22"/>
          </w:rPr>
          <w:tab/>
        </w:r>
        <w:r w:rsidR="000929A7" w:rsidRPr="005C59B5">
          <w:rPr>
            <w:rStyle w:val="Hyperlink"/>
          </w:rPr>
          <w:t>Level 2: Application / Process View</w:t>
        </w:r>
        <w:r w:rsidR="000929A7">
          <w:rPr>
            <w:webHidden/>
          </w:rPr>
          <w:tab/>
        </w:r>
        <w:r w:rsidR="000929A7">
          <w:rPr>
            <w:webHidden/>
          </w:rPr>
          <w:fldChar w:fldCharType="begin"/>
        </w:r>
        <w:r w:rsidR="000929A7">
          <w:rPr>
            <w:webHidden/>
          </w:rPr>
          <w:instrText xml:space="preserve"> PAGEREF _Toc461467148 \h </w:instrText>
        </w:r>
        <w:r w:rsidR="000929A7">
          <w:rPr>
            <w:webHidden/>
          </w:rPr>
        </w:r>
        <w:r w:rsidR="000929A7">
          <w:rPr>
            <w:webHidden/>
          </w:rPr>
          <w:fldChar w:fldCharType="separate"/>
        </w:r>
        <w:r w:rsidR="000929A7">
          <w:rPr>
            <w:webHidden/>
          </w:rPr>
          <w:t>6</w:t>
        </w:r>
        <w:r w:rsidR="000929A7">
          <w:rPr>
            <w:webHidden/>
          </w:rPr>
          <w:fldChar w:fldCharType="end"/>
        </w:r>
      </w:hyperlink>
    </w:p>
    <w:p w:rsidR="000929A7" w:rsidRDefault="009F749C">
      <w:pPr>
        <w:pStyle w:val="TOC2"/>
        <w:rPr>
          <w:rFonts w:asciiTheme="minorHAnsi" w:eastAsiaTheme="minorEastAsia" w:hAnsiTheme="minorHAnsi" w:cstheme="minorBidi"/>
          <w:sz w:val="22"/>
          <w:szCs w:val="22"/>
        </w:rPr>
      </w:pPr>
      <w:hyperlink w:anchor="_Toc461467149" w:history="1">
        <w:r w:rsidR="000929A7" w:rsidRPr="005C59B5">
          <w:rPr>
            <w:rStyle w:val="Hyperlink"/>
          </w:rPr>
          <w:t>3.3</w:t>
        </w:r>
        <w:r w:rsidR="000929A7">
          <w:rPr>
            <w:rFonts w:asciiTheme="minorHAnsi" w:eastAsiaTheme="minorEastAsia" w:hAnsiTheme="minorHAnsi" w:cstheme="minorBidi"/>
            <w:sz w:val="22"/>
            <w:szCs w:val="22"/>
          </w:rPr>
          <w:tab/>
        </w:r>
        <w:r w:rsidR="000929A7" w:rsidRPr="005C59B5">
          <w:rPr>
            <w:rStyle w:val="Hyperlink"/>
          </w:rPr>
          <w:t>Level 3: Component View</w:t>
        </w:r>
        <w:r w:rsidR="000929A7">
          <w:rPr>
            <w:webHidden/>
          </w:rPr>
          <w:tab/>
        </w:r>
        <w:r w:rsidR="000929A7">
          <w:rPr>
            <w:webHidden/>
          </w:rPr>
          <w:fldChar w:fldCharType="begin"/>
        </w:r>
        <w:r w:rsidR="000929A7">
          <w:rPr>
            <w:webHidden/>
          </w:rPr>
          <w:instrText xml:space="preserve"> PAGEREF _Toc461467149 \h </w:instrText>
        </w:r>
        <w:r w:rsidR="000929A7">
          <w:rPr>
            <w:webHidden/>
          </w:rPr>
        </w:r>
        <w:r w:rsidR="000929A7">
          <w:rPr>
            <w:webHidden/>
          </w:rPr>
          <w:fldChar w:fldCharType="separate"/>
        </w:r>
        <w:r w:rsidR="000929A7">
          <w:rPr>
            <w:webHidden/>
          </w:rPr>
          <w:t>7</w:t>
        </w:r>
        <w:r w:rsidR="000929A7">
          <w:rPr>
            <w:webHidden/>
          </w:rPr>
          <w:fldChar w:fldCharType="end"/>
        </w:r>
      </w:hyperlink>
    </w:p>
    <w:p w:rsidR="000929A7" w:rsidRDefault="009F749C">
      <w:pPr>
        <w:pStyle w:val="TOC2"/>
        <w:rPr>
          <w:rFonts w:asciiTheme="minorHAnsi" w:eastAsiaTheme="minorEastAsia" w:hAnsiTheme="minorHAnsi" w:cstheme="minorBidi"/>
          <w:sz w:val="22"/>
          <w:szCs w:val="22"/>
        </w:rPr>
      </w:pPr>
      <w:hyperlink w:anchor="_Toc461467150" w:history="1">
        <w:r w:rsidR="000929A7" w:rsidRPr="005C59B5">
          <w:rPr>
            <w:rStyle w:val="Hyperlink"/>
          </w:rPr>
          <w:t>3.4</w:t>
        </w:r>
        <w:r w:rsidR="000929A7">
          <w:rPr>
            <w:rFonts w:asciiTheme="minorHAnsi" w:eastAsiaTheme="minorEastAsia" w:hAnsiTheme="minorHAnsi" w:cstheme="minorBidi"/>
            <w:sz w:val="22"/>
            <w:szCs w:val="22"/>
          </w:rPr>
          <w:tab/>
        </w:r>
        <w:r w:rsidR="000929A7" w:rsidRPr="005C59B5">
          <w:rPr>
            <w:rStyle w:val="Hyperlink"/>
          </w:rPr>
          <w:t>Information View</w:t>
        </w:r>
        <w:r w:rsidR="000929A7">
          <w:rPr>
            <w:webHidden/>
          </w:rPr>
          <w:tab/>
        </w:r>
        <w:r w:rsidR="000929A7">
          <w:rPr>
            <w:webHidden/>
          </w:rPr>
          <w:fldChar w:fldCharType="begin"/>
        </w:r>
        <w:r w:rsidR="000929A7">
          <w:rPr>
            <w:webHidden/>
          </w:rPr>
          <w:instrText xml:space="preserve"> PAGEREF _Toc461467150 \h </w:instrText>
        </w:r>
        <w:r w:rsidR="000929A7">
          <w:rPr>
            <w:webHidden/>
          </w:rPr>
        </w:r>
        <w:r w:rsidR="000929A7">
          <w:rPr>
            <w:webHidden/>
          </w:rPr>
          <w:fldChar w:fldCharType="separate"/>
        </w:r>
        <w:r w:rsidR="000929A7">
          <w:rPr>
            <w:webHidden/>
          </w:rPr>
          <w:t>7</w:t>
        </w:r>
        <w:r w:rsidR="000929A7">
          <w:rPr>
            <w:webHidden/>
          </w:rPr>
          <w:fldChar w:fldCharType="end"/>
        </w:r>
      </w:hyperlink>
    </w:p>
    <w:p w:rsidR="000929A7" w:rsidRDefault="009F749C">
      <w:pPr>
        <w:pStyle w:val="TOC1"/>
        <w:rPr>
          <w:rFonts w:asciiTheme="minorHAnsi" w:eastAsiaTheme="minorEastAsia" w:hAnsiTheme="minorHAnsi" w:cstheme="minorBidi"/>
          <w:sz w:val="22"/>
          <w:szCs w:val="22"/>
        </w:rPr>
      </w:pPr>
      <w:hyperlink w:anchor="_Toc461467151" w:history="1">
        <w:r w:rsidR="000929A7" w:rsidRPr="005C59B5">
          <w:rPr>
            <w:rStyle w:val="Hyperlink"/>
          </w:rPr>
          <w:t>4</w:t>
        </w:r>
        <w:r w:rsidR="000929A7">
          <w:rPr>
            <w:rFonts w:asciiTheme="minorHAnsi" w:eastAsiaTheme="minorEastAsia" w:hAnsiTheme="minorHAnsi" w:cstheme="minorBidi"/>
            <w:sz w:val="22"/>
            <w:szCs w:val="22"/>
          </w:rPr>
          <w:tab/>
        </w:r>
        <w:r w:rsidR="000929A7" w:rsidRPr="005C59B5">
          <w:rPr>
            <w:rStyle w:val="Hyperlink"/>
          </w:rPr>
          <w:t>Dashboard Components</w:t>
        </w:r>
        <w:r w:rsidR="000929A7">
          <w:rPr>
            <w:webHidden/>
          </w:rPr>
          <w:tab/>
        </w:r>
        <w:r w:rsidR="000929A7">
          <w:rPr>
            <w:webHidden/>
          </w:rPr>
          <w:fldChar w:fldCharType="begin"/>
        </w:r>
        <w:r w:rsidR="000929A7">
          <w:rPr>
            <w:webHidden/>
          </w:rPr>
          <w:instrText xml:space="preserve"> PAGEREF _Toc461467151 \h </w:instrText>
        </w:r>
        <w:r w:rsidR="000929A7">
          <w:rPr>
            <w:webHidden/>
          </w:rPr>
        </w:r>
        <w:r w:rsidR="000929A7">
          <w:rPr>
            <w:webHidden/>
          </w:rPr>
          <w:fldChar w:fldCharType="separate"/>
        </w:r>
        <w:r w:rsidR="000929A7">
          <w:rPr>
            <w:webHidden/>
          </w:rPr>
          <w:t>9</w:t>
        </w:r>
        <w:r w:rsidR="000929A7">
          <w:rPr>
            <w:webHidden/>
          </w:rPr>
          <w:fldChar w:fldCharType="end"/>
        </w:r>
      </w:hyperlink>
    </w:p>
    <w:p w:rsidR="000929A7" w:rsidRDefault="009F749C">
      <w:pPr>
        <w:pStyle w:val="TOC2"/>
        <w:rPr>
          <w:rFonts w:asciiTheme="minorHAnsi" w:eastAsiaTheme="minorEastAsia" w:hAnsiTheme="minorHAnsi" w:cstheme="minorBidi"/>
          <w:sz w:val="22"/>
          <w:szCs w:val="22"/>
        </w:rPr>
      </w:pPr>
      <w:hyperlink w:anchor="_Toc461467152" w:history="1">
        <w:r w:rsidR="000929A7" w:rsidRPr="005C59B5">
          <w:rPr>
            <w:rStyle w:val="Hyperlink"/>
          </w:rPr>
          <w:t>4.1</w:t>
        </w:r>
        <w:r w:rsidR="000929A7">
          <w:rPr>
            <w:rFonts w:asciiTheme="minorHAnsi" w:eastAsiaTheme="minorEastAsia" w:hAnsiTheme="minorHAnsi" w:cstheme="minorBidi"/>
            <w:sz w:val="22"/>
            <w:szCs w:val="22"/>
          </w:rPr>
          <w:tab/>
        </w:r>
        <w:r w:rsidR="000929A7" w:rsidRPr="005C59B5">
          <w:rPr>
            <w:rStyle w:val="Hyperlink"/>
          </w:rPr>
          <w:t>Level 1: Consolidated View</w:t>
        </w:r>
        <w:r w:rsidR="000929A7">
          <w:rPr>
            <w:webHidden/>
          </w:rPr>
          <w:tab/>
        </w:r>
        <w:r w:rsidR="000929A7">
          <w:rPr>
            <w:webHidden/>
          </w:rPr>
          <w:fldChar w:fldCharType="begin"/>
        </w:r>
        <w:r w:rsidR="000929A7">
          <w:rPr>
            <w:webHidden/>
          </w:rPr>
          <w:instrText xml:space="preserve"> PAGEREF _Toc461467152 \h </w:instrText>
        </w:r>
        <w:r w:rsidR="000929A7">
          <w:rPr>
            <w:webHidden/>
          </w:rPr>
        </w:r>
        <w:r w:rsidR="000929A7">
          <w:rPr>
            <w:webHidden/>
          </w:rPr>
          <w:fldChar w:fldCharType="separate"/>
        </w:r>
        <w:r w:rsidR="000929A7">
          <w:rPr>
            <w:webHidden/>
          </w:rPr>
          <w:t>9</w:t>
        </w:r>
        <w:r w:rsidR="000929A7">
          <w:rPr>
            <w:webHidden/>
          </w:rPr>
          <w:fldChar w:fldCharType="end"/>
        </w:r>
      </w:hyperlink>
    </w:p>
    <w:p w:rsidR="000929A7" w:rsidRDefault="009F749C">
      <w:pPr>
        <w:pStyle w:val="TOC2"/>
        <w:rPr>
          <w:rFonts w:asciiTheme="minorHAnsi" w:eastAsiaTheme="minorEastAsia" w:hAnsiTheme="minorHAnsi" w:cstheme="minorBidi"/>
          <w:sz w:val="22"/>
          <w:szCs w:val="22"/>
        </w:rPr>
      </w:pPr>
      <w:hyperlink w:anchor="_Toc461467153" w:history="1">
        <w:r w:rsidR="000929A7" w:rsidRPr="005C59B5">
          <w:rPr>
            <w:rStyle w:val="Hyperlink"/>
          </w:rPr>
          <w:t>4.2</w:t>
        </w:r>
        <w:r w:rsidR="000929A7">
          <w:rPr>
            <w:rFonts w:asciiTheme="minorHAnsi" w:eastAsiaTheme="minorEastAsia" w:hAnsiTheme="minorHAnsi" w:cstheme="minorBidi"/>
            <w:sz w:val="22"/>
            <w:szCs w:val="22"/>
          </w:rPr>
          <w:tab/>
        </w:r>
        <w:r w:rsidR="000929A7" w:rsidRPr="005C59B5">
          <w:rPr>
            <w:rStyle w:val="Hyperlink"/>
          </w:rPr>
          <w:t>Level 2: Application / Process View</w:t>
        </w:r>
        <w:r w:rsidR="000929A7">
          <w:rPr>
            <w:webHidden/>
          </w:rPr>
          <w:tab/>
        </w:r>
        <w:r w:rsidR="000929A7">
          <w:rPr>
            <w:webHidden/>
          </w:rPr>
          <w:fldChar w:fldCharType="begin"/>
        </w:r>
        <w:r w:rsidR="000929A7">
          <w:rPr>
            <w:webHidden/>
          </w:rPr>
          <w:instrText xml:space="preserve"> PAGEREF _Toc461467153 \h </w:instrText>
        </w:r>
        <w:r w:rsidR="000929A7">
          <w:rPr>
            <w:webHidden/>
          </w:rPr>
        </w:r>
        <w:r w:rsidR="000929A7">
          <w:rPr>
            <w:webHidden/>
          </w:rPr>
          <w:fldChar w:fldCharType="separate"/>
        </w:r>
        <w:r w:rsidR="000929A7">
          <w:rPr>
            <w:webHidden/>
          </w:rPr>
          <w:t>9</w:t>
        </w:r>
        <w:r w:rsidR="000929A7">
          <w:rPr>
            <w:webHidden/>
          </w:rPr>
          <w:fldChar w:fldCharType="end"/>
        </w:r>
      </w:hyperlink>
    </w:p>
    <w:p w:rsidR="000929A7" w:rsidRDefault="009F749C">
      <w:pPr>
        <w:pStyle w:val="TOC2"/>
        <w:rPr>
          <w:rFonts w:asciiTheme="minorHAnsi" w:eastAsiaTheme="minorEastAsia" w:hAnsiTheme="minorHAnsi" w:cstheme="minorBidi"/>
          <w:sz w:val="22"/>
          <w:szCs w:val="22"/>
        </w:rPr>
      </w:pPr>
      <w:hyperlink w:anchor="_Toc461467154" w:history="1">
        <w:r w:rsidR="000929A7" w:rsidRPr="005C59B5">
          <w:rPr>
            <w:rStyle w:val="Hyperlink"/>
          </w:rPr>
          <w:t>4.3</w:t>
        </w:r>
        <w:r w:rsidR="000929A7">
          <w:rPr>
            <w:rFonts w:asciiTheme="minorHAnsi" w:eastAsiaTheme="minorEastAsia" w:hAnsiTheme="minorHAnsi" w:cstheme="minorBidi"/>
            <w:sz w:val="22"/>
            <w:szCs w:val="22"/>
          </w:rPr>
          <w:tab/>
        </w:r>
        <w:r w:rsidR="000929A7" w:rsidRPr="005C59B5">
          <w:rPr>
            <w:rStyle w:val="Hyperlink"/>
          </w:rPr>
          <w:t>Level 3: Component View</w:t>
        </w:r>
        <w:r w:rsidR="000929A7">
          <w:rPr>
            <w:webHidden/>
          </w:rPr>
          <w:tab/>
        </w:r>
        <w:r w:rsidR="000929A7">
          <w:rPr>
            <w:webHidden/>
          </w:rPr>
          <w:fldChar w:fldCharType="begin"/>
        </w:r>
        <w:r w:rsidR="000929A7">
          <w:rPr>
            <w:webHidden/>
          </w:rPr>
          <w:instrText xml:space="preserve"> PAGEREF _Toc461467154 \h </w:instrText>
        </w:r>
        <w:r w:rsidR="000929A7">
          <w:rPr>
            <w:webHidden/>
          </w:rPr>
        </w:r>
        <w:r w:rsidR="000929A7">
          <w:rPr>
            <w:webHidden/>
          </w:rPr>
          <w:fldChar w:fldCharType="separate"/>
        </w:r>
        <w:r w:rsidR="000929A7">
          <w:rPr>
            <w:webHidden/>
          </w:rPr>
          <w:t>9</w:t>
        </w:r>
        <w:r w:rsidR="000929A7">
          <w:rPr>
            <w:webHidden/>
          </w:rPr>
          <w:fldChar w:fldCharType="end"/>
        </w:r>
      </w:hyperlink>
    </w:p>
    <w:p w:rsidR="000929A7" w:rsidRDefault="009F749C">
      <w:pPr>
        <w:pStyle w:val="TOC2"/>
        <w:rPr>
          <w:rFonts w:asciiTheme="minorHAnsi" w:eastAsiaTheme="minorEastAsia" w:hAnsiTheme="minorHAnsi" w:cstheme="minorBidi"/>
          <w:sz w:val="22"/>
          <w:szCs w:val="22"/>
        </w:rPr>
      </w:pPr>
      <w:hyperlink w:anchor="_Toc461467155" w:history="1">
        <w:r w:rsidR="000929A7" w:rsidRPr="005C59B5">
          <w:rPr>
            <w:rStyle w:val="Hyperlink"/>
          </w:rPr>
          <w:t>4.4</w:t>
        </w:r>
        <w:r w:rsidR="000929A7">
          <w:rPr>
            <w:rFonts w:asciiTheme="minorHAnsi" w:eastAsiaTheme="minorEastAsia" w:hAnsiTheme="minorHAnsi" w:cstheme="minorBidi"/>
            <w:sz w:val="22"/>
            <w:szCs w:val="22"/>
          </w:rPr>
          <w:tab/>
        </w:r>
        <w:r w:rsidR="000929A7" w:rsidRPr="005C59B5">
          <w:rPr>
            <w:rStyle w:val="Hyperlink"/>
          </w:rPr>
          <w:t>Information view</w:t>
        </w:r>
        <w:r w:rsidR="000929A7">
          <w:rPr>
            <w:webHidden/>
          </w:rPr>
          <w:tab/>
        </w:r>
        <w:r w:rsidR="000929A7">
          <w:rPr>
            <w:webHidden/>
          </w:rPr>
          <w:fldChar w:fldCharType="begin"/>
        </w:r>
        <w:r w:rsidR="000929A7">
          <w:rPr>
            <w:webHidden/>
          </w:rPr>
          <w:instrText xml:space="preserve"> PAGEREF _Toc461467155 \h </w:instrText>
        </w:r>
        <w:r w:rsidR="000929A7">
          <w:rPr>
            <w:webHidden/>
          </w:rPr>
        </w:r>
        <w:r w:rsidR="000929A7">
          <w:rPr>
            <w:webHidden/>
          </w:rPr>
          <w:fldChar w:fldCharType="separate"/>
        </w:r>
        <w:r w:rsidR="000929A7">
          <w:rPr>
            <w:webHidden/>
          </w:rPr>
          <w:t>9</w:t>
        </w:r>
        <w:r w:rsidR="000929A7">
          <w:rPr>
            <w:webHidden/>
          </w:rPr>
          <w:fldChar w:fldCharType="end"/>
        </w:r>
      </w:hyperlink>
    </w:p>
    <w:p w:rsidR="000929A7" w:rsidRDefault="009F749C">
      <w:pPr>
        <w:pStyle w:val="TOC2"/>
        <w:rPr>
          <w:rFonts w:asciiTheme="minorHAnsi" w:eastAsiaTheme="minorEastAsia" w:hAnsiTheme="minorHAnsi" w:cstheme="minorBidi"/>
          <w:sz w:val="22"/>
          <w:szCs w:val="22"/>
        </w:rPr>
      </w:pPr>
      <w:hyperlink w:anchor="_Toc461467156" w:history="1">
        <w:r w:rsidR="000929A7" w:rsidRPr="005C59B5">
          <w:rPr>
            <w:rStyle w:val="Hyperlink"/>
          </w:rPr>
          <w:t>4.5</w:t>
        </w:r>
        <w:r w:rsidR="000929A7">
          <w:rPr>
            <w:rFonts w:asciiTheme="minorHAnsi" w:eastAsiaTheme="minorEastAsia" w:hAnsiTheme="minorHAnsi" w:cstheme="minorBidi"/>
            <w:sz w:val="22"/>
            <w:szCs w:val="22"/>
          </w:rPr>
          <w:tab/>
        </w:r>
        <w:r w:rsidR="000929A7" w:rsidRPr="005C59B5">
          <w:rPr>
            <w:rStyle w:val="Hyperlink"/>
          </w:rPr>
          <w:t>News feeds (To be considered in subsequent phases)</w:t>
        </w:r>
        <w:r w:rsidR="000929A7">
          <w:rPr>
            <w:webHidden/>
          </w:rPr>
          <w:tab/>
        </w:r>
        <w:r w:rsidR="000929A7">
          <w:rPr>
            <w:webHidden/>
          </w:rPr>
          <w:fldChar w:fldCharType="begin"/>
        </w:r>
        <w:r w:rsidR="000929A7">
          <w:rPr>
            <w:webHidden/>
          </w:rPr>
          <w:instrText xml:space="preserve"> PAGEREF _Toc461467156 \h </w:instrText>
        </w:r>
        <w:r w:rsidR="000929A7">
          <w:rPr>
            <w:webHidden/>
          </w:rPr>
        </w:r>
        <w:r w:rsidR="000929A7">
          <w:rPr>
            <w:webHidden/>
          </w:rPr>
          <w:fldChar w:fldCharType="separate"/>
        </w:r>
        <w:r w:rsidR="000929A7">
          <w:rPr>
            <w:webHidden/>
          </w:rPr>
          <w:t>9</w:t>
        </w:r>
        <w:r w:rsidR="000929A7">
          <w:rPr>
            <w:webHidden/>
          </w:rPr>
          <w:fldChar w:fldCharType="end"/>
        </w:r>
      </w:hyperlink>
    </w:p>
    <w:p w:rsidR="000929A7" w:rsidRDefault="009F749C">
      <w:pPr>
        <w:pStyle w:val="TOC2"/>
        <w:rPr>
          <w:rFonts w:asciiTheme="minorHAnsi" w:eastAsiaTheme="minorEastAsia" w:hAnsiTheme="minorHAnsi" w:cstheme="minorBidi"/>
          <w:sz w:val="22"/>
          <w:szCs w:val="22"/>
        </w:rPr>
      </w:pPr>
      <w:hyperlink w:anchor="_Toc461467157" w:history="1">
        <w:r w:rsidR="000929A7" w:rsidRPr="005C59B5">
          <w:rPr>
            <w:rStyle w:val="Hyperlink"/>
          </w:rPr>
          <w:t>4.6</w:t>
        </w:r>
        <w:r w:rsidR="000929A7">
          <w:rPr>
            <w:rFonts w:asciiTheme="minorHAnsi" w:eastAsiaTheme="minorEastAsia" w:hAnsiTheme="minorHAnsi" w:cstheme="minorBidi"/>
            <w:sz w:val="22"/>
            <w:szCs w:val="22"/>
          </w:rPr>
          <w:tab/>
        </w:r>
        <w:r w:rsidR="000929A7" w:rsidRPr="005C59B5">
          <w:rPr>
            <w:rStyle w:val="Hyperlink"/>
          </w:rPr>
          <w:t>Update Health status against an Application / component</w:t>
        </w:r>
        <w:r w:rsidR="000929A7">
          <w:rPr>
            <w:webHidden/>
          </w:rPr>
          <w:tab/>
        </w:r>
        <w:r w:rsidR="000929A7">
          <w:rPr>
            <w:webHidden/>
          </w:rPr>
          <w:fldChar w:fldCharType="begin"/>
        </w:r>
        <w:r w:rsidR="000929A7">
          <w:rPr>
            <w:webHidden/>
          </w:rPr>
          <w:instrText xml:space="preserve"> PAGEREF _Toc461467157 \h </w:instrText>
        </w:r>
        <w:r w:rsidR="000929A7">
          <w:rPr>
            <w:webHidden/>
          </w:rPr>
        </w:r>
        <w:r w:rsidR="000929A7">
          <w:rPr>
            <w:webHidden/>
          </w:rPr>
          <w:fldChar w:fldCharType="separate"/>
        </w:r>
        <w:r w:rsidR="000929A7">
          <w:rPr>
            <w:webHidden/>
          </w:rPr>
          <w:t>9</w:t>
        </w:r>
        <w:r w:rsidR="000929A7">
          <w:rPr>
            <w:webHidden/>
          </w:rPr>
          <w:fldChar w:fldCharType="end"/>
        </w:r>
      </w:hyperlink>
    </w:p>
    <w:p w:rsidR="000929A7" w:rsidRDefault="009F749C">
      <w:pPr>
        <w:pStyle w:val="TOC2"/>
        <w:rPr>
          <w:rFonts w:asciiTheme="minorHAnsi" w:eastAsiaTheme="minorEastAsia" w:hAnsiTheme="minorHAnsi" w:cstheme="minorBidi"/>
          <w:sz w:val="22"/>
          <w:szCs w:val="22"/>
        </w:rPr>
      </w:pPr>
      <w:hyperlink w:anchor="_Toc461467158" w:history="1">
        <w:r w:rsidR="000929A7" w:rsidRPr="005C59B5">
          <w:rPr>
            <w:rStyle w:val="Hyperlink"/>
          </w:rPr>
          <w:t>4.7</w:t>
        </w:r>
        <w:r w:rsidR="000929A7">
          <w:rPr>
            <w:rFonts w:asciiTheme="minorHAnsi" w:eastAsiaTheme="minorEastAsia" w:hAnsiTheme="minorHAnsi" w:cstheme="minorBidi"/>
            <w:sz w:val="22"/>
            <w:szCs w:val="22"/>
          </w:rPr>
          <w:tab/>
        </w:r>
        <w:r w:rsidR="000929A7" w:rsidRPr="005C59B5">
          <w:rPr>
            <w:rStyle w:val="Hyperlink"/>
          </w:rPr>
          <w:t>Monitoring Setup request Form</w:t>
        </w:r>
        <w:r w:rsidR="000929A7">
          <w:rPr>
            <w:webHidden/>
          </w:rPr>
          <w:tab/>
        </w:r>
        <w:r w:rsidR="000929A7">
          <w:rPr>
            <w:webHidden/>
          </w:rPr>
          <w:fldChar w:fldCharType="begin"/>
        </w:r>
        <w:r w:rsidR="000929A7">
          <w:rPr>
            <w:webHidden/>
          </w:rPr>
          <w:instrText xml:space="preserve"> PAGEREF _Toc461467158 \h </w:instrText>
        </w:r>
        <w:r w:rsidR="000929A7">
          <w:rPr>
            <w:webHidden/>
          </w:rPr>
        </w:r>
        <w:r w:rsidR="000929A7">
          <w:rPr>
            <w:webHidden/>
          </w:rPr>
          <w:fldChar w:fldCharType="separate"/>
        </w:r>
        <w:r w:rsidR="000929A7">
          <w:rPr>
            <w:webHidden/>
          </w:rPr>
          <w:t>10</w:t>
        </w:r>
        <w:r w:rsidR="000929A7">
          <w:rPr>
            <w:webHidden/>
          </w:rPr>
          <w:fldChar w:fldCharType="end"/>
        </w:r>
      </w:hyperlink>
    </w:p>
    <w:p w:rsidR="000929A7" w:rsidRDefault="009F749C">
      <w:pPr>
        <w:pStyle w:val="TOC2"/>
        <w:rPr>
          <w:rFonts w:asciiTheme="minorHAnsi" w:eastAsiaTheme="minorEastAsia" w:hAnsiTheme="minorHAnsi" w:cstheme="minorBidi"/>
          <w:sz w:val="22"/>
          <w:szCs w:val="22"/>
        </w:rPr>
      </w:pPr>
      <w:hyperlink w:anchor="_Toc461467159" w:history="1">
        <w:r w:rsidR="000929A7" w:rsidRPr="005C59B5">
          <w:rPr>
            <w:rStyle w:val="Hyperlink"/>
          </w:rPr>
          <w:t>4.8</w:t>
        </w:r>
        <w:r w:rsidR="000929A7">
          <w:rPr>
            <w:rFonts w:asciiTheme="minorHAnsi" w:eastAsiaTheme="minorEastAsia" w:hAnsiTheme="minorHAnsi" w:cstheme="minorBidi"/>
            <w:sz w:val="22"/>
            <w:szCs w:val="22"/>
          </w:rPr>
          <w:tab/>
        </w:r>
        <w:r w:rsidR="000929A7" w:rsidRPr="005C59B5">
          <w:rPr>
            <w:rStyle w:val="Hyperlink"/>
          </w:rPr>
          <w:t>Alerts</w:t>
        </w:r>
        <w:r w:rsidR="000929A7">
          <w:rPr>
            <w:webHidden/>
          </w:rPr>
          <w:tab/>
        </w:r>
        <w:r w:rsidR="000929A7">
          <w:rPr>
            <w:webHidden/>
          </w:rPr>
          <w:fldChar w:fldCharType="begin"/>
        </w:r>
        <w:r w:rsidR="000929A7">
          <w:rPr>
            <w:webHidden/>
          </w:rPr>
          <w:instrText xml:space="preserve"> PAGEREF _Toc461467159 \h </w:instrText>
        </w:r>
        <w:r w:rsidR="000929A7">
          <w:rPr>
            <w:webHidden/>
          </w:rPr>
        </w:r>
        <w:r w:rsidR="000929A7">
          <w:rPr>
            <w:webHidden/>
          </w:rPr>
          <w:fldChar w:fldCharType="separate"/>
        </w:r>
        <w:r w:rsidR="000929A7">
          <w:rPr>
            <w:webHidden/>
          </w:rPr>
          <w:t>10</w:t>
        </w:r>
        <w:r w:rsidR="000929A7">
          <w:rPr>
            <w:webHidden/>
          </w:rPr>
          <w:fldChar w:fldCharType="end"/>
        </w:r>
      </w:hyperlink>
    </w:p>
    <w:p w:rsidR="000929A7" w:rsidRDefault="009F749C">
      <w:pPr>
        <w:pStyle w:val="TOC2"/>
        <w:rPr>
          <w:rFonts w:asciiTheme="minorHAnsi" w:eastAsiaTheme="minorEastAsia" w:hAnsiTheme="minorHAnsi" w:cstheme="minorBidi"/>
          <w:sz w:val="22"/>
          <w:szCs w:val="22"/>
        </w:rPr>
      </w:pPr>
      <w:hyperlink w:anchor="_Toc461467160" w:history="1">
        <w:r w:rsidR="000929A7" w:rsidRPr="005C59B5">
          <w:rPr>
            <w:rStyle w:val="Hyperlink"/>
          </w:rPr>
          <w:t>4.9</w:t>
        </w:r>
        <w:r w:rsidR="000929A7">
          <w:rPr>
            <w:rFonts w:asciiTheme="minorHAnsi" w:eastAsiaTheme="minorEastAsia" w:hAnsiTheme="minorHAnsi" w:cstheme="minorBidi"/>
            <w:sz w:val="22"/>
            <w:szCs w:val="22"/>
          </w:rPr>
          <w:tab/>
        </w:r>
        <w:r w:rsidR="000929A7" w:rsidRPr="005C59B5">
          <w:rPr>
            <w:rStyle w:val="Hyperlink"/>
          </w:rPr>
          <w:t>Mobile version</w:t>
        </w:r>
        <w:r w:rsidR="000929A7">
          <w:rPr>
            <w:webHidden/>
          </w:rPr>
          <w:tab/>
        </w:r>
        <w:r w:rsidR="000929A7">
          <w:rPr>
            <w:webHidden/>
          </w:rPr>
          <w:fldChar w:fldCharType="begin"/>
        </w:r>
        <w:r w:rsidR="000929A7">
          <w:rPr>
            <w:webHidden/>
          </w:rPr>
          <w:instrText xml:space="preserve"> PAGEREF _Toc461467160 \h </w:instrText>
        </w:r>
        <w:r w:rsidR="000929A7">
          <w:rPr>
            <w:webHidden/>
          </w:rPr>
        </w:r>
        <w:r w:rsidR="000929A7">
          <w:rPr>
            <w:webHidden/>
          </w:rPr>
          <w:fldChar w:fldCharType="separate"/>
        </w:r>
        <w:r w:rsidR="000929A7">
          <w:rPr>
            <w:webHidden/>
          </w:rPr>
          <w:t>10</w:t>
        </w:r>
        <w:r w:rsidR="000929A7">
          <w:rPr>
            <w:webHidden/>
          </w:rPr>
          <w:fldChar w:fldCharType="end"/>
        </w:r>
      </w:hyperlink>
    </w:p>
    <w:p w:rsidR="000929A7" w:rsidRDefault="009F749C">
      <w:pPr>
        <w:pStyle w:val="TOC2"/>
        <w:rPr>
          <w:rFonts w:asciiTheme="minorHAnsi" w:eastAsiaTheme="minorEastAsia" w:hAnsiTheme="minorHAnsi" w:cstheme="minorBidi"/>
          <w:sz w:val="22"/>
          <w:szCs w:val="22"/>
        </w:rPr>
      </w:pPr>
      <w:hyperlink w:anchor="_Toc461467161" w:history="1">
        <w:r w:rsidR="000929A7" w:rsidRPr="005C59B5">
          <w:rPr>
            <w:rStyle w:val="Hyperlink"/>
          </w:rPr>
          <w:t>4.10</w:t>
        </w:r>
        <w:r w:rsidR="000929A7">
          <w:rPr>
            <w:rFonts w:asciiTheme="minorHAnsi" w:eastAsiaTheme="minorEastAsia" w:hAnsiTheme="minorHAnsi" w:cstheme="minorBidi"/>
            <w:sz w:val="22"/>
            <w:szCs w:val="22"/>
          </w:rPr>
          <w:tab/>
        </w:r>
        <w:r w:rsidR="000929A7" w:rsidRPr="005C59B5">
          <w:rPr>
            <w:rStyle w:val="Hyperlink"/>
          </w:rPr>
          <w:t>Available monitoring components</w:t>
        </w:r>
        <w:r w:rsidR="000929A7">
          <w:rPr>
            <w:webHidden/>
          </w:rPr>
          <w:tab/>
        </w:r>
        <w:r w:rsidR="000929A7">
          <w:rPr>
            <w:webHidden/>
          </w:rPr>
          <w:fldChar w:fldCharType="begin"/>
        </w:r>
        <w:r w:rsidR="000929A7">
          <w:rPr>
            <w:webHidden/>
          </w:rPr>
          <w:instrText xml:space="preserve"> PAGEREF _Toc461467161 \h </w:instrText>
        </w:r>
        <w:r w:rsidR="000929A7">
          <w:rPr>
            <w:webHidden/>
          </w:rPr>
        </w:r>
        <w:r w:rsidR="000929A7">
          <w:rPr>
            <w:webHidden/>
          </w:rPr>
          <w:fldChar w:fldCharType="separate"/>
        </w:r>
        <w:r w:rsidR="000929A7">
          <w:rPr>
            <w:webHidden/>
          </w:rPr>
          <w:t>10</w:t>
        </w:r>
        <w:r w:rsidR="000929A7">
          <w:rPr>
            <w:webHidden/>
          </w:rPr>
          <w:fldChar w:fldCharType="end"/>
        </w:r>
      </w:hyperlink>
    </w:p>
    <w:p w:rsidR="000929A7" w:rsidRDefault="009F749C">
      <w:pPr>
        <w:pStyle w:val="TOC1"/>
        <w:rPr>
          <w:rFonts w:asciiTheme="minorHAnsi" w:eastAsiaTheme="minorEastAsia" w:hAnsiTheme="minorHAnsi" w:cstheme="minorBidi"/>
          <w:sz w:val="22"/>
          <w:szCs w:val="22"/>
        </w:rPr>
      </w:pPr>
      <w:hyperlink w:anchor="_Toc461467162" w:history="1">
        <w:r w:rsidR="000929A7" w:rsidRPr="005C59B5">
          <w:rPr>
            <w:rStyle w:val="Hyperlink"/>
          </w:rPr>
          <w:t>5</w:t>
        </w:r>
        <w:r w:rsidR="000929A7">
          <w:rPr>
            <w:rFonts w:asciiTheme="minorHAnsi" w:eastAsiaTheme="minorEastAsia" w:hAnsiTheme="minorHAnsi" w:cstheme="minorBidi"/>
            <w:sz w:val="22"/>
            <w:szCs w:val="22"/>
          </w:rPr>
          <w:tab/>
        </w:r>
        <w:r w:rsidR="000929A7" w:rsidRPr="005C59B5">
          <w:rPr>
            <w:rStyle w:val="Hyperlink"/>
          </w:rPr>
          <w:t>Assumptions, Constraints</w:t>
        </w:r>
        <w:r w:rsidR="000929A7">
          <w:rPr>
            <w:webHidden/>
          </w:rPr>
          <w:tab/>
        </w:r>
        <w:r w:rsidR="000929A7">
          <w:rPr>
            <w:webHidden/>
          </w:rPr>
          <w:fldChar w:fldCharType="begin"/>
        </w:r>
        <w:r w:rsidR="000929A7">
          <w:rPr>
            <w:webHidden/>
          </w:rPr>
          <w:instrText xml:space="preserve"> PAGEREF _Toc461467162 \h </w:instrText>
        </w:r>
        <w:r w:rsidR="000929A7">
          <w:rPr>
            <w:webHidden/>
          </w:rPr>
        </w:r>
        <w:r w:rsidR="000929A7">
          <w:rPr>
            <w:webHidden/>
          </w:rPr>
          <w:fldChar w:fldCharType="separate"/>
        </w:r>
        <w:r w:rsidR="000929A7">
          <w:rPr>
            <w:webHidden/>
          </w:rPr>
          <w:t>12</w:t>
        </w:r>
        <w:r w:rsidR="000929A7">
          <w:rPr>
            <w:webHidden/>
          </w:rPr>
          <w:fldChar w:fldCharType="end"/>
        </w:r>
      </w:hyperlink>
    </w:p>
    <w:p w:rsidR="000929A7" w:rsidRDefault="009F749C">
      <w:pPr>
        <w:pStyle w:val="TOC1"/>
        <w:rPr>
          <w:rFonts w:asciiTheme="minorHAnsi" w:eastAsiaTheme="minorEastAsia" w:hAnsiTheme="minorHAnsi" w:cstheme="minorBidi"/>
          <w:sz w:val="22"/>
          <w:szCs w:val="22"/>
        </w:rPr>
      </w:pPr>
      <w:hyperlink w:anchor="_Toc461467163" w:history="1">
        <w:r w:rsidR="000929A7" w:rsidRPr="005C59B5">
          <w:rPr>
            <w:rStyle w:val="Hyperlink"/>
          </w:rPr>
          <w:t>6</w:t>
        </w:r>
        <w:r w:rsidR="000929A7">
          <w:rPr>
            <w:rFonts w:asciiTheme="minorHAnsi" w:eastAsiaTheme="minorEastAsia" w:hAnsiTheme="minorHAnsi" w:cstheme="minorBidi"/>
            <w:sz w:val="22"/>
            <w:szCs w:val="22"/>
          </w:rPr>
          <w:tab/>
        </w:r>
        <w:r w:rsidR="000929A7" w:rsidRPr="005C59B5">
          <w:rPr>
            <w:rStyle w:val="Hyperlink"/>
          </w:rPr>
          <w:t>Version Control</w:t>
        </w:r>
        <w:r w:rsidR="000929A7">
          <w:rPr>
            <w:webHidden/>
          </w:rPr>
          <w:tab/>
        </w:r>
        <w:r w:rsidR="000929A7">
          <w:rPr>
            <w:webHidden/>
          </w:rPr>
          <w:fldChar w:fldCharType="begin"/>
        </w:r>
        <w:r w:rsidR="000929A7">
          <w:rPr>
            <w:webHidden/>
          </w:rPr>
          <w:instrText xml:space="preserve"> PAGEREF _Toc461467163 \h </w:instrText>
        </w:r>
        <w:r w:rsidR="000929A7">
          <w:rPr>
            <w:webHidden/>
          </w:rPr>
        </w:r>
        <w:r w:rsidR="000929A7">
          <w:rPr>
            <w:webHidden/>
          </w:rPr>
          <w:fldChar w:fldCharType="separate"/>
        </w:r>
        <w:r w:rsidR="000929A7">
          <w:rPr>
            <w:webHidden/>
          </w:rPr>
          <w:t>13</w:t>
        </w:r>
        <w:r w:rsidR="000929A7">
          <w:rPr>
            <w:webHidden/>
          </w:rPr>
          <w:fldChar w:fldCharType="end"/>
        </w:r>
      </w:hyperlink>
    </w:p>
    <w:p w:rsidR="003E5FFB" w:rsidRDefault="003E5FFB" w:rsidP="003E5FFB">
      <w:r>
        <w:rPr>
          <w:rFonts w:cs="Arial"/>
          <w:noProof/>
          <w:szCs w:val="20"/>
          <w:lang w:eastAsia="en-GB"/>
        </w:rPr>
        <w:fldChar w:fldCharType="end"/>
      </w:r>
    </w:p>
    <w:p w:rsidR="003E5FFB" w:rsidRDefault="00D60793" w:rsidP="003E5FFB">
      <w:pPr>
        <w:pStyle w:val="Heading1"/>
      </w:pPr>
      <w:bookmarkStart w:id="17" w:name="_Toc461467145"/>
      <w:bookmarkStart w:id="18" w:name="_Toc278470879"/>
      <w:bookmarkStart w:id="19" w:name="_Toc280949193"/>
      <w:bookmarkStart w:id="20" w:name="_Toc308188336"/>
      <w:bookmarkStart w:id="21" w:name="_Toc278470881"/>
      <w:bookmarkStart w:id="22" w:name="_Toc280949196"/>
      <w:bookmarkStart w:id="23" w:name="_Toc308188339"/>
      <w:r>
        <w:lastRenderedPageBreak/>
        <w:t>S</w:t>
      </w:r>
      <w:r w:rsidR="003E5FFB">
        <w:t>ummary</w:t>
      </w:r>
      <w:bookmarkEnd w:id="17"/>
    </w:p>
    <w:p w:rsidR="00CD659F" w:rsidRDefault="00CD659F" w:rsidP="00CD659F"/>
    <w:p w:rsidR="004808CF" w:rsidRDefault="00CD659F" w:rsidP="00166BD1">
      <w:r>
        <w:t xml:space="preserve">Purpose of this </w:t>
      </w:r>
      <w:r w:rsidR="00D67343">
        <w:t>document</w:t>
      </w:r>
      <w:r>
        <w:t xml:space="preserve"> to outline the requirements for </w:t>
      </w:r>
      <w:r w:rsidR="00166BD1">
        <w:t xml:space="preserve">monitoring </w:t>
      </w:r>
      <w:r w:rsidR="00955EB5">
        <w:t xml:space="preserve">dashboard to show health status of </w:t>
      </w:r>
      <w:r w:rsidR="00166BD1">
        <w:t xml:space="preserve">critical </w:t>
      </w:r>
      <w:r w:rsidR="00955EB5">
        <w:t xml:space="preserve">applications / processes / </w:t>
      </w:r>
      <w:r w:rsidR="00166BD1">
        <w:t xml:space="preserve">services, </w:t>
      </w:r>
      <w:r>
        <w:t>a single view of all service</w:t>
      </w:r>
      <w:r w:rsidR="004808CF">
        <w:t>s</w:t>
      </w:r>
      <w:r>
        <w:t xml:space="preserve"> status and approach to </w:t>
      </w:r>
      <w:r w:rsidR="002F5835">
        <w:t>achieve it</w:t>
      </w:r>
      <w:r>
        <w:t xml:space="preserve">. </w:t>
      </w:r>
    </w:p>
    <w:p w:rsidR="004808CF" w:rsidRDefault="004808CF" w:rsidP="00166BD1"/>
    <w:p w:rsidR="003C0C9D" w:rsidRDefault="00CD659F" w:rsidP="00166BD1">
      <w:r>
        <w:t>There are numerous systems / services exists in IT systems landscape</w:t>
      </w:r>
      <w:r w:rsidR="00166BD1">
        <w:t xml:space="preserve"> with </w:t>
      </w:r>
      <w:r w:rsidR="003C0C9D">
        <w:t>detailed level</w:t>
      </w:r>
      <w:r>
        <w:t xml:space="preserve"> of monitoring </w:t>
      </w:r>
      <w:r w:rsidR="003C0C9D">
        <w:t xml:space="preserve">already </w:t>
      </w:r>
      <w:r w:rsidR="004808CF">
        <w:t>exists</w:t>
      </w:r>
      <w:r w:rsidR="003C0C9D">
        <w:t xml:space="preserve"> to generate </w:t>
      </w:r>
      <w:r>
        <w:t xml:space="preserve">out alerts / reports </w:t>
      </w:r>
      <w:r w:rsidR="004808CF">
        <w:t xml:space="preserve">in various formats </w:t>
      </w:r>
      <w:r>
        <w:t xml:space="preserve">for respective apps team </w:t>
      </w:r>
      <w:r w:rsidR="003C0C9D">
        <w:t>to consume</w:t>
      </w:r>
      <w:r>
        <w:t xml:space="preserve">. </w:t>
      </w:r>
      <w:r w:rsidR="003C0C9D">
        <w:t xml:space="preserve">However current level of monitoring processes are lacking in terms of common stakeholder views of the </w:t>
      </w:r>
      <w:r w:rsidR="00B20603">
        <w:t>health status</w:t>
      </w:r>
      <w:r w:rsidR="00287DC6">
        <w:t>, real time alerts, standard approach to present status.</w:t>
      </w:r>
    </w:p>
    <w:p w:rsidR="00287DC6" w:rsidRDefault="00287DC6" w:rsidP="00166BD1"/>
    <w:p w:rsidR="00166BD1" w:rsidRDefault="003C0C9D" w:rsidP="00166BD1">
      <w:r>
        <w:t>N</w:t>
      </w:r>
      <w:r w:rsidR="00166BD1">
        <w:t xml:space="preserve">ot all monitoring procedures are generating real time alerts as well as scattered in form of various reports, scripts, mails </w:t>
      </w:r>
      <w:r w:rsidR="00F945C3">
        <w:t>etc.</w:t>
      </w:r>
      <w:r w:rsidR="0049196B">
        <w:t xml:space="preserve"> along with different formats</w:t>
      </w:r>
      <w:r>
        <w:t>. This is causing shortcomings</w:t>
      </w:r>
      <w:r w:rsidR="00166BD1">
        <w:t xml:space="preserve"> like </w:t>
      </w:r>
    </w:p>
    <w:p w:rsidR="00166BD1" w:rsidRDefault="00166BD1" w:rsidP="00166BD1">
      <w:pPr>
        <w:pStyle w:val="ListParagraph"/>
        <w:numPr>
          <w:ilvl w:val="0"/>
          <w:numId w:val="21"/>
        </w:numPr>
      </w:pPr>
      <w:r>
        <w:t xml:space="preserve">Lack of real time alerts causing delays in resolutions </w:t>
      </w:r>
      <w:r w:rsidR="003C0C9D">
        <w:t xml:space="preserve">as well as in </w:t>
      </w:r>
      <w:r>
        <w:t>proactive actions</w:t>
      </w:r>
      <w:r w:rsidR="002F5835">
        <w:t>.</w:t>
      </w:r>
    </w:p>
    <w:p w:rsidR="003C0C9D" w:rsidRDefault="003C0C9D" w:rsidP="00166BD1">
      <w:pPr>
        <w:pStyle w:val="ListParagraph"/>
        <w:numPr>
          <w:ilvl w:val="0"/>
          <w:numId w:val="21"/>
        </w:numPr>
      </w:pPr>
      <w:r>
        <w:t xml:space="preserve">No </w:t>
      </w:r>
      <w:r w:rsidR="00287DC6">
        <w:t xml:space="preserve">common method to set weightage and aggregation </w:t>
      </w:r>
      <w:r>
        <w:t>in order to define criticality as well heath status</w:t>
      </w:r>
      <w:r w:rsidR="00287DC6">
        <w:t>.</w:t>
      </w:r>
    </w:p>
    <w:p w:rsidR="003E5FFB" w:rsidRDefault="00166BD1" w:rsidP="0049196B">
      <w:pPr>
        <w:pStyle w:val="ListParagraph"/>
        <w:numPr>
          <w:ilvl w:val="0"/>
          <w:numId w:val="21"/>
        </w:numPr>
      </w:pPr>
      <w:r>
        <w:t xml:space="preserve">Lack of </w:t>
      </w:r>
      <w:r w:rsidR="003C0C9D">
        <w:t>common</w:t>
      </w:r>
      <w:r>
        <w:t xml:space="preserve"> single view of all critical service status causing limited visibility into systems statuses, gaps in communications, delays in information going out to </w:t>
      </w:r>
      <w:r w:rsidR="00CD659F">
        <w:t xml:space="preserve">stakeholders like Business, Service Desk, </w:t>
      </w:r>
      <w:r w:rsidR="002F5835">
        <w:t xml:space="preserve">IT </w:t>
      </w:r>
      <w:r w:rsidR="00CD659F">
        <w:t>management</w:t>
      </w:r>
      <w:bookmarkEnd w:id="18"/>
      <w:bookmarkEnd w:id="19"/>
      <w:bookmarkEnd w:id="20"/>
      <w:r>
        <w:t>.</w:t>
      </w:r>
    </w:p>
    <w:p w:rsidR="00944901" w:rsidRDefault="00944901">
      <w:pPr>
        <w:spacing w:after="160" w:line="259" w:lineRule="auto"/>
        <w:rPr>
          <w:rFonts w:cs="Arial"/>
          <w:bCs/>
          <w:iCs/>
          <w:color w:val="333399"/>
          <w:sz w:val="24"/>
          <w:szCs w:val="28"/>
        </w:rPr>
      </w:pPr>
      <w:r>
        <w:br w:type="page"/>
      </w:r>
    </w:p>
    <w:p w:rsidR="003E5FFB" w:rsidRDefault="001C3AF2" w:rsidP="00585A4D">
      <w:pPr>
        <w:pStyle w:val="Heading1"/>
      </w:pPr>
      <w:bookmarkStart w:id="24" w:name="_Toc461467146"/>
      <w:r>
        <w:lastRenderedPageBreak/>
        <w:t xml:space="preserve">To be </w:t>
      </w:r>
      <w:r w:rsidR="00585A4D">
        <w:t>Design</w:t>
      </w:r>
      <w:bookmarkEnd w:id="24"/>
      <w:r w:rsidR="00585A4D">
        <w:t xml:space="preserve"> </w:t>
      </w:r>
    </w:p>
    <w:p w:rsidR="004808CF" w:rsidRDefault="004808CF" w:rsidP="004808CF"/>
    <w:p w:rsidR="008979A7" w:rsidRDefault="008F173F" w:rsidP="004808CF">
      <w:r>
        <w:t xml:space="preserve">This </w:t>
      </w:r>
      <w:r w:rsidR="00C21CE2">
        <w:t>document</w:t>
      </w:r>
      <w:r>
        <w:t xml:space="preserve"> is to </w:t>
      </w:r>
      <w:r w:rsidR="00C21CE2">
        <w:t>propose structure of</w:t>
      </w:r>
      <w:r w:rsidR="00AA4FA5">
        <w:t xml:space="preserve"> </w:t>
      </w:r>
      <w:r w:rsidR="00F945C3">
        <w:rPr>
          <w:b/>
        </w:rPr>
        <w:t>Services Dashboard</w:t>
      </w:r>
      <w:r>
        <w:t xml:space="preserve"> </w:t>
      </w:r>
      <w:r w:rsidR="00C21CE2">
        <w:t>to provide a platform to integrate various monitoring processes in a</w:t>
      </w:r>
      <w:r w:rsidR="00C3376E">
        <w:t xml:space="preserve"> </w:t>
      </w:r>
      <w:r>
        <w:t xml:space="preserve">single view, define weightages and </w:t>
      </w:r>
      <w:r w:rsidR="00C21CE2">
        <w:t>aggregations</w:t>
      </w:r>
      <w:r w:rsidR="00BD1657">
        <w:t xml:space="preserve"> to define service criticality</w:t>
      </w:r>
      <w:r w:rsidR="00C3376E">
        <w:t>, standard approach to consolidate monitoring processes</w:t>
      </w:r>
      <w:r w:rsidR="00BD1657">
        <w:t xml:space="preserve"> to show consolidated health status from underneath components</w:t>
      </w:r>
      <w:r w:rsidR="00C3376E">
        <w:t xml:space="preserve">. </w:t>
      </w:r>
    </w:p>
    <w:p w:rsidR="008B67C9" w:rsidRDefault="008B67C9" w:rsidP="004808CF"/>
    <w:p w:rsidR="00AA4FA5" w:rsidRDefault="00F945C3" w:rsidP="004808CF">
      <w:r>
        <w:t>Services Dashboard</w:t>
      </w:r>
      <w:r w:rsidR="00AA4FA5">
        <w:t xml:space="preserve"> designed to work on top of all monitoring process whether through monitoring tools like SCOM, Logic Monitor </w:t>
      </w:r>
      <w:r>
        <w:t>etc.</w:t>
      </w:r>
      <w:r w:rsidR="00AA4FA5">
        <w:t xml:space="preserve"> OR via in house developed monitoring processes to consume </w:t>
      </w:r>
      <w:r w:rsidR="008B67C9">
        <w:t xml:space="preserve">and show </w:t>
      </w:r>
      <w:r w:rsidR="00AA4FA5">
        <w:t xml:space="preserve">consolidated </w:t>
      </w:r>
      <w:r w:rsidR="00C21CE2">
        <w:t xml:space="preserve">status </w:t>
      </w:r>
      <w:r w:rsidR="00AA4FA5">
        <w:t>using pre-configured services</w:t>
      </w:r>
      <w:r w:rsidR="008B67C9">
        <w:t xml:space="preserve"> in </w:t>
      </w:r>
      <w:r>
        <w:t>Services Dashboard</w:t>
      </w:r>
      <w:r w:rsidR="00AA4FA5">
        <w:t xml:space="preserve">. </w:t>
      </w:r>
    </w:p>
    <w:p w:rsidR="008B67C9" w:rsidRDefault="008B67C9" w:rsidP="004808CF"/>
    <w:p w:rsidR="008B67C9" w:rsidRDefault="008B67C9" w:rsidP="008B67C9">
      <w:r>
        <w:t>The approach is to use layered approach where highest level will show overall service statuses consolidated from underneath levels using configurable weights</w:t>
      </w:r>
      <w:r w:rsidR="00C21CE2">
        <w:t xml:space="preserve"> and aggregation methods</w:t>
      </w:r>
      <w:r>
        <w:t xml:space="preserve">. Integration of </w:t>
      </w:r>
      <w:r w:rsidR="00F945C3">
        <w:t>Services Dashboard</w:t>
      </w:r>
      <w:r w:rsidR="00DD3E63">
        <w:t xml:space="preserve"> </w:t>
      </w:r>
      <w:r>
        <w:t xml:space="preserve">with other </w:t>
      </w:r>
      <w:r w:rsidR="00C21CE2">
        <w:t>monitoring processes can be at application / process or at component level to consolidate in top level single view</w:t>
      </w:r>
      <w:r>
        <w:t>.</w:t>
      </w:r>
    </w:p>
    <w:p w:rsidR="008B67C9" w:rsidRDefault="008B67C9" w:rsidP="008B67C9"/>
    <w:p w:rsidR="00CF1110" w:rsidRDefault="008B67C9" w:rsidP="00944901">
      <w:r>
        <w:t xml:space="preserve">Views in </w:t>
      </w:r>
      <w:r w:rsidR="00F945C3">
        <w:t>Services Dashboard</w:t>
      </w:r>
      <w:r>
        <w:t xml:space="preserve"> proposed to segregate out as below</w:t>
      </w:r>
      <w:r w:rsidR="00944901">
        <w:t>:</w:t>
      </w:r>
    </w:p>
    <w:p w:rsidR="00944901" w:rsidRDefault="00944901" w:rsidP="00944901">
      <w:pPr>
        <w:rPr>
          <w:b/>
        </w:rPr>
      </w:pPr>
    </w:p>
    <w:p w:rsidR="008B67C9" w:rsidRPr="008B67C9" w:rsidRDefault="00E14FE2" w:rsidP="008E0BB8">
      <w:pPr>
        <w:pStyle w:val="Heading2"/>
      </w:pPr>
      <w:bookmarkStart w:id="25" w:name="_Toc461467147"/>
      <w:r>
        <w:t>Level</w:t>
      </w:r>
      <w:r w:rsidR="008B67C9" w:rsidRPr="008B67C9">
        <w:t xml:space="preserve"> 1</w:t>
      </w:r>
      <w:r>
        <w:t>:</w:t>
      </w:r>
      <w:r w:rsidR="009D2AAA">
        <w:t xml:space="preserve"> </w:t>
      </w:r>
      <w:r w:rsidR="00ED447D">
        <w:t>Consolidated View</w:t>
      </w:r>
      <w:bookmarkEnd w:id="25"/>
    </w:p>
    <w:p w:rsidR="00AA4FA5" w:rsidRDefault="00AA4FA5" w:rsidP="004808CF"/>
    <w:p w:rsidR="00C41821" w:rsidRDefault="008B67C9" w:rsidP="004808CF">
      <w:r>
        <w:t xml:space="preserve">This would be top level view where final consolidate monitoring data will used to show service statuses as a single view. </w:t>
      </w:r>
    </w:p>
    <w:p w:rsidR="00C41821" w:rsidRDefault="00C41821" w:rsidP="004808CF"/>
    <w:p w:rsidR="008979A7" w:rsidRDefault="00003A1E" w:rsidP="004808CF">
      <w:r>
        <w:t xml:space="preserve">View </w:t>
      </w:r>
      <w:r w:rsidR="00451195">
        <w:t>to</w:t>
      </w:r>
      <w:r>
        <w:t xml:space="preserve"> be setup </w:t>
      </w:r>
      <w:r w:rsidR="00C41821">
        <w:t xml:space="preserve">based on </w:t>
      </w:r>
      <w:r w:rsidR="00260CEF">
        <w:t>Application segregation in different portfolios</w:t>
      </w:r>
      <w:r w:rsidR="00C41821">
        <w:t xml:space="preserve"> </w:t>
      </w:r>
      <w:r>
        <w:t>to align with business perspective</w:t>
      </w:r>
      <w:r w:rsidR="00C41821">
        <w:t xml:space="preserve"> </w:t>
      </w:r>
      <w:r>
        <w:t>of</w:t>
      </w:r>
      <w:r w:rsidR="00C41821">
        <w:t xml:space="preserve"> IT landscape </w:t>
      </w:r>
      <w:r>
        <w:t>and</w:t>
      </w:r>
      <w:r w:rsidR="008979A7">
        <w:t xml:space="preserve"> show </w:t>
      </w:r>
      <w:r w:rsidR="00451195">
        <w:t>statuses via health bar consolidated</w:t>
      </w:r>
      <w:r w:rsidR="00C41821">
        <w:t xml:space="preserve"> from underneath levels</w:t>
      </w:r>
      <w:r w:rsidR="0024211D">
        <w:t>.</w:t>
      </w:r>
      <w:r w:rsidR="00260CEF">
        <w:t xml:space="preserve"> </w:t>
      </w:r>
      <w:r w:rsidR="001D433F">
        <w:t xml:space="preserve">Applications / </w:t>
      </w:r>
      <w:r>
        <w:t xml:space="preserve">processes and </w:t>
      </w:r>
      <w:r w:rsidR="001D433F">
        <w:t xml:space="preserve">components can be configured to receive integrated monitoring data or </w:t>
      </w:r>
      <w:r>
        <w:t>via manual methods</w:t>
      </w:r>
      <w:r w:rsidR="001D433F">
        <w:t>.</w:t>
      </w:r>
    </w:p>
    <w:p w:rsidR="008979A7" w:rsidRDefault="008979A7" w:rsidP="004808CF"/>
    <w:p w:rsidR="00CF1110" w:rsidRDefault="00CF1110" w:rsidP="004808CF"/>
    <w:p w:rsidR="008979A7" w:rsidRDefault="00524131" w:rsidP="004808CF">
      <w:r>
        <w:rPr>
          <w:noProof/>
          <w:lang w:eastAsia="en-GB"/>
        </w:rPr>
        <w:drawing>
          <wp:inline distT="0" distB="0" distL="0" distR="0" wp14:anchorId="1E3E271A" wp14:editId="516EDF45">
            <wp:extent cx="6282690" cy="344995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2690" cy="3449955"/>
                    </a:xfrm>
                    <a:prstGeom prst="rect">
                      <a:avLst/>
                    </a:prstGeom>
                  </pic:spPr>
                </pic:pic>
              </a:graphicData>
            </a:graphic>
          </wp:inline>
        </w:drawing>
      </w:r>
    </w:p>
    <w:p w:rsidR="00585B40" w:rsidRDefault="00585B40" w:rsidP="00B86858">
      <w:pPr>
        <w:ind w:firstLine="720"/>
      </w:pPr>
    </w:p>
    <w:p w:rsidR="008979A7" w:rsidRDefault="008979A7" w:rsidP="004808CF"/>
    <w:p w:rsidR="00534201" w:rsidRPr="00534201" w:rsidRDefault="00260CEF" w:rsidP="004808CF">
      <w:pPr>
        <w:rPr>
          <w:b/>
        </w:rPr>
      </w:pPr>
      <w:r>
        <w:rPr>
          <w:b/>
        </w:rPr>
        <w:t>Main</w:t>
      </w:r>
      <w:r w:rsidR="00534201" w:rsidRPr="00534201">
        <w:rPr>
          <w:b/>
        </w:rPr>
        <w:t xml:space="preserve"> </w:t>
      </w:r>
      <w:r w:rsidR="003A0293">
        <w:rPr>
          <w:b/>
        </w:rPr>
        <w:t xml:space="preserve">Area </w:t>
      </w:r>
    </w:p>
    <w:p w:rsidR="00B86858" w:rsidRDefault="00534201" w:rsidP="004808CF">
      <w:r>
        <w:t xml:space="preserve">Main area of the page will be used to display </w:t>
      </w:r>
      <w:r w:rsidR="00260CEF">
        <w:t>Application portfolio</w:t>
      </w:r>
      <w:r>
        <w:t xml:space="preserve"> along with consolidated health status bar for underlying applications / </w:t>
      </w:r>
      <w:r w:rsidR="007C23D8">
        <w:t>processes</w:t>
      </w:r>
      <w:r>
        <w:t xml:space="preserve">. </w:t>
      </w:r>
    </w:p>
    <w:p w:rsidR="007C23D8" w:rsidRDefault="007C23D8" w:rsidP="004808CF"/>
    <w:p w:rsidR="00534201" w:rsidRDefault="00534201" w:rsidP="004808CF">
      <w:r>
        <w:t xml:space="preserve">Health status bar </w:t>
      </w:r>
      <w:r w:rsidR="007C23D8">
        <w:t>details</w:t>
      </w:r>
    </w:p>
    <w:p w:rsidR="00534201" w:rsidRDefault="00534201" w:rsidP="004808CF"/>
    <w:p w:rsidR="00534201" w:rsidRDefault="00534201" w:rsidP="004808CF"/>
    <w:tbl>
      <w:tblPr>
        <w:tblStyle w:val="TableGrid"/>
        <w:tblW w:w="0" w:type="auto"/>
        <w:tblLook w:val="04A0" w:firstRow="1" w:lastRow="0" w:firstColumn="1" w:lastColumn="0" w:noHBand="0" w:noVBand="1"/>
      </w:tblPr>
      <w:tblGrid>
        <w:gridCol w:w="2122"/>
        <w:gridCol w:w="7762"/>
      </w:tblGrid>
      <w:tr w:rsidR="00534201" w:rsidTr="00534201">
        <w:tc>
          <w:tcPr>
            <w:tcW w:w="2122" w:type="dxa"/>
          </w:tcPr>
          <w:p w:rsidR="00534201" w:rsidRDefault="00534201" w:rsidP="004808CF">
            <w:r>
              <w:t>Health Status Bar</w:t>
            </w:r>
          </w:p>
        </w:tc>
        <w:tc>
          <w:tcPr>
            <w:tcW w:w="7762" w:type="dxa"/>
          </w:tcPr>
          <w:p w:rsidR="00534201" w:rsidRDefault="00534201" w:rsidP="004808CF">
            <w:r>
              <w:t>Detail</w:t>
            </w:r>
          </w:p>
        </w:tc>
      </w:tr>
      <w:tr w:rsidR="00534201" w:rsidTr="00534201">
        <w:tc>
          <w:tcPr>
            <w:tcW w:w="2122" w:type="dxa"/>
          </w:tcPr>
          <w:p w:rsidR="00534201" w:rsidRDefault="00CB569B" w:rsidP="004808CF">
            <w:r>
              <w:rPr>
                <w:lang w:eastAsia="en-US"/>
              </w:rPr>
              <w:object w:dxaOrig="1215" w:dyaOrig="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7.5pt" o:ole="">
                  <v:imagedata r:id="rId9" o:title=""/>
                </v:shape>
                <o:OLEObject Type="Embed" ProgID="PBrush" ShapeID="_x0000_i1025" DrawAspect="Content" ObjectID="_1535439333" r:id="rId10"/>
              </w:object>
            </w:r>
          </w:p>
        </w:tc>
        <w:tc>
          <w:tcPr>
            <w:tcW w:w="7762" w:type="dxa"/>
          </w:tcPr>
          <w:p w:rsidR="00534201" w:rsidRDefault="00534201" w:rsidP="004808CF">
            <w:r>
              <w:t>All applications are ok</w:t>
            </w:r>
          </w:p>
        </w:tc>
      </w:tr>
      <w:tr w:rsidR="00534201" w:rsidTr="00534201">
        <w:tc>
          <w:tcPr>
            <w:tcW w:w="2122" w:type="dxa"/>
          </w:tcPr>
          <w:p w:rsidR="00534201" w:rsidRPr="00534201" w:rsidRDefault="00CB569B" w:rsidP="004808CF">
            <w:r>
              <w:rPr>
                <w:lang w:eastAsia="en-US"/>
              </w:rPr>
              <w:object w:dxaOrig="1215" w:dyaOrig="150">
                <v:shape id="_x0000_i1026" type="#_x0000_t75" style="width:57.75pt;height:7.5pt" o:ole="">
                  <v:imagedata r:id="rId11" o:title=""/>
                </v:shape>
                <o:OLEObject Type="Embed" ProgID="PBrush" ShapeID="_x0000_i1026" DrawAspect="Content" ObjectID="_1535439334" r:id="rId12"/>
              </w:object>
            </w:r>
          </w:p>
        </w:tc>
        <w:tc>
          <w:tcPr>
            <w:tcW w:w="7762" w:type="dxa"/>
          </w:tcPr>
          <w:p w:rsidR="00534201" w:rsidRDefault="00534201" w:rsidP="00534201">
            <w:r>
              <w:t>All applications are in warning</w:t>
            </w:r>
          </w:p>
        </w:tc>
      </w:tr>
      <w:tr w:rsidR="00534201" w:rsidTr="00534201">
        <w:tc>
          <w:tcPr>
            <w:tcW w:w="2122" w:type="dxa"/>
          </w:tcPr>
          <w:p w:rsidR="00534201" w:rsidRDefault="00CB569B" w:rsidP="004808CF">
            <w:r>
              <w:rPr>
                <w:lang w:eastAsia="en-US"/>
              </w:rPr>
              <w:object w:dxaOrig="1215" w:dyaOrig="150">
                <v:shape id="_x0000_i1027" type="#_x0000_t75" style="width:57.75pt;height:7.5pt" o:ole="">
                  <v:imagedata r:id="rId13" o:title=""/>
                </v:shape>
                <o:OLEObject Type="Embed" ProgID="PBrush" ShapeID="_x0000_i1027" DrawAspect="Content" ObjectID="_1535439335" r:id="rId14"/>
              </w:object>
            </w:r>
          </w:p>
        </w:tc>
        <w:tc>
          <w:tcPr>
            <w:tcW w:w="7762" w:type="dxa"/>
          </w:tcPr>
          <w:p w:rsidR="00534201" w:rsidRDefault="00534201" w:rsidP="004808CF">
            <w:r>
              <w:t>All applications in failed status</w:t>
            </w:r>
          </w:p>
        </w:tc>
      </w:tr>
      <w:tr w:rsidR="00534201" w:rsidTr="00534201">
        <w:tc>
          <w:tcPr>
            <w:tcW w:w="2122" w:type="dxa"/>
          </w:tcPr>
          <w:p w:rsidR="00534201" w:rsidRDefault="00CB569B" w:rsidP="004808CF">
            <w:r>
              <w:rPr>
                <w:lang w:eastAsia="en-US"/>
              </w:rPr>
              <w:object w:dxaOrig="1230" w:dyaOrig="195">
                <v:shape id="_x0000_i1028" type="#_x0000_t75" style="width:64.5pt;height:7.5pt" o:ole="">
                  <v:imagedata r:id="rId15" o:title=""/>
                </v:shape>
                <o:OLEObject Type="Embed" ProgID="PBrush" ShapeID="_x0000_i1028" DrawAspect="Content" ObjectID="_1535439336" r:id="rId16"/>
              </w:object>
            </w:r>
          </w:p>
        </w:tc>
        <w:tc>
          <w:tcPr>
            <w:tcW w:w="7762" w:type="dxa"/>
          </w:tcPr>
          <w:p w:rsidR="00534201" w:rsidRDefault="00534201" w:rsidP="004808CF">
            <w:r>
              <w:t>Consolidated bar from underlying applications, length of bar would be calculated based on weight of application in CBP. By default equal will be assigned to each underlying applications, however can be configurable</w:t>
            </w:r>
          </w:p>
        </w:tc>
      </w:tr>
      <w:tr w:rsidR="00534201" w:rsidTr="00534201">
        <w:tc>
          <w:tcPr>
            <w:tcW w:w="2122" w:type="dxa"/>
          </w:tcPr>
          <w:p w:rsidR="00534201" w:rsidRDefault="00CB569B" w:rsidP="004808CF">
            <w:r>
              <w:rPr>
                <w:lang w:eastAsia="en-US"/>
              </w:rPr>
              <w:object w:dxaOrig="1230" w:dyaOrig="165">
                <v:shape id="_x0000_i1029" type="#_x0000_t75" style="width:64.5pt;height:7.5pt" o:ole="">
                  <v:imagedata r:id="rId17" o:title=""/>
                </v:shape>
                <o:OLEObject Type="Embed" ProgID="PBrush" ShapeID="_x0000_i1029" DrawAspect="Content" ObjectID="_1535439337" r:id="rId18"/>
              </w:object>
            </w:r>
          </w:p>
        </w:tc>
        <w:tc>
          <w:tcPr>
            <w:tcW w:w="7762" w:type="dxa"/>
          </w:tcPr>
          <w:p w:rsidR="00534201" w:rsidRDefault="00805431" w:rsidP="004808CF">
            <w:r>
              <w:t>Applications / components are manually monitored with no health status updated in last 24 hours</w:t>
            </w:r>
          </w:p>
        </w:tc>
      </w:tr>
      <w:tr w:rsidR="00CB569B" w:rsidTr="00534201">
        <w:tc>
          <w:tcPr>
            <w:tcW w:w="2122" w:type="dxa"/>
          </w:tcPr>
          <w:p w:rsidR="00CB569B" w:rsidRPr="00534201" w:rsidRDefault="00CB569B" w:rsidP="004808CF">
            <w:pPr>
              <w:rPr>
                <w:noProof/>
              </w:rPr>
            </w:pPr>
            <w:r>
              <w:rPr>
                <w:lang w:eastAsia="en-US"/>
              </w:rPr>
              <w:object w:dxaOrig="1230" w:dyaOrig="165">
                <v:shape id="_x0000_i1030" type="#_x0000_t75" style="width:64.5pt;height:7.5pt" o:ole="">
                  <v:imagedata r:id="rId19" o:title=""/>
                </v:shape>
                <o:OLEObject Type="Embed" ProgID="PBrush" ShapeID="_x0000_i1030" DrawAspect="Content" ObjectID="_1535439338" r:id="rId20"/>
              </w:object>
            </w:r>
          </w:p>
        </w:tc>
        <w:tc>
          <w:tcPr>
            <w:tcW w:w="7762" w:type="dxa"/>
          </w:tcPr>
          <w:p w:rsidR="00CB569B" w:rsidRDefault="00543364" w:rsidP="00543364">
            <w:r>
              <w:t xml:space="preserve">White portions specify few applications / components are manually monitored with no health status </w:t>
            </w:r>
            <w:r w:rsidR="00805431">
              <w:t>updated in last 24 hours</w:t>
            </w:r>
          </w:p>
        </w:tc>
      </w:tr>
    </w:tbl>
    <w:p w:rsidR="00534201" w:rsidRDefault="00534201" w:rsidP="004808CF"/>
    <w:p w:rsidR="00534201" w:rsidRDefault="00534201" w:rsidP="004808CF"/>
    <w:p w:rsidR="00534201" w:rsidRPr="000929A7" w:rsidRDefault="00534201" w:rsidP="004808CF">
      <w:pPr>
        <w:rPr>
          <w:b/>
          <w:color w:val="FF0000"/>
        </w:rPr>
      </w:pPr>
      <w:r w:rsidRPr="000929A7">
        <w:rPr>
          <w:b/>
          <w:color w:val="FF0000"/>
        </w:rPr>
        <w:t>Right Pane</w:t>
      </w:r>
      <w:r w:rsidR="00416571">
        <w:rPr>
          <w:b/>
          <w:color w:val="FF0000"/>
        </w:rPr>
        <w:t xml:space="preserve"> (to be considered in subsequent phases)</w:t>
      </w:r>
    </w:p>
    <w:p w:rsidR="004E16C8" w:rsidRPr="000929A7" w:rsidRDefault="00534201" w:rsidP="004808CF">
      <w:pPr>
        <w:rPr>
          <w:color w:val="FF0000"/>
        </w:rPr>
      </w:pPr>
      <w:r w:rsidRPr="000929A7">
        <w:rPr>
          <w:color w:val="FF0000"/>
        </w:rPr>
        <w:t xml:space="preserve">This area can be used to flash news on dashboard. There would be an application page </w:t>
      </w:r>
      <w:r w:rsidR="00B00F30" w:rsidRPr="000929A7">
        <w:rPr>
          <w:color w:val="FF0000"/>
        </w:rPr>
        <w:t>available</w:t>
      </w:r>
      <w:r w:rsidR="004E16C8" w:rsidRPr="000929A7">
        <w:rPr>
          <w:color w:val="FF0000"/>
        </w:rPr>
        <w:t xml:space="preserve"> to</w:t>
      </w:r>
      <w:r w:rsidR="00B00F30" w:rsidRPr="000929A7">
        <w:rPr>
          <w:color w:val="FF0000"/>
        </w:rPr>
        <w:t xml:space="preserve"> target</w:t>
      </w:r>
      <w:r w:rsidR="004E16C8" w:rsidRPr="000929A7">
        <w:rPr>
          <w:color w:val="FF0000"/>
        </w:rPr>
        <w:t xml:space="preserve"> users </w:t>
      </w:r>
      <w:r w:rsidRPr="000929A7">
        <w:rPr>
          <w:color w:val="FF0000"/>
        </w:rPr>
        <w:t xml:space="preserve">where news feeds can be </w:t>
      </w:r>
      <w:r w:rsidR="004E16C8" w:rsidRPr="000929A7">
        <w:rPr>
          <w:color w:val="FF0000"/>
        </w:rPr>
        <w:t xml:space="preserve">entered to </w:t>
      </w:r>
      <w:r w:rsidR="00B00F30" w:rsidRPr="000929A7">
        <w:rPr>
          <w:color w:val="FF0000"/>
        </w:rPr>
        <w:t>show</w:t>
      </w:r>
      <w:r w:rsidR="004E16C8" w:rsidRPr="000929A7">
        <w:rPr>
          <w:color w:val="FF0000"/>
        </w:rPr>
        <w:t xml:space="preserve"> on dashboard</w:t>
      </w:r>
      <w:r w:rsidR="00B00F30" w:rsidRPr="000929A7">
        <w:rPr>
          <w:color w:val="FF0000"/>
        </w:rPr>
        <w:t xml:space="preserve">. An </w:t>
      </w:r>
      <w:r w:rsidR="004E16C8" w:rsidRPr="000929A7">
        <w:rPr>
          <w:color w:val="FF0000"/>
        </w:rPr>
        <w:t xml:space="preserve">automatic rolling </w:t>
      </w:r>
      <w:r w:rsidR="00B00F30" w:rsidRPr="000929A7">
        <w:rPr>
          <w:color w:val="FF0000"/>
        </w:rPr>
        <w:t xml:space="preserve">would be available </w:t>
      </w:r>
      <w:r w:rsidR="004E16C8" w:rsidRPr="000929A7">
        <w:rPr>
          <w:color w:val="FF0000"/>
        </w:rPr>
        <w:t xml:space="preserve">in case more news available than page can display. News feed page </w:t>
      </w:r>
      <w:r w:rsidR="00B00F30" w:rsidRPr="000929A7">
        <w:rPr>
          <w:color w:val="FF0000"/>
        </w:rPr>
        <w:t>required to</w:t>
      </w:r>
      <w:r w:rsidR="004E16C8" w:rsidRPr="000929A7">
        <w:rPr>
          <w:color w:val="FF0000"/>
        </w:rPr>
        <w:t xml:space="preserve"> be secured using application level security</w:t>
      </w:r>
      <w:r w:rsidR="00B00F30" w:rsidRPr="000929A7">
        <w:rPr>
          <w:color w:val="FF0000"/>
        </w:rPr>
        <w:t>.</w:t>
      </w:r>
    </w:p>
    <w:p w:rsidR="004E16C8" w:rsidRDefault="004E16C8" w:rsidP="004808CF"/>
    <w:p w:rsidR="00B86858" w:rsidRPr="004E16C8" w:rsidRDefault="004E16C8" w:rsidP="004808CF">
      <w:pPr>
        <w:rPr>
          <w:b/>
        </w:rPr>
      </w:pPr>
      <w:r w:rsidRPr="004E16C8">
        <w:rPr>
          <w:b/>
        </w:rPr>
        <w:t xml:space="preserve">Bottom Pane  </w:t>
      </w:r>
    </w:p>
    <w:p w:rsidR="004E16C8" w:rsidRDefault="004E16C8">
      <w:pPr>
        <w:spacing w:after="160" w:line="259" w:lineRule="auto"/>
      </w:pPr>
      <w:r w:rsidRPr="004E16C8">
        <w:t>This area will be used aut</w:t>
      </w:r>
      <w:r w:rsidR="00B00F30">
        <w:t>omatically to show application / process</w:t>
      </w:r>
      <w:r w:rsidRPr="004E16C8">
        <w:t xml:space="preserve"> status </w:t>
      </w:r>
      <w:r w:rsidR="00B00F30">
        <w:t xml:space="preserve">from Level 2 view </w:t>
      </w:r>
      <w:r w:rsidRPr="004E16C8">
        <w:t>with an auto rolling</w:t>
      </w:r>
      <w:r w:rsidR="00B00F30">
        <w:t xml:space="preserve"> to accommodate all underneath applications / processes.</w:t>
      </w:r>
    </w:p>
    <w:p w:rsidR="004E16C8" w:rsidRDefault="004E16C8">
      <w:pPr>
        <w:spacing w:after="160" w:line="259" w:lineRule="auto"/>
      </w:pPr>
    </w:p>
    <w:p w:rsidR="00CF1110" w:rsidRPr="004E16C8" w:rsidRDefault="004B3EE6">
      <w:pPr>
        <w:spacing w:after="160" w:line="259" w:lineRule="auto"/>
      </w:pPr>
      <w:r>
        <w:t>Level 1:</w:t>
      </w:r>
      <w:r w:rsidR="009D2AAA">
        <w:t xml:space="preserve"> </w:t>
      </w:r>
      <w:r w:rsidR="00FA0019">
        <w:t>Consolidated</w:t>
      </w:r>
      <w:r w:rsidR="004E16C8">
        <w:t xml:space="preserve"> View can </w:t>
      </w:r>
      <w:r w:rsidR="00B00F30">
        <w:t xml:space="preserve">be </w:t>
      </w:r>
      <w:r w:rsidR="004E16C8">
        <w:t>used to display on larger screen</w:t>
      </w:r>
      <w:r w:rsidR="00B00F30">
        <w:t>s</w:t>
      </w:r>
      <w:r w:rsidR="004E16C8">
        <w:t xml:space="preserve"> for various stakeholders</w:t>
      </w:r>
      <w:r w:rsidR="007C2290">
        <w:t xml:space="preserve"> like ITLT, business, service desk.</w:t>
      </w:r>
      <w:r w:rsidR="00CF1110" w:rsidRPr="004E16C8">
        <w:br w:type="page"/>
      </w:r>
    </w:p>
    <w:p w:rsidR="00B86858" w:rsidRPr="00C41821" w:rsidRDefault="00832B9B" w:rsidP="008E0BB8">
      <w:pPr>
        <w:pStyle w:val="Heading2"/>
      </w:pPr>
      <w:bookmarkStart w:id="26" w:name="_Toc461467148"/>
      <w:r>
        <w:lastRenderedPageBreak/>
        <w:t>Level 2:</w:t>
      </w:r>
      <w:r w:rsidR="009D2AAA">
        <w:t xml:space="preserve"> </w:t>
      </w:r>
      <w:r w:rsidR="00534201">
        <w:t xml:space="preserve">Application / </w:t>
      </w:r>
      <w:r w:rsidR="0080135A">
        <w:t>Process</w:t>
      </w:r>
      <w:r w:rsidR="00534201">
        <w:t xml:space="preserve"> </w:t>
      </w:r>
      <w:r w:rsidR="00C41821" w:rsidRPr="00C41821">
        <w:t>View</w:t>
      </w:r>
      <w:bookmarkEnd w:id="26"/>
    </w:p>
    <w:p w:rsidR="00673CF6" w:rsidRDefault="00673CF6" w:rsidP="004808CF"/>
    <w:p w:rsidR="008B67C9" w:rsidRDefault="008B67C9" w:rsidP="004808CF"/>
    <w:p w:rsidR="008D0F83" w:rsidRDefault="00534201" w:rsidP="008B67C9">
      <w:r>
        <w:t xml:space="preserve">This view will be </w:t>
      </w:r>
      <w:r w:rsidR="008D0F83">
        <w:t>show</w:t>
      </w:r>
      <w:r>
        <w:t xml:space="preserve"> </w:t>
      </w:r>
      <w:r w:rsidR="007229AF">
        <w:t xml:space="preserve">portfolio </w:t>
      </w:r>
      <w:r w:rsidR="008D0F83">
        <w:t xml:space="preserve">split </w:t>
      </w:r>
      <w:r>
        <w:t xml:space="preserve">into specific applications / </w:t>
      </w:r>
      <w:r w:rsidR="0080135A">
        <w:t>processes</w:t>
      </w:r>
      <w:r>
        <w:t xml:space="preserve"> </w:t>
      </w:r>
      <w:r w:rsidR="008D0F83">
        <w:t>along with respective h</w:t>
      </w:r>
      <w:r>
        <w:t xml:space="preserve">ealth status </w:t>
      </w:r>
      <w:r w:rsidR="008D0F83">
        <w:t>as below –</w:t>
      </w:r>
    </w:p>
    <w:p w:rsidR="008D0F83" w:rsidRDefault="008D0F83" w:rsidP="008B67C9"/>
    <w:p w:rsidR="00EC2DB8" w:rsidRDefault="008D0F83" w:rsidP="008B67C9">
      <w:r>
        <w:rPr>
          <w:noProof/>
          <w:lang w:eastAsia="en-GB"/>
        </w:rPr>
        <w:drawing>
          <wp:inline distT="0" distB="0" distL="0" distR="0" wp14:anchorId="25783734" wp14:editId="0FEA9744">
            <wp:extent cx="6282690" cy="2048510"/>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82690" cy="2048510"/>
                    </a:xfrm>
                    <a:prstGeom prst="rect">
                      <a:avLst/>
                    </a:prstGeom>
                  </pic:spPr>
                </pic:pic>
              </a:graphicData>
            </a:graphic>
          </wp:inline>
        </w:drawing>
      </w:r>
    </w:p>
    <w:p w:rsidR="00EC2DB8" w:rsidRDefault="00EC2DB8" w:rsidP="008B67C9"/>
    <w:p w:rsidR="00EC2DB8" w:rsidRDefault="00EC2DB8" w:rsidP="008B67C9">
      <w:r>
        <w:t>Where application status can be aggregated using underneath component status OR can be posted directly to dashboard via</w:t>
      </w:r>
      <w:r w:rsidR="00C373AE">
        <w:t xml:space="preserve"> available</w:t>
      </w:r>
      <w:r>
        <w:t xml:space="preserve"> interfaces </w:t>
      </w:r>
      <w:r w:rsidR="00C373AE">
        <w:t>from</w:t>
      </w:r>
      <w:r>
        <w:t xml:space="preserve"> existing monitoring procedures. Available interfaces </w:t>
      </w:r>
      <w:r w:rsidR="00D07F45">
        <w:t>can be</w:t>
      </w:r>
      <w:r w:rsidR="00E02AF4">
        <w:t xml:space="preserve"> -</w:t>
      </w:r>
    </w:p>
    <w:p w:rsidR="00EC2DB8" w:rsidRDefault="00EC2DB8" w:rsidP="008B67C9"/>
    <w:p w:rsidR="00EC2DB8" w:rsidRDefault="00F945C3" w:rsidP="00EC2DB8">
      <w:pPr>
        <w:pStyle w:val="ListParagraph"/>
        <w:numPr>
          <w:ilvl w:val="0"/>
          <w:numId w:val="21"/>
        </w:numPr>
      </w:pPr>
      <w:r>
        <w:t>Web services</w:t>
      </w:r>
    </w:p>
    <w:p w:rsidR="004001CE" w:rsidRDefault="004001CE" w:rsidP="004001CE">
      <w:pPr>
        <w:pStyle w:val="ListParagraph"/>
        <w:numPr>
          <w:ilvl w:val="1"/>
          <w:numId w:val="21"/>
        </w:numPr>
      </w:pPr>
      <w:r>
        <w:t xml:space="preserve">Method 1 – Post application status </w:t>
      </w:r>
    </w:p>
    <w:p w:rsidR="004001CE" w:rsidRDefault="004001CE" w:rsidP="004001CE">
      <w:pPr>
        <w:pStyle w:val="ListParagraph"/>
        <w:numPr>
          <w:ilvl w:val="1"/>
          <w:numId w:val="21"/>
        </w:numPr>
      </w:pPr>
      <w:r>
        <w:t>Method 2 – Post application status with an inline detail string</w:t>
      </w:r>
      <w:r w:rsidR="00C00618">
        <w:t xml:space="preserve"> </w:t>
      </w:r>
      <w:r w:rsidR="00AB3B8F">
        <w:t>for</w:t>
      </w:r>
      <w:r w:rsidR="00C00618">
        <w:t xml:space="preserve"> information</w:t>
      </w:r>
      <w:r>
        <w:t xml:space="preserve">. Acceptable formats – </w:t>
      </w:r>
      <w:proofErr w:type="spellStart"/>
      <w:r>
        <w:t>json</w:t>
      </w:r>
      <w:proofErr w:type="spellEnd"/>
    </w:p>
    <w:p w:rsidR="004001CE" w:rsidRDefault="004001CE" w:rsidP="004001CE">
      <w:pPr>
        <w:pStyle w:val="ListParagraph"/>
        <w:numPr>
          <w:ilvl w:val="1"/>
          <w:numId w:val="21"/>
        </w:numPr>
      </w:pPr>
      <w:r>
        <w:t>Method 3 – Post application status with an attached file</w:t>
      </w:r>
      <w:r w:rsidR="00C00618">
        <w:t xml:space="preserve"> information</w:t>
      </w:r>
      <w:r>
        <w:t xml:space="preserve">. Acceptable formats – </w:t>
      </w:r>
      <w:proofErr w:type="spellStart"/>
      <w:r>
        <w:t>json</w:t>
      </w:r>
      <w:proofErr w:type="spellEnd"/>
      <w:r>
        <w:t xml:space="preserve">, </w:t>
      </w:r>
      <w:del w:id="27" w:author="Nitin.Jain" w:date="2016-09-15T10:08:00Z">
        <w:r w:rsidDel="008A6E1C">
          <w:delText>pipe delimited</w:delText>
        </w:r>
      </w:del>
    </w:p>
    <w:p w:rsidR="00C00618" w:rsidRDefault="00C00618" w:rsidP="00C00618">
      <w:pPr>
        <w:pStyle w:val="ListParagraph"/>
        <w:numPr>
          <w:ilvl w:val="1"/>
          <w:numId w:val="21"/>
        </w:numPr>
      </w:pPr>
      <w:r>
        <w:t xml:space="preserve">Method 4 – Post component level monitoring status in an inline detail string. Application health status will be aggregated from component health. Acceptable formats – </w:t>
      </w:r>
      <w:proofErr w:type="spellStart"/>
      <w:r>
        <w:t>json</w:t>
      </w:r>
      <w:proofErr w:type="spellEnd"/>
    </w:p>
    <w:p w:rsidR="00C00618" w:rsidRDefault="00C00618" w:rsidP="00C37122">
      <w:pPr>
        <w:pStyle w:val="ListParagraph"/>
        <w:numPr>
          <w:ilvl w:val="1"/>
          <w:numId w:val="21"/>
        </w:numPr>
      </w:pPr>
      <w:r>
        <w:t xml:space="preserve">Method 5 – Post component level monitoring status in an </w:t>
      </w:r>
      <w:r w:rsidR="00550EBF">
        <w:t>attached file</w:t>
      </w:r>
      <w:r>
        <w:t xml:space="preserve">. Application health status will be aggregated from component health. Acceptable formats – </w:t>
      </w:r>
      <w:proofErr w:type="spellStart"/>
      <w:r>
        <w:t>json</w:t>
      </w:r>
      <w:proofErr w:type="spellEnd"/>
      <w:r w:rsidR="00397530">
        <w:t>,</w:t>
      </w:r>
      <w:del w:id="28" w:author="Nitin.Jain" w:date="2016-09-15T10:08:00Z">
        <w:r w:rsidR="00397530" w:rsidDel="008A6E1C">
          <w:delText>pipe delimited</w:delText>
        </w:r>
      </w:del>
    </w:p>
    <w:p w:rsidR="004001CE" w:rsidRDefault="004001CE" w:rsidP="004001CE"/>
    <w:p w:rsidR="00EC2DB8" w:rsidRPr="004405B3" w:rsidRDefault="00EC2DB8" w:rsidP="00EC2DB8">
      <w:pPr>
        <w:pStyle w:val="ListParagraph"/>
        <w:numPr>
          <w:ilvl w:val="0"/>
          <w:numId w:val="21"/>
        </w:numPr>
        <w:rPr>
          <w:color w:val="FF0000"/>
          <w:rPrChange w:id="29" w:author="Nitin.Jain" w:date="2016-09-14T13:05:00Z">
            <w:rPr/>
          </w:rPrChange>
        </w:rPr>
      </w:pPr>
      <w:r w:rsidRPr="004405B3">
        <w:rPr>
          <w:color w:val="FF0000"/>
          <w:rPrChange w:id="30" w:author="Nitin.Jain" w:date="2016-09-14T13:05:00Z">
            <w:rPr/>
          </w:rPrChange>
        </w:rPr>
        <w:t>Monitoring Files in shared area</w:t>
      </w:r>
      <w:ins w:id="31" w:author="Nitin.Jain" w:date="2016-09-14T13:05:00Z">
        <w:r w:rsidR="004405B3">
          <w:rPr>
            <w:color w:val="FF0000"/>
          </w:rPr>
          <w:t xml:space="preserve"> (future version)</w:t>
        </w:r>
      </w:ins>
    </w:p>
    <w:p w:rsidR="004001CE" w:rsidRPr="004405B3" w:rsidRDefault="004001CE" w:rsidP="004001CE">
      <w:pPr>
        <w:pStyle w:val="ListParagraph"/>
        <w:numPr>
          <w:ilvl w:val="1"/>
          <w:numId w:val="21"/>
        </w:numPr>
        <w:rPr>
          <w:color w:val="FF0000"/>
          <w:rPrChange w:id="32" w:author="Nitin.Jain" w:date="2016-09-14T13:05:00Z">
            <w:rPr/>
          </w:rPrChange>
        </w:rPr>
      </w:pPr>
      <w:r w:rsidRPr="004405B3">
        <w:rPr>
          <w:color w:val="FF0000"/>
          <w:rPrChange w:id="33" w:author="Nitin.Jain" w:date="2016-09-14T13:05:00Z">
            <w:rPr/>
          </w:rPrChange>
        </w:rPr>
        <w:t xml:space="preserve">Method 1 – Create file for application status </w:t>
      </w:r>
    </w:p>
    <w:p w:rsidR="004001CE" w:rsidRPr="004405B3" w:rsidRDefault="004001CE" w:rsidP="004001CE">
      <w:pPr>
        <w:pStyle w:val="ListParagraph"/>
        <w:numPr>
          <w:ilvl w:val="1"/>
          <w:numId w:val="21"/>
        </w:numPr>
        <w:rPr>
          <w:color w:val="FF0000"/>
          <w:rPrChange w:id="34" w:author="Nitin.Jain" w:date="2016-09-14T13:05:00Z">
            <w:rPr/>
          </w:rPrChange>
        </w:rPr>
      </w:pPr>
      <w:r w:rsidRPr="004405B3">
        <w:rPr>
          <w:color w:val="FF0000"/>
          <w:rPrChange w:id="35" w:author="Nitin.Jain" w:date="2016-09-14T13:05:00Z">
            <w:rPr/>
          </w:rPrChange>
        </w:rPr>
        <w:t>Method 2 – Create file with application status along with information data to show when an application is clicked. Acceptable formats –,json, pipe delimited</w:t>
      </w:r>
    </w:p>
    <w:p w:rsidR="004001CE" w:rsidRPr="004405B3" w:rsidRDefault="004001CE" w:rsidP="004001CE">
      <w:pPr>
        <w:pStyle w:val="ListParagraph"/>
        <w:numPr>
          <w:ilvl w:val="1"/>
          <w:numId w:val="21"/>
        </w:numPr>
        <w:rPr>
          <w:color w:val="FF0000"/>
          <w:rPrChange w:id="36" w:author="Nitin.Jain" w:date="2016-09-14T13:05:00Z">
            <w:rPr/>
          </w:rPrChange>
        </w:rPr>
      </w:pPr>
      <w:r w:rsidRPr="004405B3">
        <w:rPr>
          <w:color w:val="FF0000"/>
          <w:rPrChange w:id="37" w:author="Nitin.Jain" w:date="2016-09-14T13:05:00Z">
            <w:rPr/>
          </w:rPrChange>
        </w:rPr>
        <w:t>Method 3 – Create file for component level monitoring status. Application health status will be aggregated based on component level health.</w:t>
      </w:r>
      <w:r w:rsidR="00D0270A" w:rsidRPr="004405B3">
        <w:rPr>
          <w:color w:val="FF0000"/>
          <w:rPrChange w:id="38" w:author="Nitin.Jain" w:date="2016-09-14T13:05:00Z">
            <w:rPr/>
          </w:rPrChange>
        </w:rPr>
        <w:t xml:space="preserve"> Acceptable formats –json, ,pipe delimited</w:t>
      </w:r>
    </w:p>
    <w:p w:rsidR="004001CE" w:rsidRDefault="004001CE" w:rsidP="004001CE"/>
    <w:p w:rsidR="004001CE" w:rsidRDefault="00961FFB" w:rsidP="004001CE">
      <w:r>
        <w:t>-</w:t>
      </w:r>
      <w:r w:rsidR="004001CE">
        <w:t>Component level monitoring data will be used to show component health status on next level</w:t>
      </w:r>
    </w:p>
    <w:p w:rsidR="004001CE" w:rsidRDefault="004001CE" w:rsidP="004001CE"/>
    <w:p w:rsidR="004001CE" w:rsidRDefault="004001CE" w:rsidP="004001CE">
      <w:pPr>
        <w:rPr>
          <w:color w:val="FF0000"/>
        </w:rPr>
      </w:pPr>
      <w:r w:rsidRPr="004001CE">
        <w:rPr>
          <w:color w:val="FF0000"/>
        </w:rPr>
        <w:t>Define format</w:t>
      </w:r>
      <w:r w:rsidR="00550EBF">
        <w:rPr>
          <w:color w:val="FF0000"/>
        </w:rPr>
        <w:t xml:space="preserve"> for inline strings – </w:t>
      </w:r>
      <w:proofErr w:type="spellStart"/>
      <w:r w:rsidR="00550EBF">
        <w:rPr>
          <w:color w:val="FF0000"/>
        </w:rPr>
        <w:t>json</w:t>
      </w:r>
      <w:proofErr w:type="spellEnd"/>
      <w:r w:rsidR="00550EBF">
        <w:rPr>
          <w:color w:val="FF0000"/>
        </w:rPr>
        <w:t>?</w:t>
      </w:r>
    </w:p>
    <w:p w:rsidR="00550EBF" w:rsidRDefault="00550EBF" w:rsidP="00550EBF">
      <w:pPr>
        <w:rPr>
          <w:color w:val="FF0000"/>
        </w:rPr>
      </w:pPr>
      <w:r w:rsidRPr="004001CE">
        <w:rPr>
          <w:color w:val="FF0000"/>
        </w:rPr>
        <w:t>Define format</w:t>
      </w:r>
      <w:r>
        <w:rPr>
          <w:color w:val="FF0000"/>
        </w:rPr>
        <w:t xml:space="preserve"> for attached files – </w:t>
      </w:r>
      <w:proofErr w:type="spellStart"/>
      <w:proofErr w:type="gramStart"/>
      <w:r>
        <w:rPr>
          <w:color w:val="FF0000"/>
        </w:rPr>
        <w:t>json</w:t>
      </w:r>
      <w:proofErr w:type="spellEnd"/>
      <w:r>
        <w:rPr>
          <w:color w:val="FF0000"/>
        </w:rPr>
        <w:t>,</w:t>
      </w:r>
      <w:del w:id="39" w:author="Nitin.Jain" w:date="2016-09-15T10:08:00Z">
        <w:r w:rsidDel="008A6E1C">
          <w:rPr>
            <w:color w:val="FF0000"/>
          </w:rPr>
          <w:delText>pipe delimited</w:delText>
        </w:r>
      </w:del>
      <w:r>
        <w:rPr>
          <w:color w:val="FF0000"/>
        </w:rPr>
        <w:t>?</w:t>
      </w:r>
      <w:proofErr w:type="gramEnd"/>
    </w:p>
    <w:p w:rsidR="00550EBF" w:rsidRDefault="00550EBF" w:rsidP="00550EBF">
      <w:pPr>
        <w:rPr>
          <w:color w:val="FF0000"/>
        </w:rPr>
      </w:pPr>
      <w:r>
        <w:rPr>
          <w:color w:val="FF0000"/>
        </w:rPr>
        <w:t xml:space="preserve">Define format for shared folder files - </w:t>
      </w:r>
      <w:proofErr w:type="spellStart"/>
      <w:r>
        <w:rPr>
          <w:color w:val="FF0000"/>
        </w:rPr>
        <w:t>json</w:t>
      </w:r>
      <w:proofErr w:type="spellEnd"/>
      <w:proofErr w:type="gramStart"/>
      <w:r>
        <w:rPr>
          <w:color w:val="FF0000"/>
        </w:rPr>
        <w:t>, ,</w:t>
      </w:r>
      <w:proofErr w:type="gramEnd"/>
      <w:del w:id="40" w:author="Nitin.Jain" w:date="2016-09-15T10:08:00Z">
        <w:r w:rsidDel="008A6E1C">
          <w:rPr>
            <w:color w:val="FF0000"/>
          </w:rPr>
          <w:delText>pipe delimited</w:delText>
        </w:r>
      </w:del>
      <w:r>
        <w:rPr>
          <w:color w:val="FF0000"/>
        </w:rPr>
        <w:t>?</w:t>
      </w:r>
    </w:p>
    <w:p w:rsidR="00550EBF" w:rsidRPr="004001CE" w:rsidRDefault="00550EBF" w:rsidP="004001CE">
      <w:pPr>
        <w:rPr>
          <w:color w:val="FF0000"/>
        </w:rPr>
      </w:pPr>
    </w:p>
    <w:p w:rsidR="00EC2DB8" w:rsidRDefault="00EC2DB8" w:rsidP="00EC2DB8"/>
    <w:p w:rsidR="008B67C9" w:rsidRDefault="00961FFB" w:rsidP="00EC2DB8">
      <w:r>
        <w:t>-</w:t>
      </w:r>
      <w:r w:rsidR="004001CE">
        <w:t>Static information data will be used to show information when there is no component level monitoring</w:t>
      </w:r>
      <w:r>
        <w:t xml:space="preserve"> </w:t>
      </w:r>
      <w:r w:rsidR="00550EBF">
        <w:t>configured</w:t>
      </w:r>
      <w:r w:rsidR="004001CE">
        <w:t xml:space="preserve"> </w:t>
      </w:r>
      <w:r>
        <w:t>application / application service</w:t>
      </w:r>
      <w:r w:rsidR="00550EBF">
        <w:t xml:space="preserve"> -</w:t>
      </w:r>
    </w:p>
    <w:p w:rsidR="00961FFB" w:rsidRDefault="00961FFB" w:rsidP="00EC2DB8"/>
    <w:p w:rsidR="00961FFB" w:rsidRDefault="00961FFB" w:rsidP="00EC2DB8">
      <w:pPr>
        <w:rPr>
          <w:color w:val="FF0000"/>
        </w:rPr>
      </w:pPr>
      <w:r w:rsidRPr="00961FFB">
        <w:rPr>
          <w:color w:val="FF0000"/>
        </w:rPr>
        <w:t xml:space="preserve">Define format for inline strings – </w:t>
      </w:r>
      <w:proofErr w:type="spellStart"/>
      <w:r w:rsidRPr="00961FFB">
        <w:rPr>
          <w:color w:val="FF0000"/>
        </w:rPr>
        <w:t>json</w:t>
      </w:r>
      <w:proofErr w:type="spellEnd"/>
      <w:r w:rsidRPr="00961FFB">
        <w:rPr>
          <w:color w:val="FF0000"/>
        </w:rPr>
        <w:t>?</w:t>
      </w:r>
    </w:p>
    <w:p w:rsidR="00961FFB" w:rsidRDefault="00961FFB" w:rsidP="00EC2DB8">
      <w:pPr>
        <w:rPr>
          <w:color w:val="FF0000"/>
        </w:rPr>
      </w:pPr>
      <w:r>
        <w:rPr>
          <w:color w:val="FF0000"/>
        </w:rPr>
        <w:t xml:space="preserve">Define format for attached files – </w:t>
      </w:r>
      <w:proofErr w:type="spellStart"/>
      <w:r>
        <w:rPr>
          <w:color w:val="FF0000"/>
        </w:rPr>
        <w:t>json</w:t>
      </w:r>
      <w:proofErr w:type="spellEnd"/>
      <w:proofErr w:type="gramStart"/>
      <w:r>
        <w:rPr>
          <w:color w:val="FF0000"/>
        </w:rPr>
        <w:t>, ,</w:t>
      </w:r>
      <w:proofErr w:type="gramEnd"/>
      <w:del w:id="41" w:author="Nitin.Jain" w:date="2016-09-15T10:08:00Z">
        <w:r w:rsidDel="008A6E1C">
          <w:rPr>
            <w:color w:val="FF0000"/>
          </w:rPr>
          <w:delText>pipe delimited</w:delText>
        </w:r>
      </w:del>
      <w:r>
        <w:rPr>
          <w:color w:val="FF0000"/>
        </w:rPr>
        <w:t>?</w:t>
      </w:r>
    </w:p>
    <w:p w:rsidR="00961FFB" w:rsidRDefault="00961FFB" w:rsidP="00EC2DB8">
      <w:pPr>
        <w:rPr>
          <w:color w:val="FF0000"/>
        </w:rPr>
      </w:pPr>
      <w:r>
        <w:rPr>
          <w:color w:val="FF0000"/>
        </w:rPr>
        <w:t xml:space="preserve">Define format for shared folder files for accepting application status and information –, </w:t>
      </w:r>
      <w:proofErr w:type="spellStart"/>
      <w:proofErr w:type="gramStart"/>
      <w:r>
        <w:rPr>
          <w:color w:val="FF0000"/>
        </w:rPr>
        <w:t>json</w:t>
      </w:r>
      <w:proofErr w:type="spellEnd"/>
      <w:r>
        <w:rPr>
          <w:color w:val="FF0000"/>
        </w:rPr>
        <w:t>,</w:t>
      </w:r>
      <w:del w:id="42" w:author="Nitin.Jain" w:date="2016-09-15T10:08:00Z">
        <w:r w:rsidDel="008A6E1C">
          <w:rPr>
            <w:color w:val="FF0000"/>
          </w:rPr>
          <w:delText xml:space="preserve"> , pipe delimited</w:delText>
        </w:r>
      </w:del>
      <w:r>
        <w:rPr>
          <w:color w:val="FF0000"/>
        </w:rPr>
        <w:t>?</w:t>
      </w:r>
      <w:proofErr w:type="gramEnd"/>
    </w:p>
    <w:p w:rsidR="00961FFB" w:rsidRPr="00961FFB" w:rsidRDefault="00961FFB" w:rsidP="00EC2DB8">
      <w:pPr>
        <w:rPr>
          <w:color w:val="FF0000"/>
        </w:rPr>
      </w:pPr>
    </w:p>
    <w:p w:rsidR="00262F1A" w:rsidRDefault="00262F1A">
      <w:pPr>
        <w:spacing w:after="160" w:line="259" w:lineRule="auto"/>
        <w:rPr>
          <w:b/>
        </w:rPr>
      </w:pPr>
    </w:p>
    <w:p w:rsidR="008B67C9" w:rsidRDefault="00E141BA" w:rsidP="008E0BB8">
      <w:pPr>
        <w:pStyle w:val="Heading2"/>
      </w:pPr>
      <w:bookmarkStart w:id="43" w:name="_Toc461467149"/>
      <w:r>
        <w:lastRenderedPageBreak/>
        <w:t>Level 3:</w:t>
      </w:r>
      <w:r w:rsidR="009D2AAA">
        <w:t xml:space="preserve"> </w:t>
      </w:r>
      <w:r w:rsidR="00262F1A">
        <w:t xml:space="preserve">Component </w:t>
      </w:r>
      <w:r w:rsidR="00262F1A" w:rsidRPr="00C41821">
        <w:t>View</w:t>
      </w:r>
      <w:bookmarkEnd w:id="43"/>
    </w:p>
    <w:p w:rsidR="00C00618" w:rsidRDefault="00C00618" w:rsidP="004808CF">
      <w:pPr>
        <w:rPr>
          <w:b/>
        </w:rPr>
      </w:pPr>
    </w:p>
    <w:p w:rsidR="00C00618" w:rsidRPr="00C00618" w:rsidRDefault="00C00618" w:rsidP="004808CF">
      <w:r w:rsidRPr="00C00618">
        <w:t>This level will be used to component level health status if configured under an application</w:t>
      </w:r>
      <w:r w:rsidR="00A362BE">
        <w:t xml:space="preserve"> / process.</w:t>
      </w:r>
    </w:p>
    <w:p w:rsidR="00C00618" w:rsidRDefault="00C00618" w:rsidP="004808CF">
      <w:pPr>
        <w:rPr>
          <w:b/>
        </w:rPr>
      </w:pPr>
    </w:p>
    <w:p w:rsidR="00C00618" w:rsidRDefault="00C00618" w:rsidP="004808CF">
      <w:r>
        <w:rPr>
          <w:noProof/>
          <w:lang w:eastAsia="en-GB"/>
        </w:rPr>
        <w:drawing>
          <wp:inline distT="0" distB="0" distL="0" distR="0" wp14:anchorId="35B9C938" wp14:editId="3369480E">
            <wp:extent cx="6282690" cy="22707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82690" cy="2270760"/>
                    </a:xfrm>
                    <a:prstGeom prst="rect">
                      <a:avLst/>
                    </a:prstGeom>
                  </pic:spPr>
                </pic:pic>
              </a:graphicData>
            </a:graphic>
          </wp:inline>
        </w:drawing>
      </w:r>
    </w:p>
    <w:p w:rsidR="00C00618" w:rsidRDefault="00C00618" w:rsidP="004808CF"/>
    <w:p w:rsidR="00AB3B8F" w:rsidRDefault="00C00618" w:rsidP="004808CF">
      <w:r>
        <w:t xml:space="preserve">This level will be used to show health status of components </w:t>
      </w:r>
      <w:r w:rsidR="00A362BE">
        <w:t xml:space="preserve">where monitoring data can be received </w:t>
      </w:r>
      <w:r>
        <w:t xml:space="preserve">via </w:t>
      </w:r>
      <w:r w:rsidR="00F945C3">
        <w:t>web services</w:t>
      </w:r>
      <w:r w:rsidR="00AB3B8F">
        <w:t xml:space="preserve">, shared folder files </w:t>
      </w:r>
      <w:r w:rsidR="00A362BE">
        <w:t>or manual methods</w:t>
      </w:r>
      <w:r w:rsidR="00AB3B8F">
        <w:t>.</w:t>
      </w:r>
    </w:p>
    <w:p w:rsidR="00AB3B8F" w:rsidRDefault="00AB3B8F" w:rsidP="004808CF"/>
    <w:p w:rsidR="00AB3B8F" w:rsidRDefault="00AB3B8F" w:rsidP="00AB3B8F">
      <w:r>
        <w:t>Monitoring data can be posted on preconfigured components simi</w:t>
      </w:r>
      <w:r w:rsidR="00D07F45">
        <w:t xml:space="preserve">lar to application level integration. Available methods can be </w:t>
      </w:r>
    </w:p>
    <w:p w:rsidR="00AB3B8F" w:rsidRDefault="00AB3B8F" w:rsidP="00AB3B8F"/>
    <w:p w:rsidR="00AB3B8F" w:rsidRPr="00AB3B8F" w:rsidRDefault="00F945C3" w:rsidP="00AB3B8F">
      <w:pPr>
        <w:rPr>
          <w:b/>
        </w:rPr>
      </w:pPr>
      <w:r w:rsidRPr="00AB3B8F">
        <w:rPr>
          <w:b/>
        </w:rPr>
        <w:t>Web services</w:t>
      </w:r>
    </w:p>
    <w:p w:rsidR="00AB3B8F" w:rsidRDefault="00AB3B8F" w:rsidP="00AB3B8F">
      <w:pPr>
        <w:pStyle w:val="ListParagraph"/>
        <w:numPr>
          <w:ilvl w:val="1"/>
          <w:numId w:val="21"/>
        </w:numPr>
      </w:pPr>
      <w:r>
        <w:t xml:space="preserve">Method 1 – Post component health status </w:t>
      </w:r>
    </w:p>
    <w:p w:rsidR="00AB3B8F" w:rsidDel="008A6E1C" w:rsidRDefault="00AB3B8F" w:rsidP="008A6E1C">
      <w:pPr>
        <w:pStyle w:val="ListParagraph"/>
        <w:numPr>
          <w:ilvl w:val="1"/>
          <w:numId w:val="21"/>
        </w:numPr>
        <w:rPr>
          <w:del w:id="44" w:author="Nitin.Jain" w:date="2016-09-15T10:08:00Z"/>
        </w:rPr>
      </w:pPr>
      <w:r>
        <w:t xml:space="preserve">Method 2 – Post component status with an inline detail string for information. Acceptable formats – </w:t>
      </w:r>
      <w:proofErr w:type="spellStart"/>
      <w:r>
        <w:t>json</w:t>
      </w:r>
      <w:proofErr w:type="spellEnd"/>
      <w:r>
        <w:t xml:space="preserve">, </w:t>
      </w:r>
      <w:del w:id="45" w:author="Nitin.Jain" w:date="2016-09-15T10:08:00Z">
        <w:r w:rsidDel="008A6E1C">
          <w:delText>XML</w:delText>
        </w:r>
      </w:del>
    </w:p>
    <w:p w:rsidR="00AB3B8F" w:rsidRDefault="00AB3B8F" w:rsidP="008A6E1C">
      <w:pPr>
        <w:pStyle w:val="ListParagraph"/>
        <w:numPr>
          <w:ilvl w:val="1"/>
          <w:numId w:val="21"/>
        </w:numPr>
      </w:pPr>
      <w:r>
        <w:t xml:space="preserve">Method 3 – Post component status with an attached file for information. Acceptable formats – </w:t>
      </w:r>
      <w:proofErr w:type="spellStart"/>
      <w:r>
        <w:t>json</w:t>
      </w:r>
      <w:proofErr w:type="spellEnd"/>
      <w:r>
        <w:t xml:space="preserve">, </w:t>
      </w:r>
      <w:del w:id="46" w:author="Nitin.Jain" w:date="2016-09-15T10:09:00Z">
        <w:r w:rsidDel="008A6E1C">
          <w:delText>XML, csv, pipe delimited</w:delText>
        </w:r>
      </w:del>
    </w:p>
    <w:p w:rsidR="00AB3B8F" w:rsidRDefault="00AB3B8F" w:rsidP="00AB3B8F"/>
    <w:p w:rsidR="00AB3B8F" w:rsidRPr="004405B3" w:rsidRDefault="00AB3B8F" w:rsidP="00DF725A">
      <w:pPr>
        <w:rPr>
          <w:b/>
          <w:color w:val="FF0000"/>
          <w:rPrChange w:id="47" w:author="Nitin.Jain" w:date="2016-09-14T13:05:00Z">
            <w:rPr>
              <w:b/>
            </w:rPr>
          </w:rPrChange>
        </w:rPr>
      </w:pPr>
      <w:r w:rsidRPr="004405B3">
        <w:rPr>
          <w:b/>
          <w:color w:val="FF0000"/>
          <w:rPrChange w:id="48" w:author="Nitin.Jain" w:date="2016-09-14T13:05:00Z">
            <w:rPr>
              <w:b/>
            </w:rPr>
          </w:rPrChange>
        </w:rPr>
        <w:t>Monitoring Files in shared area</w:t>
      </w:r>
      <w:ins w:id="49" w:author="Nitin.Jain" w:date="2016-09-14T13:06:00Z">
        <w:r w:rsidR="004405B3">
          <w:rPr>
            <w:b/>
            <w:color w:val="FF0000"/>
          </w:rPr>
          <w:t xml:space="preserve"> (future version)</w:t>
        </w:r>
      </w:ins>
    </w:p>
    <w:p w:rsidR="00AB3B8F" w:rsidRPr="004405B3" w:rsidRDefault="00AB3B8F" w:rsidP="00AB3B8F">
      <w:pPr>
        <w:pStyle w:val="ListParagraph"/>
        <w:numPr>
          <w:ilvl w:val="1"/>
          <w:numId w:val="21"/>
        </w:numPr>
        <w:rPr>
          <w:color w:val="FF0000"/>
          <w:rPrChange w:id="50" w:author="Nitin.Jain" w:date="2016-09-14T13:05:00Z">
            <w:rPr/>
          </w:rPrChange>
        </w:rPr>
      </w:pPr>
      <w:r w:rsidRPr="004405B3">
        <w:rPr>
          <w:color w:val="FF0000"/>
          <w:rPrChange w:id="51" w:author="Nitin.Jain" w:date="2016-09-14T13:05:00Z">
            <w:rPr/>
          </w:rPrChange>
        </w:rPr>
        <w:t xml:space="preserve">Method 1 – Create file for component status </w:t>
      </w:r>
    </w:p>
    <w:p w:rsidR="00AB3B8F" w:rsidRPr="004405B3" w:rsidDel="008A6E1C" w:rsidRDefault="00AB3B8F" w:rsidP="00E75A7A">
      <w:pPr>
        <w:pStyle w:val="ListParagraph"/>
        <w:numPr>
          <w:ilvl w:val="1"/>
          <w:numId w:val="21"/>
        </w:numPr>
        <w:rPr>
          <w:del w:id="52" w:author="Nitin.Jain" w:date="2016-09-15T10:09:00Z"/>
          <w:color w:val="FF0000"/>
          <w:rPrChange w:id="53" w:author="Nitin.Jain" w:date="2016-09-14T13:05:00Z">
            <w:rPr>
              <w:del w:id="54" w:author="Nitin.Jain" w:date="2016-09-15T10:09:00Z"/>
            </w:rPr>
          </w:rPrChange>
        </w:rPr>
      </w:pPr>
      <w:r w:rsidRPr="008A6E1C">
        <w:rPr>
          <w:color w:val="FF0000"/>
          <w:rPrChange w:id="55" w:author="Nitin.Jain" w:date="2016-09-15T10:09:00Z">
            <w:rPr/>
          </w:rPrChange>
        </w:rPr>
        <w:t>Method 2 – Create file with component status along with information data to show when a component is clicked. Acceptable formats –</w:t>
      </w:r>
      <w:del w:id="56" w:author="Nitin.Jain" w:date="2016-09-15T10:09:00Z">
        <w:r w:rsidRPr="008A6E1C" w:rsidDel="008A6E1C">
          <w:rPr>
            <w:color w:val="FF0000"/>
            <w:rPrChange w:id="57" w:author="Nitin.Jain" w:date="2016-09-15T10:09:00Z">
              <w:rPr/>
            </w:rPrChange>
          </w:rPr>
          <w:delText xml:space="preserve"> csv</w:delText>
        </w:r>
      </w:del>
      <w:r w:rsidRPr="008A6E1C">
        <w:rPr>
          <w:color w:val="FF0000"/>
          <w:rPrChange w:id="58" w:author="Nitin.Jain" w:date="2016-09-15T10:09:00Z">
            <w:rPr/>
          </w:rPrChange>
        </w:rPr>
        <w:t>,</w:t>
      </w:r>
      <w:r w:rsidR="00C37122" w:rsidRPr="008A6E1C">
        <w:rPr>
          <w:color w:val="FF0000"/>
          <w:rPrChange w:id="59" w:author="Nitin.Jain" w:date="2016-09-15T10:09:00Z">
            <w:rPr/>
          </w:rPrChange>
        </w:rPr>
        <w:t xml:space="preserve"> </w:t>
      </w:r>
      <w:r w:rsidRPr="008A6E1C">
        <w:rPr>
          <w:color w:val="FF0000"/>
          <w:rPrChange w:id="60" w:author="Nitin.Jain" w:date="2016-09-15T10:09:00Z">
            <w:rPr/>
          </w:rPrChange>
        </w:rPr>
        <w:t xml:space="preserve">json, </w:t>
      </w:r>
      <w:del w:id="61" w:author="Nitin.Jain" w:date="2016-09-15T10:09:00Z">
        <w:r w:rsidRPr="004405B3" w:rsidDel="008A6E1C">
          <w:rPr>
            <w:color w:val="FF0000"/>
            <w:rPrChange w:id="62" w:author="Nitin.Jain" w:date="2016-09-14T13:05:00Z">
              <w:rPr/>
            </w:rPrChange>
          </w:rPr>
          <w:delText>XML,pipe delimited</w:delText>
        </w:r>
      </w:del>
    </w:p>
    <w:p w:rsidR="00AB3B8F" w:rsidRPr="008A6E1C" w:rsidRDefault="00AB3B8F" w:rsidP="00E75A7A">
      <w:pPr>
        <w:pStyle w:val="ListParagraph"/>
        <w:numPr>
          <w:ilvl w:val="1"/>
          <w:numId w:val="21"/>
        </w:numPr>
        <w:rPr>
          <w:color w:val="FF0000"/>
        </w:rPr>
        <w:pPrChange w:id="63" w:author="Nitin.Jain" w:date="2016-09-15T10:09:00Z">
          <w:pPr/>
        </w:pPrChange>
      </w:pPr>
    </w:p>
    <w:p w:rsidR="00AB3B8F" w:rsidRDefault="00AB3B8F" w:rsidP="00AB3B8F"/>
    <w:p w:rsidR="00AB3B8F" w:rsidRDefault="00AB3B8F" w:rsidP="00AB3B8F">
      <w:r>
        <w:t>-Static information data will be used to show information when a component is selected -</w:t>
      </w:r>
    </w:p>
    <w:p w:rsidR="00AB3B8F" w:rsidRDefault="00AB3B8F" w:rsidP="00AB3B8F"/>
    <w:p w:rsidR="00AB3B8F" w:rsidRDefault="00AB3B8F" w:rsidP="00AB3B8F">
      <w:pPr>
        <w:rPr>
          <w:color w:val="FF0000"/>
        </w:rPr>
      </w:pPr>
      <w:r w:rsidRPr="00961FFB">
        <w:rPr>
          <w:color w:val="FF0000"/>
        </w:rPr>
        <w:t xml:space="preserve">Define format for inline strings – </w:t>
      </w:r>
      <w:proofErr w:type="spellStart"/>
      <w:r w:rsidRPr="00961FFB">
        <w:rPr>
          <w:color w:val="FF0000"/>
        </w:rPr>
        <w:t>json</w:t>
      </w:r>
      <w:proofErr w:type="spellEnd"/>
      <w:proofErr w:type="gramStart"/>
      <w:r w:rsidRPr="00961FFB">
        <w:rPr>
          <w:color w:val="FF0000"/>
        </w:rPr>
        <w:t>,?</w:t>
      </w:r>
      <w:proofErr w:type="gramEnd"/>
    </w:p>
    <w:p w:rsidR="00AB3B8F" w:rsidRDefault="00AB3B8F" w:rsidP="00AB3B8F">
      <w:pPr>
        <w:rPr>
          <w:color w:val="FF0000"/>
        </w:rPr>
      </w:pPr>
      <w:r>
        <w:rPr>
          <w:color w:val="FF0000"/>
        </w:rPr>
        <w:t xml:space="preserve">Define format for attached files – </w:t>
      </w:r>
      <w:proofErr w:type="spellStart"/>
      <w:r>
        <w:rPr>
          <w:color w:val="FF0000"/>
        </w:rPr>
        <w:t>json</w:t>
      </w:r>
      <w:proofErr w:type="spellEnd"/>
      <w:proofErr w:type="gramStart"/>
      <w:r>
        <w:rPr>
          <w:color w:val="FF0000"/>
        </w:rPr>
        <w:t>, ,</w:t>
      </w:r>
      <w:proofErr w:type="gramEnd"/>
      <w:del w:id="64" w:author="Nitin.Jain" w:date="2016-09-15T10:09:00Z">
        <w:r w:rsidR="00321067" w:rsidDel="008A6E1C">
          <w:rPr>
            <w:color w:val="FF0000"/>
          </w:rPr>
          <w:delText xml:space="preserve"> </w:delText>
        </w:r>
        <w:r w:rsidDel="008A6E1C">
          <w:rPr>
            <w:color w:val="FF0000"/>
          </w:rPr>
          <w:delText>,pipe delimited</w:delText>
        </w:r>
      </w:del>
      <w:r>
        <w:rPr>
          <w:color w:val="FF0000"/>
        </w:rPr>
        <w:t>?</w:t>
      </w:r>
    </w:p>
    <w:p w:rsidR="00AB3B8F" w:rsidRDefault="00AB3B8F" w:rsidP="00AB3B8F">
      <w:pPr>
        <w:rPr>
          <w:color w:val="FF0000"/>
        </w:rPr>
      </w:pPr>
      <w:r>
        <w:rPr>
          <w:color w:val="FF0000"/>
        </w:rPr>
        <w:t xml:space="preserve">Define format for shared folder files for accepting application status and information –, </w:t>
      </w:r>
      <w:proofErr w:type="spellStart"/>
      <w:r>
        <w:rPr>
          <w:color w:val="FF0000"/>
        </w:rPr>
        <w:t>json</w:t>
      </w:r>
      <w:proofErr w:type="spellEnd"/>
      <w:r>
        <w:rPr>
          <w:color w:val="FF0000"/>
        </w:rPr>
        <w:t>,</w:t>
      </w:r>
      <w:del w:id="65" w:author="Nitin.Jain" w:date="2016-09-15T10:09:00Z">
        <w:r w:rsidDel="008A6E1C">
          <w:rPr>
            <w:color w:val="FF0000"/>
          </w:rPr>
          <w:delText xml:space="preserve"> , pipe delimited</w:delText>
        </w:r>
      </w:del>
      <w:bookmarkStart w:id="66" w:name="_GoBack"/>
      <w:bookmarkEnd w:id="66"/>
      <w:r>
        <w:rPr>
          <w:color w:val="FF0000"/>
        </w:rPr>
        <w:t>?</w:t>
      </w:r>
    </w:p>
    <w:p w:rsidR="00AB3B8F" w:rsidRDefault="00AB3B8F" w:rsidP="00AB3B8F">
      <w:pPr>
        <w:rPr>
          <w:color w:val="FF0000"/>
        </w:rPr>
      </w:pPr>
    </w:p>
    <w:p w:rsidR="00C37122" w:rsidRDefault="00C37122" w:rsidP="00AB3B8F">
      <w:pPr>
        <w:rPr>
          <w:b/>
          <w:color w:val="000000" w:themeColor="text1"/>
        </w:rPr>
      </w:pPr>
      <w:r w:rsidRPr="00C37122">
        <w:rPr>
          <w:b/>
          <w:color w:val="000000" w:themeColor="text1"/>
        </w:rPr>
        <w:t>Component Configuration</w:t>
      </w:r>
      <w:r>
        <w:rPr>
          <w:b/>
          <w:color w:val="000000" w:themeColor="text1"/>
        </w:rPr>
        <w:t xml:space="preserve">: </w:t>
      </w:r>
    </w:p>
    <w:p w:rsidR="00C37122" w:rsidRDefault="00C37122" w:rsidP="00AB3B8F">
      <w:pPr>
        <w:rPr>
          <w:b/>
          <w:color w:val="000000" w:themeColor="text1"/>
        </w:rPr>
      </w:pPr>
    </w:p>
    <w:p w:rsidR="00C37122" w:rsidRDefault="00C37122" w:rsidP="00AB3B8F">
      <w:pPr>
        <w:rPr>
          <w:color w:val="000000" w:themeColor="text1"/>
        </w:rPr>
      </w:pPr>
      <w:r w:rsidRPr="00C37122">
        <w:rPr>
          <w:color w:val="000000" w:themeColor="text1"/>
        </w:rPr>
        <w:t xml:space="preserve">There are </w:t>
      </w:r>
      <w:r>
        <w:rPr>
          <w:color w:val="000000" w:themeColor="text1"/>
        </w:rPr>
        <w:t xml:space="preserve">role based methods available to configure components under an application in different ways – </w:t>
      </w:r>
    </w:p>
    <w:p w:rsidR="00C37122" w:rsidRDefault="00C37122" w:rsidP="00C37122">
      <w:pPr>
        <w:pStyle w:val="ListParagraph"/>
        <w:numPr>
          <w:ilvl w:val="0"/>
          <w:numId w:val="24"/>
        </w:numPr>
        <w:rPr>
          <w:color w:val="000000" w:themeColor="text1"/>
        </w:rPr>
      </w:pPr>
      <w:r w:rsidRPr="00C37122">
        <w:rPr>
          <w:b/>
          <w:color w:val="000000" w:themeColor="text1"/>
        </w:rPr>
        <w:t>Reflex</w:t>
      </w:r>
      <w:r>
        <w:rPr>
          <w:color w:val="000000" w:themeColor="text1"/>
        </w:rPr>
        <w:t xml:space="preserve"> – This role can be used to assign equal priority to all primary components or can be configured to setup low precedence on secondary components so that secondary components can reflect warnings only to the applications on failures.</w:t>
      </w:r>
    </w:p>
    <w:p w:rsidR="00C37122" w:rsidRDefault="00C37122" w:rsidP="00C37122">
      <w:pPr>
        <w:pStyle w:val="ListParagraph"/>
        <w:numPr>
          <w:ilvl w:val="0"/>
          <w:numId w:val="24"/>
        </w:numPr>
        <w:rPr>
          <w:color w:val="000000" w:themeColor="text1"/>
        </w:rPr>
      </w:pPr>
      <w:r>
        <w:rPr>
          <w:b/>
          <w:color w:val="000000" w:themeColor="text1"/>
        </w:rPr>
        <w:t xml:space="preserve">Dimension </w:t>
      </w:r>
      <w:r>
        <w:rPr>
          <w:color w:val="000000" w:themeColor="text1"/>
        </w:rPr>
        <w:t xml:space="preserve">– This role can be used to configure components to </w:t>
      </w:r>
      <w:r w:rsidR="00AC49AC">
        <w:rPr>
          <w:color w:val="000000" w:themeColor="text1"/>
        </w:rPr>
        <w:t>define health status only after certain iterations of monitoring data is received.</w:t>
      </w:r>
    </w:p>
    <w:p w:rsidR="00AC49AC" w:rsidRPr="00C37122" w:rsidRDefault="00AC49AC" w:rsidP="00C37122">
      <w:pPr>
        <w:pStyle w:val="ListParagraph"/>
        <w:numPr>
          <w:ilvl w:val="0"/>
          <w:numId w:val="24"/>
        </w:numPr>
        <w:rPr>
          <w:color w:val="000000" w:themeColor="text1"/>
        </w:rPr>
      </w:pPr>
      <w:r>
        <w:rPr>
          <w:b/>
          <w:color w:val="000000" w:themeColor="text1"/>
        </w:rPr>
        <w:t xml:space="preserve">Cluster </w:t>
      </w:r>
      <w:r>
        <w:rPr>
          <w:color w:val="000000" w:themeColor="text1"/>
        </w:rPr>
        <w:t>– This role can be used to group components together to reflect health status on application only when all components under a group failed or in warnings.</w:t>
      </w:r>
    </w:p>
    <w:p w:rsidR="00AB3B8F" w:rsidRPr="00D42719" w:rsidRDefault="00D42719" w:rsidP="004E7ACF">
      <w:pPr>
        <w:pStyle w:val="Heading2"/>
      </w:pPr>
      <w:bookmarkStart w:id="67" w:name="_Toc461467150"/>
      <w:r w:rsidRPr="00D42719">
        <w:t xml:space="preserve">Information </w:t>
      </w:r>
      <w:r w:rsidR="004E7ACF">
        <w:t>View</w:t>
      </w:r>
      <w:bookmarkEnd w:id="67"/>
    </w:p>
    <w:p w:rsidR="00AB3B8F" w:rsidRDefault="00D42719" w:rsidP="004808CF">
      <w:r>
        <w:t xml:space="preserve">A pop up page is required to show detailed information collected for an application / </w:t>
      </w:r>
      <w:r w:rsidR="00D07F45">
        <w:t>process</w:t>
      </w:r>
      <w:r>
        <w:t xml:space="preserve"> OR component</w:t>
      </w:r>
    </w:p>
    <w:p w:rsidR="00D42719" w:rsidRDefault="00D42719" w:rsidP="004808CF"/>
    <w:p w:rsidR="00D42719" w:rsidRDefault="00840B66" w:rsidP="004808CF">
      <w:r>
        <w:rPr>
          <w:noProof/>
          <w:lang w:eastAsia="en-GB"/>
        </w:rPr>
        <w:drawing>
          <wp:inline distT="0" distB="0" distL="0" distR="0" wp14:anchorId="68FE0B56" wp14:editId="7505E2AB">
            <wp:extent cx="6282690" cy="1847215"/>
            <wp:effectExtent l="0" t="0" r="381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82690" cy="1847215"/>
                    </a:xfrm>
                    <a:prstGeom prst="rect">
                      <a:avLst/>
                    </a:prstGeom>
                  </pic:spPr>
                </pic:pic>
              </a:graphicData>
            </a:graphic>
          </wp:inline>
        </w:drawing>
      </w:r>
    </w:p>
    <w:p w:rsidR="00EA02F3" w:rsidRDefault="00EA02F3" w:rsidP="004808CF"/>
    <w:p w:rsidR="00EA02F3" w:rsidRDefault="00E066E5" w:rsidP="00EA02F3">
      <w:pPr>
        <w:pStyle w:val="Heading1"/>
      </w:pPr>
      <w:bookmarkStart w:id="68" w:name="_Toc461467151"/>
      <w:r>
        <w:lastRenderedPageBreak/>
        <w:t>Dashboard Components</w:t>
      </w:r>
      <w:bookmarkEnd w:id="68"/>
    </w:p>
    <w:p w:rsidR="00EA02F3" w:rsidRDefault="00EA02F3" w:rsidP="004808CF"/>
    <w:p w:rsidR="00B73DC0" w:rsidRDefault="00B73DC0" w:rsidP="00B73DC0">
      <w:pPr>
        <w:pStyle w:val="Heading2"/>
      </w:pPr>
      <w:bookmarkStart w:id="69" w:name="_Toc461467152"/>
      <w:r>
        <w:t>Level 1: Consolidated View</w:t>
      </w:r>
      <w:bookmarkEnd w:id="69"/>
    </w:p>
    <w:p w:rsidR="001B2991" w:rsidRDefault="001B2991" w:rsidP="001B2991"/>
    <w:p w:rsidR="001B2991" w:rsidRDefault="001B2991" w:rsidP="001B2991">
      <w:r>
        <w:t>A new page to show consolidated view of all applications, regular news feeds and all application status (auto rolling) is required to incorporate in existing dashboard. This would be first level of view and can be used to display on screens.</w:t>
      </w:r>
    </w:p>
    <w:p w:rsidR="001B2991" w:rsidRDefault="001B2991" w:rsidP="001B2991"/>
    <w:p w:rsidR="001B2991" w:rsidRDefault="001B2991" w:rsidP="001B2991">
      <w:pPr>
        <w:pStyle w:val="Heading2"/>
      </w:pPr>
      <w:bookmarkStart w:id="70" w:name="_Toc461467153"/>
      <w:r>
        <w:t xml:space="preserve">Level 2: Application / </w:t>
      </w:r>
      <w:r w:rsidR="00457A4D">
        <w:t>Process</w:t>
      </w:r>
      <w:r>
        <w:t xml:space="preserve"> View</w:t>
      </w:r>
      <w:bookmarkEnd w:id="70"/>
    </w:p>
    <w:p w:rsidR="001B2991" w:rsidRDefault="001B2991" w:rsidP="001B2991">
      <w:r>
        <w:t>Existing application level page to be modified as Level 2 view page to show application split and health status for the selected CBP from level 1 view.</w:t>
      </w:r>
    </w:p>
    <w:p w:rsidR="001B2991" w:rsidRDefault="001B2991" w:rsidP="001B2991"/>
    <w:p w:rsidR="001B2991" w:rsidRDefault="001B2991" w:rsidP="001B2991">
      <w:pPr>
        <w:pStyle w:val="Heading2"/>
      </w:pPr>
      <w:bookmarkStart w:id="71" w:name="_Toc461467154"/>
      <w:r>
        <w:t>Level 3: Component View</w:t>
      </w:r>
      <w:bookmarkEnd w:id="71"/>
    </w:p>
    <w:p w:rsidR="001B2991" w:rsidRDefault="001B2991" w:rsidP="001B2991"/>
    <w:p w:rsidR="001B2991" w:rsidRDefault="001B2991" w:rsidP="001B2991">
      <w:r>
        <w:t xml:space="preserve">Existing component level page can be used. </w:t>
      </w:r>
    </w:p>
    <w:p w:rsidR="001B2991" w:rsidRDefault="001B2991" w:rsidP="001B2991"/>
    <w:p w:rsidR="001B2991" w:rsidRDefault="001B2991" w:rsidP="001B2991">
      <w:pPr>
        <w:pStyle w:val="Heading2"/>
      </w:pPr>
      <w:bookmarkStart w:id="72" w:name="_Toc461467155"/>
      <w:r>
        <w:t>Information view</w:t>
      </w:r>
      <w:bookmarkEnd w:id="72"/>
    </w:p>
    <w:p w:rsidR="001B2991" w:rsidRDefault="001B2991" w:rsidP="001B2991"/>
    <w:p w:rsidR="001B2991" w:rsidRDefault="001B2991" w:rsidP="001B2991">
      <w:r>
        <w:t>A new page to show information data for the selected application or component.</w:t>
      </w:r>
    </w:p>
    <w:p w:rsidR="001B2991" w:rsidRDefault="001B2991" w:rsidP="001B2991"/>
    <w:p w:rsidR="001B2991" w:rsidRPr="000929A7" w:rsidRDefault="001B2991" w:rsidP="001B2991">
      <w:pPr>
        <w:pStyle w:val="Heading2"/>
        <w:rPr>
          <w:color w:val="FF0000"/>
        </w:rPr>
      </w:pPr>
      <w:bookmarkStart w:id="73" w:name="_Toc461467156"/>
      <w:r w:rsidRPr="000929A7">
        <w:rPr>
          <w:color w:val="FF0000"/>
        </w:rPr>
        <w:t>News feeds</w:t>
      </w:r>
      <w:r w:rsidR="007229AF">
        <w:rPr>
          <w:color w:val="FF0000"/>
        </w:rPr>
        <w:t xml:space="preserve"> (To be considered in subsequent phases)</w:t>
      </w:r>
      <w:bookmarkEnd w:id="73"/>
    </w:p>
    <w:p w:rsidR="001B2991" w:rsidRPr="000929A7" w:rsidRDefault="001B2991" w:rsidP="001B2991">
      <w:pPr>
        <w:rPr>
          <w:color w:val="FF0000"/>
        </w:rPr>
      </w:pPr>
    </w:p>
    <w:p w:rsidR="001B2991" w:rsidRPr="000929A7" w:rsidRDefault="001B2991" w:rsidP="001B2991">
      <w:pPr>
        <w:rPr>
          <w:color w:val="FF0000"/>
        </w:rPr>
      </w:pPr>
      <w:r w:rsidRPr="000929A7">
        <w:rPr>
          <w:color w:val="FF0000"/>
        </w:rPr>
        <w:t xml:space="preserve">A new page / form to add news to dashboard to display in news feed section. Suggested </w:t>
      </w:r>
      <w:r w:rsidR="0096703C" w:rsidRPr="000929A7">
        <w:rPr>
          <w:color w:val="FF0000"/>
        </w:rPr>
        <w:t>fields</w:t>
      </w:r>
      <w:r w:rsidRPr="000929A7">
        <w:rPr>
          <w:color w:val="FF0000"/>
        </w:rPr>
        <w:t xml:space="preserve"> would be</w:t>
      </w:r>
    </w:p>
    <w:p w:rsidR="001B2991" w:rsidRPr="000929A7" w:rsidRDefault="001B2991" w:rsidP="001B2991">
      <w:pPr>
        <w:rPr>
          <w:color w:val="FF0000"/>
        </w:rPr>
      </w:pPr>
    </w:p>
    <w:p w:rsidR="001B2991" w:rsidRPr="000929A7" w:rsidRDefault="0096703C" w:rsidP="00004752">
      <w:pPr>
        <w:pStyle w:val="ListParagraph"/>
        <w:numPr>
          <w:ilvl w:val="0"/>
          <w:numId w:val="22"/>
        </w:numPr>
        <w:rPr>
          <w:b/>
          <w:color w:val="FF0000"/>
        </w:rPr>
      </w:pPr>
      <w:r w:rsidRPr="000929A7">
        <w:rPr>
          <w:b/>
          <w:color w:val="FF0000"/>
        </w:rPr>
        <w:t>News Heading</w:t>
      </w:r>
    </w:p>
    <w:p w:rsidR="001B2991" w:rsidRPr="000929A7" w:rsidRDefault="0096703C" w:rsidP="00004752">
      <w:pPr>
        <w:pStyle w:val="ListParagraph"/>
        <w:numPr>
          <w:ilvl w:val="0"/>
          <w:numId w:val="22"/>
        </w:numPr>
        <w:rPr>
          <w:b/>
          <w:color w:val="FF0000"/>
        </w:rPr>
      </w:pPr>
      <w:r w:rsidRPr="000929A7">
        <w:rPr>
          <w:b/>
          <w:color w:val="FF0000"/>
        </w:rPr>
        <w:t>Details</w:t>
      </w:r>
    </w:p>
    <w:p w:rsidR="0096703C" w:rsidRPr="000929A7" w:rsidRDefault="0096703C" w:rsidP="00004752">
      <w:pPr>
        <w:pStyle w:val="ListParagraph"/>
        <w:numPr>
          <w:ilvl w:val="0"/>
          <w:numId w:val="22"/>
        </w:numPr>
        <w:rPr>
          <w:b/>
          <w:color w:val="FF0000"/>
        </w:rPr>
      </w:pPr>
      <w:r w:rsidRPr="000929A7">
        <w:rPr>
          <w:b/>
          <w:color w:val="FF0000"/>
        </w:rPr>
        <w:t>Start Date and Time</w:t>
      </w:r>
    </w:p>
    <w:p w:rsidR="0096703C" w:rsidRPr="000929A7" w:rsidRDefault="0096703C" w:rsidP="00004752">
      <w:pPr>
        <w:pStyle w:val="ListParagraph"/>
        <w:numPr>
          <w:ilvl w:val="0"/>
          <w:numId w:val="22"/>
        </w:numPr>
        <w:rPr>
          <w:b/>
          <w:color w:val="FF0000"/>
        </w:rPr>
      </w:pPr>
      <w:r w:rsidRPr="000929A7">
        <w:rPr>
          <w:b/>
          <w:color w:val="FF0000"/>
        </w:rPr>
        <w:t>End Date and Time</w:t>
      </w:r>
    </w:p>
    <w:p w:rsidR="0096703C" w:rsidRPr="000929A7" w:rsidRDefault="0096703C" w:rsidP="00004752">
      <w:pPr>
        <w:pStyle w:val="ListParagraph"/>
        <w:numPr>
          <w:ilvl w:val="0"/>
          <w:numId w:val="22"/>
        </w:numPr>
        <w:rPr>
          <w:b/>
          <w:color w:val="FF0000"/>
        </w:rPr>
      </w:pPr>
      <w:r w:rsidRPr="000929A7">
        <w:rPr>
          <w:b/>
          <w:color w:val="FF0000"/>
        </w:rPr>
        <w:t>Checkbox to enable / disable</w:t>
      </w:r>
    </w:p>
    <w:p w:rsidR="0096703C" w:rsidRPr="000929A7" w:rsidRDefault="0096703C" w:rsidP="001B2991">
      <w:pPr>
        <w:rPr>
          <w:b/>
          <w:color w:val="FF0000"/>
        </w:rPr>
      </w:pPr>
    </w:p>
    <w:p w:rsidR="0096703C" w:rsidRPr="000929A7" w:rsidRDefault="0096703C" w:rsidP="001B2991">
      <w:pPr>
        <w:rPr>
          <w:color w:val="FF0000"/>
        </w:rPr>
      </w:pPr>
      <w:r w:rsidRPr="000929A7">
        <w:rPr>
          <w:color w:val="FF0000"/>
        </w:rPr>
        <w:t>Function to update existing news via selection from a list.</w:t>
      </w:r>
    </w:p>
    <w:p w:rsidR="0096703C" w:rsidRPr="000929A7" w:rsidRDefault="0096703C" w:rsidP="001B2991">
      <w:pPr>
        <w:rPr>
          <w:color w:val="FF0000"/>
        </w:rPr>
      </w:pPr>
    </w:p>
    <w:p w:rsidR="00CC5912" w:rsidRPr="000929A7" w:rsidRDefault="00CC5912" w:rsidP="00CC5912">
      <w:pPr>
        <w:rPr>
          <w:color w:val="FF0000"/>
        </w:rPr>
      </w:pPr>
      <w:r w:rsidRPr="000929A7">
        <w:rPr>
          <w:color w:val="FF0000"/>
        </w:rPr>
        <w:t>Page to be secure via application maintained authorization groups along with AD integration for authentications.</w:t>
      </w:r>
    </w:p>
    <w:p w:rsidR="0096703C" w:rsidRDefault="0096703C" w:rsidP="001B2991">
      <w:pPr>
        <w:rPr>
          <w:b/>
        </w:rPr>
      </w:pPr>
    </w:p>
    <w:p w:rsidR="0096703C" w:rsidRDefault="0096703C" w:rsidP="0096703C">
      <w:pPr>
        <w:pStyle w:val="Heading2"/>
      </w:pPr>
      <w:bookmarkStart w:id="74" w:name="_Toc461467157"/>
      <w:r>
        <w:t>Update Health status against an Application / component</w:t>
      </w:r>
      <w:bookmarkEnd w:id="74"/>
    </w:p>
    <w:p w:rsidR="0096703C" w:rsidRDefault="0096703C" w:rsidP="0096703C"/>
    <w:p w:rsidR="0096703C" w:rsidRDefault="0096703C" w:rsidP="0096703C">
      <w:r>
        <w:t xml:space="preserve">A new page / form to update Health status against an Application / Component. This would be used as an alternative to update dashboard till monitoring of specific applications / services integrated into Dashboard. Suggested </w:t>
      </w:r>
      <w:r w:rsidR="00336920">
        <w:t>fields</w:t>
      </w:r>
      <w:r>
        <w:t>:</w:t>
      </w:r>
    </w:p>
    <w:p w:rsidR="0096703C" w:rsidRDefault="0096703C" w:rsidP="0096703C"/>
    <w:p w:rsidR="0096703C" w:rsidRPr="00004752" w:rsidRDefault="00616328" w:rsidP="00004752">
      <w:pPr>
        <w:pStyle w:val="ListParagraph"/>
        <w:numPr>
          <w:ilvl w:val="0"/>
          <w:numId w:val="23"/>
        </w:numPr>
        <w:rPr>
          <w:b/>
        </w:rPr>
      </w:pPr>
      <w:r>
        <w:rPr>
          <w:b/>
        </w:rPr>
        <w:t>Portfolio</w:t>
      </w:r>
      <w:r w:rsidRPr="00004752">
        <w:rPr>
          <w:b/>
        </w:rPr>
        <w:t xml:space="preserve"> </w:t>
      </w:r>
      <w:r w:rsidR="0096703C" w:rsidRPr="00004752">
        <w:rPr>
          <w:b/>
        </w:rPr>
        <w:t>Select</w:t>
      </w:r>
    </w:p>
    <w:p w:rsidR="00B051B3" w:rsidRDefault="0096703C" w:rsidP="00C37122">
      <w:pPr>
        <w:pStyle w:val="ListParagraph"/>
        <w:numPr>
          <w:ilvl w:val="0"/>
          <w:numId w:val="23"/>
        </w:numPr>
        <w:rPr>
          <w:b/>
        </w:rPr>
      </w:pPr>
      <w:r w:rsidRPr="00B051B3">
        <w:rPr>
          <w:b/>
        </w:rPr>
        <w:t xml:space="preserve">Application Select </w:t>
      </w:r>
    </w:p>
    <w:p w:rsidR="0096703C" w:rsidRPr="00B051B3" w:rsidRDefault="0096703C" w:rsidP="00C37122">
      <w:pPr>
        <w:pStyle w:val="ListParagraph"/>
        <w:numPr>
          <w:ilvl w:val="0"/>
          <w:numId w:val="23"/>
        </w:numPr>
        <w:rPr>
          <w:b/>
        </w:rPr>
      </w:pPr>
      <w:r w:rsidRPr="00B051B3">
        <w:rPr>
          <w:b/>
        </w:rPr>
        <w:t xml:space="preserve">All Components in a table </w:t>
      </w:r>
    </w:p>
    <w:p w:rsidR="0096703C" w:rsidRDefault="0096703C" w:rsidP="00004752">
      <w:pPr>
        <w:pStyle w:val="ListParagraph"/>
        <w:numPr>
          <w:ilvl w:val="0"/>
          <w:numId w:val="23"/>
        </w:numPr>
        <w:rPr>
          <w:b/>
        </w:rPr>
      </w:pPr>
      <w:r w:rsidRPr="00004752">
        <w:rPr>
          <w:b/>
        </w:rPr>
        <w:t>Update Status (Fail, Warning, Success)</w:t>
      </w:r>
    </w:p>
    <w:p w:rsidR="008050A0" w:rsidRDefault="008050A0" w:rsidP="008050A0">
      <w:pPr>
        <w:rPr>
          <w:b/>
        </w:rPr>
      </w:pPr>
    </w:p>
    <w:p w:rsidR="00CC5912" w:rsidRPr="00004752" w:rsidRDefault="00CC5912" w:rsidP="00CC5912">
      <w:r w:rsidRPr="00004752">
        <w:t xml:space="preserve">Page to be secure via application maintained </w:t>
      </w:r>
      <w:r>
        <w:t>authorization groups along with AD</w:t>
      </w:r>
      <w:r w:rsidRPr="00004752">
        <w:t xml:space="preserve"> integration </w:t>
      </w:r>
      <w:r>
        <w:t>for authentications.</w:t>
      </w:r>
    </w:p>
    <w:p w:rsidR="008050A0" w:rsidRPr="008050A0" w:rsidRDefault="008050A0" w:rsidP="008050A0">
      <w:pPr>
        <w:rPr>
          <w:b/>
        </w:rPr>
      </w:pPr>
    </w:p>
    <w:p w:rsidR="008050A0" w:rsidRDefault="008050A0" w:rsidP="008050A0">
      <w:pPr>
        <w:pStyle w:val="Heading2"/>
      </w:pPr>
      <w:bookmarkStart w:id="75" w:name="_Toc461467158"/>
      <w:r>
        <w:lastRenderedPageBreak/>
        <w:t>Monitoring Setup request Form</w:t>
      </w:r>
      <w:bookmarkEnd w:id="75"/>
    </w:p>
    <w:p w:rsidR="008050A0" w:rsidRDefault="008050A0" w:rsidP="008050A0"/>
    <w:p w:rsidR="00345A98" w:rsidRDefault="00345A98" w:rsidP="008050A0">
      <w:r>
        <w:t>A new page form to request configuration setup for new applications / components under a CBP. Following details would be required</w:t>
      </w:r>
    </w:p>
    <w:p w:rsidR="00E376DB" w:rsidRDefault="00E376DB" w:rsidP="008050A0"/>
    <w:p w:rsidR="00E376DB" w:rsidRPr="00E376DB" w:rsidRDefault="00616328" w:rsidP="008050A0">
      <w:pPr>
        <w:rPr>
          <w:b/>
        </w:rPr>
      </w:pPr>
      <w:r>
        <w:rPr>
          <w:b/>
        </w:rPr>
        <w:t>Portfolio</w:t>
      </w:r>
      <w:r w:rsidR="00F945C3">
        <w:rPr>
          <w:b/>
        </w:rPr>
        <w:t>:</w:t>
      </w:r>
      <w:r w:rsidR="00D854A1">
        <w:rPr>
          <w:b/>
        </w:rPr>
        <w:t xml:space="preserve"> Name</w:t>
      </w:r>
    </w:p>
    <w:p w:rsidR="00345A98" w:rsidRPr="008A65BA" w:rsidRDefault="00E376DB" w:rsidP="008050A0">
      <w:pPr>
        <w:rPr>
          <w:i/>
        </w:rPr>
      </w:pPr>
      <w:r w:rsidRPr="00E376DB">
        <w:rPr>
          <w:b/>
        </w:rPr>
        <w:t xml:space="preserve">Application / </w:t>
      </w:r>
      <w:r w:rsidR="00F945C3" w:rsidRPr="00E376DB">
        <w:rPr>
          <w:b/>
        </w:rPr>
        <w:t>Process</w:t>
      </w:r>
      <w:r w:rsidR="00F945C3">
        <w:rPr>
          <w:b/>
        </w:rPr>
        <w:t>:</w:t>
      </w:r>
      <w:r>
        <w:rPr>
          <w:b/>
        </w:rPr>
        <w:t xml:space="preserve"> </w:t>
      </w:r>
      <w:r w:rsidR="00D854A1" w:rsidRPr="008A65BA">
        <w:rPr>
          <w:i/>
        </w:rPr>
        <w:t xml:space="preserve">Name, </w:t>
      </w:r>
      <w:r w:rsidRPr="008A65BA">
        <w:rPr>
          <w:i/>
        </w:rPr>
        <w:t>(new / exist</w:t>
      </w:r>
      <w:r w:rsidR="00D854A1" w:rsidRPr="008A65BA">
        <w:rPr>
          <w:i/>
        </w:rPr>
        <w:t>ing), (Application / Process), (Integration</w:t>
      </w:r>
      <w:r w:rsidR="008D7A67" w:rsidRPr="008A65BA">
        <w:rPr>
          <w:i/>
        </w:rPr>
        <w:t xml:space="preserve"> Method</w:t>
      </w:r>
      <w:r w:rsidR="00D854A1" w:rsidRPr="008A65BA">
        <w:rPr>
          <w:i/>
        </w:rPr>
        <w:t xml:space="preserve">: </w:t>
      </w:r>
      <w:proofErr w:type="spellStart"/>
      <w:r w:rsidR="00D854A1" w:rsidRPr="008A65BA">
        <w:rPr>
          <w:i/>
        </w:rPr>
        <w:t>Webservice</w:t>
      </w:r>
      <w:proofErr w:type="spellEnd"/>
      <w:r w:rsidR="00D854A1" w:rsidRPr="008A65BA">
        <w:rPr>
          <w:i/>
        </w:rPr>
        <w:t>, Shared folder, Manual)</w:t>
      </w:r>
      <w:r w:rsidR="008D7A67" w:rsidRPr="008A65BA">
        <w:rPr>
          <w:i/>
        </w:rPr>
        <w:t xml:space="preserve">, (Integration </w:t>
      </w:r>
      <w:r w:rsidR="00F945C3" w:rsidRPr="008A65BA">
        <w:rPr>
          <w:i/>
        </w:rPr>
        <w:t>Format:</w:t>
      </w:r>
      <w:r w:rsidR="008D7A67" w:rsidRPr="008A65BA">
        <w:rPr>
          <w:i/>
        </w:rPr>
        <w:t xml:space="preserve"> </w:t>
      </w:r>
      <w:proofErr w:type="spellStart"/>
      <w:r w:rsidR="008D7A67" w:rsidRPr="008A65BA">
        <w:rPr>
          <w:i/>
        </w:rPr>
        <w:t>jSon</w:t>
      </w:r>
      <w:proofErr w:type="spellEnd"/>
      <w:r w:rsidR="008D7A67" w:rsidRPr="008A65BA">
        <w:rPr>
          <w:i/>
        </w:rPr>
        <w:t>, XML, CSV, Pipe Delimited</w:t>
      </w:r>
      <w:r w:rsidR="008A65BA" w:rsidRPr="008A65BA">
        <w:rPr>
          <w:i/>
        </w:rPr>
        <w:t>), (Integration Data: Information / Component Level monitoring)</w:t>
      </w:r>
    </w:p>
    <w:p w:rsidR="00D854A1" w:rsidRDefault="00D854A1" w:rsidP="008050A0">
      <w:pPr>
        <w:rPr>
          <w:b/>
        </w:rPr>
      </w:pPr>
    </w:p>
    <w:p w:rsidR="00A730F6" w:rsidRDefault="00F945C3" w:rsidP="008050A0">
      <w:pPr>
        <w:rPr>
          <w:b/>
        </w:rPr>
      </w:pPr>
      <w:r>
        <w:rPr>
          <w:b/>
        </w:rPr>
        <w:t>Alerts:</w:t>
      </w:r>
      <w:r w:rsidR="00A730F6">
        <w:rPr>
          <w:b/>
        </w:rPr>
        <w:t xml:space="preserve"> </w:t>
      </w:r>
      <w:r>
        <w:rPr>
          <w:b/>
        </w:rPr>
        <w:t>Mail group</w:t>
      </w:r>
      <w:r w:rsidR="00A730F6">
        <w:rPr>
          <w:b/>
        </w:rPr>
        <w:t>, MSP group, Incident CI</w:t>
      </w:r>
      <w:r w:rsidR="00B7294D">
        <w:rPr>
          <w:b/>
        </w:rPr>
        <w:t>s</w:t>
      </w:r>
      <w:r w:rsidR="00A730F6">
        <w:rPr>
          <w:b/>
        </w:rPr>
        <w:t>.</w:t>
      </w:r>
    </w:p>
    <w:p w:rsidR="00A730F6" w:rsidRDefault="00A730F6" w:rsidP="008050A0">
      <w:pPr>
        <w:rPr>
          <w:b/>
        </w:rPr>
      </w:pPr>
    </w:p>
    <w:p w:rsidR="00D854A1" w:rsidRDefault="00F945C3" w:rsidP="008050A0">
      <w:pPr>
        <w:rPr>
          <w:b/>
        </w:rPr>
      </w:pPr>
      <w:r>
        <w:rPr>
          <w:b/>
        </w:rPr>
        <w:t>Components:</w:t>
      </w:r>
    </w:p>
    <w:p w:rsidR="00D854A1" w:rsidRDefault="00D854A1" w:rsidP="008050A0">
      <w:pPr>
        <w:rPr>
          <w:b/>
        </w:rPr>
      </w:pPr>
    </w:p>
    <w:tbl>
      <w:tblPr>
        <w:tblStyle w:val="TableGrid"/>
        <w:tblW w:w="0" w:type="auto"/>
        <w:tblLook w:val="04A0" w:firstRow="1" w:lastRow="0" w:firstColumn="1" w:lastColumn="0" w:noHBand="0" w:noVBand="1"/>
      </w:tblPr>
      <w:tblGrid>
        <w:gridCol w:w="959"/>
        <w:gridCol w:w="867"/>
        <w:gridCol w:w="732"/>
        <w:gridCol w:w="1250"/>
        <w:gridCol w:w="1261"/>
        <w:gridCol w:w="1064"/>
        <w:gridCol w:w="1251"/>
        <w:gridCol w:w="1250"/>
        <w:gridCol w:w="1250"/>
      </w:tblGrid>
      <w:tr w:rsidR="008A65BA" w:rsidTr="008A65BA">
        <w:tc>
          <w:tcPr>
            <w:tcW w:w="1141" w:type="dxa"/>
          </w:tcPr>
          <w:p w:rsidR="008A65BA" w:rsidRDefault="008A65BA" w:rsidP="008050A0">
            <w:pPr>
              <w:rPr>
                <w:b/>
              </w:rPr>
            </w:pPr>
            <w:r>
              <w:rPr>
                <w:b/>
              </w:rPr>
              <w:t>Display text</w:t>
            </w:r>
          </w:p>
        </w:tc>
        <w:tc>
          <w:tcPr>
            <w:tcW w:w="1085" w:type="dxa"/>
          </w:tcPr>
          <w:p w:rsidR="008A65BA" w:rsidRDefault="008A65BA" w:rsidP="008050A0">
            <w:pPr>
              <w:rPr>
                <w:b/>
              </w:rPr>
            </w:pPr>
            <w:r>
              <w:rPr>
                <w:b/>
              </w:rPr>
              <w:t>Actual name</w:t>
            </w:r>
          </w:p>
        </w:tc>
        <w:tc>
          <w:tcPr>
            <w:tcW w:w="1005" w:type="dxa"/>
          </w:tcPr>
          <w:p w:rsidR="008A65BA" w:rsidRDefault="008A65BA" w:rsidP="008050A0">
            <w:pPr>
              <w:rPr>
                <w:b/>
              </w:rPr>
            </w:pPr>
            <w:r>
              <w:rPr>
                <w:b/>
              </w:rPr>
              <w:t>Type</w:t>
            </w:r>
          </w:p>
        </w:tc>
        <w:tc>
          <w:tcPr>
            <w:tcW w:w="1315" w:type="dxa"/>
          </w:tcPr>
          <w:p w:rsidR="008A65BA" w:rsidRDefault="008A65BA" w:rsidP="008050A0">
            <w:pPr>
              <w:rPr>
                <w:b/>
              </w:rPr>
            </w:pPr>
            <w:r>
              <w:rPr>
                <w:b/>
              </w:rPr>
              <w:t>Grouping?</w:t>
            </w:r>
          </w:p>
        </w:tc>
        <w:tc>
          <w:tcPr>
            <w:tcW w:w="1322" w:type="dxa"/>
          </w:tcPr>
          <w:p w:rsidR="008A65BA" w:rsidRDefault="008A65BA" w:rsidP="008050A0">
            <w:pPr>
              <w:rPr>
                <w:b/>
              </w:rPr>
            </w:pPr>
            <w:r>
              <w:rPr>
                <w:b/>
              </w:rPr>
              <w:t>Monitoring Frequency</w:t>
            </w:r>
          </w:p>
        </w:tc>
        <w:tc>
          <w:tcPr>
            <w:tcW w:w="1204" w:type="dxa"/>
          </w:tcPr>
          <w:p w:rsidR="008A65BA" w:rsidRDefault="008A65BA" w:rsidP="008050A0">
            <w:pPr>
              <w:rPr>
                <w:b/>
              </w:rPr>
            </w:pPr>
            <w:r>
              <w:rPr>
                <w:b/>
              </w:rPr>
              <w:t>Priority order (display)</w:t>
            </w:r>
          </w:p>
        </w:tc>
        <w:tc>
          <w:tcPr>
            <w:tcW w:w="1316" w:type="dxa"/>
          </w:tcPr>
          <w:p w:rsidR="008A65BA" w:rsidRDefault="008A65BA" w:rsidP="008050A0">
            <w:pPr>
              <w:rPr>
                <w:b/>
              </w:rPr>
            </w:pPr>
            <w:r>
              <w:rPr>
                <w:b/>
              </w:rPr>
              <w:t>Primary / Secondary</w:t>
            </w:r>
          </w:p>
        </w:tc>
        <w:tc>
          <w:tcPr>
            <w:tcW w:w="748" w:type="dxa"/>
          </w:tcPr>
          <w:p w:rsidR="008A65BA" w:rsidRDefault="008A65BA" w:rsidP="008050A0">
            <w:pPr>
              <w:rPr>
                <w:b/>
              </w:rPr>
            </w:pPr>
            <w:r>
              <w:rPr>
                <w:b/>
              </w:rPr>
              <w:t>Integration method</w:t>
            </w:r>
          </w:p>
        </w:tc>
        <w:tc>
          <w:tcPr>
            <w:tcW w:w="748" w:type="dxa"/>
          </w:tcPr>
          <w:p w:rsidR="008A65BA" w:rsidRDefault="008A65BA" w:rsidP="008050A0">
            <w:pPr>
              <w:rPr>
                <w:b/>
              </w:rPr>
            </w:pPr>
            <w:r>
              <w:rPr>
                <w:b/>
              </w:rPr>
              <w:t>Integration format</w:t>
            </w:r>
          </w:p>
        </w:tc>
      </w:tr>
      <w:tr w:rsidR="008A65BA" w:rsidTr="008A65BA">
        <w:tc>
          <w:tcPr>
            <w:tcW w:w="1141" w:type="dxa"/>
          </w:tcPr>
          <w:p w:rsidR="008A65BA" w:rsidRDefault="008A65BA" w:rsidP="008050A0">
            <w:pPr>
              <w:rPr>
                <w:b/>
              </w:rPr>
            </w:pPr>
          </w:p>
        </w:tc>
        <w:tc>
          <w:tcPr>
            <w:tcW w:w="1085" w:type="dxa"/>
          </w:tcPr>
          <w:p w:rsidR="008A65BA" w:rsidRDefault="008A65BA" w:rsidP="008050A0">
            <w:pPr>
              <w:rPr>
                <w:b/>
              </w:rPr>
            </w:pPr>
          </w:p>
        </w:tc>
        <w:tc>
          <w:tcPr>
            <w:tcW w:w="1005" w:type="dxa"/>
          </w:tcPr>
          <w:p w:rsidR="008A65BA" w:rsidRDefault="008A65BA" w:rsidP="008050A0">
            <w:pPr>
              <w:rPr>
                <w:b/>
              </w:rPr>
            </w:pPr>
          </w:p>
        </w:tc>
        <w:tc>
          <w:tcPr>
            <w:tcW w:w="1315" w:type="dxa"/>
          </w:tcPr>
          <w:p w:rsidR="008A65BA" w:rsidRDefault="008A65BA" w:rsidP="008050A0">
            <w:pPr>
              <w:rPr>
                <w:b/>
              </w:rPr>
            </w:pPr>
          </w:p>
        </w:tc>
        <w:tc>
          <w:tcPr>
            <w:tcW w:w="1322" w:type="dxa"/>
          </w:tcPr>
          <w:p w:rsidR="008A65BA" w:rsidRDefault="008A65BA" w:rsidP="008050A0">
            <w:pPr>
              <w:rPr>
                <w:b/>
              </w:rPr>
            </w:pPr>
          </w:p>
        </w:tc>
        <w:tc>
          <w:tcPr>
            <w:tcW w:w="1204" w:type="dxa"/>
          </w:tcPr>
          <w:p w:rsidR="008A65BA" w:rsidRDefault="008A65BA" w:rsidP="008050A0">
            <w:pPr>
              <w:rPr>
                <w:b/>
              </w:rPr>
            </w:pPr>
          </w:p>
        </w:tc>
        <w:tc>
          <w:tcPr>
            <w:tcW w:w="1316" w:type="dxa"/>
          </w:tcPr>
          <w:p w:rsidR="008A65BA" w:rsidRDefault="008A65BA" w:rsidP="008050A0">
            <w:pPr>
              <w:rPr>
                <w:b/>
              </w:rPr>
            </w:pPr>
          </w:p>
        </w:tc>
        <w:tc>
          <w:tcPr>
            <w:tcW w:w="748" w:type="dxa"/>
          </w:tcPr>
          <w:p w:rsidR="008A65BA" w:rsidRDefault="008A65BA" w:rsidP="008050A0">
            <w:pPr>
              <w:rPr>
                <w:b/>
              </w:rPr>
            </w:pPr>
          </w:p>
        </w:tc>
        <w:tc>
          <w:tcPr>
            <w:tcW w:w="748" w:type="dxa"/>
          </w:tcPr>
          <w:p w:rsidR="008A65BA" w:rsidRDefault="008A65BA" w:rsidP="008050A0">
            <w:pPr>
              <w:rPr>
                <w:b/>
              </w:rPr>
            </w:pPr>
          </w:p>
        </w:tc>
      </w:tr>
      <w:tr w:rsidR="008A65BA" w:rsidTr="008A65BA">
        <w:tc>
          <w:tcPr>
            <w:tcW w:w="1141" w:type="dxa"/>
          </w:tcPr>
          <w:p w:rsidR="008A65BA" w:rsidRDefault="008A65BA" w:rsidP="008050A0">
            <w:pPr>
              <w:rPr>
                <w:b/>
              </w:rPr>
            </w:pPr>
          </w:p>
        </w:tc>
        <w:tc>
          <w:tcPr>
            <w:tcW w:w="1085" w:type="dxa"/>
          </w:tcPr>
          <w:p w:rsidR="008A65BA" w:rsidRDefault="008A65BA" w:rsidP="008050A0">
            <w:pPr>
              <w:rPr>
                <w:b/>
              </w:rPr>
            </w:pPr>
          </w:p>
        </w:tc>
        <w:tc>
          <w:tcPr>
            <w:tcW w:w="1005" w:type="dxa"/>
          </w:tcPr>
          <w:p w:rsidR="008A65BA" w:rsidRDefault="008A65BA" w:rsidP="008050A0">
            <w:pPr>
              <w:rPr>
                <w:b/>
              </w:rPr>
            </w:pPr>
          </w:p>
        </w:tc>
        <w:tc>
          <w:tcPr>
            <w:tcW w:w="1315" w:type="dxa"/>
          </w:tcPr>
          <w:p w:rsidR="008A65BA" w:rsidRDefault="008A65BA" w:rsidP="008050A0">
            <w:pPr>
              <w:rPr>
                <w:b/>
              </w:rPr>
            </w:pPr>
          </w:p>
        </w:tc>
        <w:tc>
          <w:tcPr>
            <w:tcW w:w="1322" w:type="dxa"/>
          </w:tcPr>
          <w:p w:rsidR="008A65BA" w:rsidRDefault="008A65BA" w:rsidP="008050A0">
            <w:pPr>
              <w:rPr>
                <w:b/>
              </w:rPr>
            </w:pPr>
          </w:p>
        </w:tc>
        <w:tc>
          <w:tcPr>
            <w:tcW w:w="1204" w:type="dxa"/>
          </w:tcPr>
          <w:p w:rsidR="008A65BA" w:rsidRDefault="008A65BA" w:rsidP="008050A0">
            <w:pPr>
              <w:rPr>
                <w:b/>
              </w:rPr>
            </w:pPr>
          </w:p>
        </w:tc>
        <w:tc>
          <w:tcPr>
            <w:tcW w:w="1316" w:type="dxa"/>
          </w:tcPr>
          <w:p w:rsidR="008A65BA" w:rsidRDefault="008A65BA" w:rsidP="008050A0">
            <w:pPr>
              <w:rPr>
                <w:b/>
              </w:rPr>
            </w:pPr>
          </w:p>
        </w:tc>
        <w:tc>
          <w:tcPr>
            <w:tcW w:w="748" w:type="dxa"/>
          </w:tcPr>
          <w:p w:rsidR="008A65BA" w:rsidRDefault="008A65BA" w:rsidP="008050A0">
            <w:pPr>
              <w:rPr>
                <w:b/>
              </w:rPr>
            </w:pPr>
          </w:p>
        </w:tc>
        <w:tc>
          <w:tcPr>
            <w:tcW w:w="748" w:type="dxa"/>
          </w:tcPr>
          <w:p w:rsidR="008A65BA" w:rsidRDefault="008A65BA" w:rsidP="008050A0">
            <w:pPr>
              <w:rPr>
                <w:b/>
              </w:rPr>
            </w:pPr>
          </w:p>
        </w:tc>
      </w:tr>
    </w:tbl>
    <w:p w:rsidR="00D854A1" w:rsidRPr="00E376DB" w:rsidRDefault="00D854A1" w:rsidP="008050A0">
      <w:pPr>
        <w:rPr>
          <w:b/>
        </w:rPr>
      </w:pPr>
    </w:p>
    <w:p w:rsidR="00345A98" w:rsidRPr="008050A0" w:rsidRDefault="00345A98" w:rsidP="008050A0"/>
    <w:p w:rsidR="0096703C" w:rsidRPr="00A05CF2" w:rsidRDefault="00D854A1" w:rsidP="0096703C">
      <w:pPr>
        <w:rPr>
          <w:b/>
        </w:rPr>
      </w:pPr>
      <w:r w:rsidRPr="00A05CF2">
        <w:rPr>
          <w:b/>
        </w:rPr>
        <w:t>Available Type</w:t>
      </w:r>
      <w:r w:rsidR="00A05CF2" w:rsidRPr="00A05CF2">
        <w:rPr>
          <w:b/>
        </w:rPr>
        <w:t xml:space="preserve"> are</w:t>
      </w:r>
      <w:r w:rsidRPr="00A05CF2">
        <w:rPr>
          <w:b/>
        </w:rPr>
        <w:t>:</w:t>
      </w:r>
    </w:p>
    <w:p w:rsidR="00D854A1" w:rsidRDefault="00D854A1" w:rsidP="0096703C"/>
    <w:p w:rsidR="00D854A1" w:rsidRDefault="00D854A1" w:rsidP="0096703C">
      <w:r>
        <w:t xml:space="preserve">Application Server (Windows / </w:t>
      </w:r>
      <w:r w:rsidR="00F945C3">
        <w:t>UNIX</w:t>
      </w:r>
      <w:r>
        <w:t xml:space="preserve"> / Linux</w:t>
      </w:r>
      <w:r w:rsidR="00A05CF2">
        <w:t xml:space="preserve"> / IBM 4690</w:t>
      </w:r>
      <w:r>
        <w:t>)</w:t>
      </w:r>
    </w:p>
    <w:p w:rsidR="00D854A1" w:rsidRDefault="00D854A1" w:rsidP="0096703C">
      <w:r>
        <w:t>Database Server (Oracle, SQL, DB2)</w:t>
      </w:r>
    </w:p>
    <w:p w:rsidR="00D854A1" w:rsidRDefault="00D854A1" w:rsidP="0096703C"/>
    <w:p w:rsidR="00D854A1" w:rsidRDefault="00D854A1" w:rsidP="0096703C">
      <w:r>
        <w:t>Windows Services</w:t>
      </w:r>
    </w:p>
    <w:p w:rsidR="00D854A1" w:rsidRDefault="00F945C3" w:rsidP="0096703C">
      <w:r>
        <w:t>UNIX</w:t>
      </w:r>
      <w:r w:rsidR="00D854A1">
        <w:t xml:space="preserve"> background process</w:t>
      </w:r>
    </w:p>
    <w:p w:rsidR="00D854A1" w:rsidRDefault="00D854A1" w:rsidP="0096703C"/>
    <w:p w:rsidR="00D854A1" w:rsidRDefault="00D854A1" w:rsidP="0096703C">
      <w:r>
        <w:t>Windows Scheduled task</w:t>
      </w:r>
    </w:p>
    <w:p w:rsidR="00D854A1" w:rsidRDefault="00F945C3" w:rsidP="0096703C">
      <w:r>
        <w:t>UNIX</w:t>
      </w:r>
      <w:r w:rsidR="00D854A1">
        <w:t xml:space="preserve"> Jobs</w:t>
      </w:r>
    </w:p>
    <w:p w:rsidR="00D854A1" w:rsidRDefault="00D854A1" w:rsidP="0096703C">
      <w:r>
        <w:t>Database scheduled jobs</w:t>
      </w:r>
    </w:p>
    <w:p w:rsidR="0096703C" w:rsidRPr="0096703C" w:rsidRDefault="0096703C" w:rsidP="0096703C"/>
    <w:p w:rsidR="0096703C" w:rsidRDefault="0096703C" w:rsidP="001B2991">
      <w:pPr>
        <w:rPr>
          <w:b/>
        </w:rPr>
      </w:pPr>
    </w:p>
    <w:p w:rsidR="00C56877" w:rsidRDefault="00BB0224" w:rsidP="00C56877">
      <w:r w:rsidRPr="00BB0224">
        <w:t>Above could be built as an application page if schedule permits or can be used on a paper form</w:t>
      </w:r>
      <w:r>
        <w:t>.</w:t>
      </w:r>
    </w:p>
    <w:p w:rsidR="00834439" w:rsidRDefault="00834439" w:rsidP="00C56877"/>
    <w:p w:rsidR="00834439" w:rsidRDefault="00834439" w:rsidP="00834439">
      <w:pPr>
        <w:pStyle w:val="Heading2"/>
      </w:pPr>
      <w:bookmarkStart w:id="76" w:name="_Toc461467159"/>
      <w:r>
        <w:t>Alerts</w:t>
      </w:r>
      <w:bookmarkEnd w:id="76"/>
    </w:p>
    <w:p w:rsidR="00834439" w:rsidRPr="00834439" w:rsidRDefault="00834439" w:rsidP="00834439"/>
    <w:p w:rsidR="00834439" w:rsidRDefault="003709C3" w:rsidP="00C56877">
      <w:r>
        <w:t>It is suggested to enhance dashboard application to generate email alerts as well as my service portal incident</w:t>
      </w:r>
      <w:r w:rsidR="00805EB6">
        <w:t>s using pre-</w:t>
      </w:r>
      <w:r>
        <w:t>configured data around target mailboxes and Incident CIs. Expected to generate alert for every failure and warning situation using appropriate severities.</w:t>
      </w:r>
    </w:p>
    <w:p w:rsidR="007867AC" w:rsidRDefault="007867AC" w:rsidP="00C56877"/>
    <w:p w:rsidR="007867AC" w:rsidRDefault="007867AC" w:rsidP="00C56877"/>
    <w:p w:rsidR="007867AC" w:rsidRPr="007867AC" w:rsidRDefault="007867AC" w:rsidP="007867AC">
      <w:pPr>
        <w:pStyle w:val="Heading2"/>
      </w:pPr>
      <w:bookmarkStart w:id="77" w:name="_Toc461467160"/>
      <w:r>
        <w:t>M</w:t>
      </w:r>
      <w:r w:rsidRPr="007867AC">
        <w:t>obile version</w:t>
      </w:r>
      <w:bookmarkEnd w:id="77"/>
    </w:p>
    <w:p w:rsidR="003709C3" w:rsidRDefault="003709C3" w:rsidP="00C56877"/>
    <w:p w:rsidR="003709C3" w:rsidRDefault="00D928AA" w:rsidP="00C56877">
      <w:r>
        <w:t>Suggestion</w:t>
      </w:r>
      <w:r w:rsidR="007867AC">
        <w:t xml:space="preserve"> </w:t>
      </w:r>
      <w:r>
        <w:t xml:space="preserve">(future version) </w:t>
      </w:r>
      <w:r w:rsidR="007867AC">
        <w:t>is to develop a mobile version of the consolidated view so that real time statuses can be seen on mobiles / other portable devices.</w:t>
      </w:r>
    </w:p>
    <w:p w:rsidR="001334BE" w:rsidRDefault="001334BE" w:rsidP="00C56877"/>
    <w:p w:rsidR="001334BE" w:rsidRDefault="00EC7A02" w:rsidP="001334BE">
      <w:pPr>
        <w:pStyle w:val="Heading2"/>
      </w:pPr>
      <w:bookmarkStart w:id="78" w:name="_Toc461467161"/>
      <w:r>
        <w:t>Available monitoring components</w:t>
      </w:r>
      <w:bookmarkEnd w:id="78"/>
    </w:p>
    <w:p w:rsidR="001334BE" w:rsidRDefault="001334BE" w:rsidP="001334BE"/>
    <w:p w:rsidR="001334BE" w:rsidRDefault="001334BE" w:rsidP="001334BE">
      <w:r>
        <w:t xml:space="preserve">Following is a list of existing working components used for monitoring </w:t>
      </w:r>
      <w:r w:rsidR="00EC7A02">
        <w:t xml:space="preserve">in loyalty area and can be extended further to setup basic level of monitoring in other areas. </w:t>
      </w:r>
    </w:p>
    <w:p w:rsidR="001334BE" w:rsidRDefault="001334BE" w:rsidP="001334BE"/>
    <w:p w:rsidR="001334BE" w:rsidRDefault="001334BE" w:rsidP="001334BE">
      <w:pPr>
        <w:pStyle w:val="ListParagraph"/>
        <w:numPr>
          <w:ilvl w:val="0"/>
          <w:numId w:val="23"/>
        </w:numPr>
      </w:pPr>
      <w:r>
        <w:lastRenderedPageBreak/>
        <w:t>Server / device availability check – using pings.</w:t>
      </w:r>
    </w:p>
    <w:p w:rsidR="001334BE" w:rsidRDefault="001334BE" w:rsidP="001334BE">
      <w:pPr>
        <w:pStyle w:val="ListParagraph"/>
        <w:numPr>
          <w:ilvl w:val="0"/>
          <w:numId w:val="23"/>
        </w:numPr>
      </w:pPr>
      <w:r>
        <w:t>Database availability checks – DB2, SQL, Oracle (under development)</w:t>
      </w:r>
    </w:p>
    <w:p w:rsidR="001334BE" w:rsidRDefault="001334BE" w:rsidP="001334BE">
      <w:pPr>
        <w:pStyle w:val="ListParagraph"/>
        <w:numPr>
          <w:ilvl w:val="0"/>
          <w:numId w:val="23"/>
        </w:numPr>
      </w:pPr>
      <w:r>
        <w:t>Database count checks to match against thresholds – DB2, SQL, Oracle (Under development)</w:t>
      </w:r>
    </w:p>
    <w:p w:rsidR="001334BE" w:rsidRDefault="001334BE" w:rsidP="001334BE">
      <w:pPr>
        <w:pStyle w:val="ListParagraph"/>
        <w:numPr>
          <w:ilvl w:val="0"/>
          <w:numId w:val="23"/>
        </w:numPr>
      </w:pPr>
      <w:r>
        <w:t>UNIX background process check</w:t>
      </w:r>
    </w:p>
    <w:p w:rsidR="001334BE" w:rsidRDefault="001334BE" w:rsidP="001334BE">
      <w:pPr>
        <w:pStyle w:val="ListParagraph"/>
        <w:numPr>
          <w:ilvl w:val="0"/>
          <w:numId w:val="23"/>
        </w:numPr>
      </w:pPr>
      <w:r>
        <w:t>UNIX file monitoring – check strings</w:t>
      </w:r>
    </w:p>
    <w:p w:rsidR="001334BE" w:rsidRDefault="001334BE" w:rsidP="001334BE">
      <w:pPr>
        <w:ind w:left="360"/>
      </w:pPr>
    </w:p>
    <w:p w:rsidR="001334BE" w:rsidRDefault="001334BE" w:rsidP="001334BE">
      <w:pPr>
        <w:ind w:left="360"/>
      </w:pPr>
      <w:r>
        <w:t>Future development plans for monitoring components (if required)</w:t>
      </w:r>
    </w:p>
    <w:p w:rsidR="001334BE" w:rsidRDefault="001334BE" w:rsidP="001334BE">
      <w:pPr>
        <w:pStyle w:val="ListParagraph"/>
        <w:numPr>
          <w:ilvl w:val="0"/>
          <w:numId w:val="23"/>
        </w:numPr>
      </w:pPr>
      <w:r>
        <w:t>Windows file monitoring – check strings</w:t>
      </w:r>
    </w:p>
    <w:p w:rsidR="001334BE" w:rsidRDefault="001334BE" w:rsidP="001334BE">
      <w:pPr>
        <w:pStyle w:val="ListParagraph"/>
        <w:numPr>
          <w:ilvl w:val="0"/>
          <w:numId w:val="23"/>
        </w:numPr>
      </w:pPr>
      <w:r>
        <w:t>Windows services check</w:t>
      </w:r>
    </w:p>
    <w:p w:rsidR="001334BE" w:rsidRDefault="001334BE" w:rsidP="001334BE">
      <w:pPr>
        <w:pStyle w:val="ListParagraph"/>
        <w:numPr>
          <w:ilvl w:val="0"/>
          <w:numId w:val="23"/>
        </w:numPr>
      </w:pPr>
      <w:r>
        <w:t>Windows Scheduled task check</w:t>
      </w:r>
    </w:p>
    <w:p w:rsidR="001334BE" w:rsidRPr="001334BE" w:rsidRDefault="001334BE" w:rsidP="001334BE">
      <w:pPr>
        <w:pStyle w:val="ListParagraph"/>
        <w:numPr>
          <w:ilvl w:val="0"/>
          <w:numId w:val="23"/>
        </w:numPr>
      </w:pPr>
      <w:r>
        <w:t>Windows background process check</w:t>
      </w:r>
    </w:p>
    <w:p w:rsidR="005E2041" w:rsidRDefault="005E2041" w:rsidP="00C56877">
      <w:pPr>
        <w:pStyle w:val="Heading1"/>
      </w:pPr>
      <w:bookmarkStart w:id="79" w:name="_Toc461467162"/>
      <w:r>
        <w:lastRenderedPageBreak/>
        <w:t>Assumptions</w:t>
      </w:r>
      <w:r w:rsidR="00C56877">
        <w:t>, Constraints</w:t>
      </w:r>
      <w:bookmarkEnd w:id="79"/>
    </w:p>
    <w:p w:rsidR="005E2041" w:rsidRDefault="005E2041">
      <w:pPr>
        <w:spacing w:after="160" w:line="259" w:lineRule="auto"/>
      </w:pPr>
    </w:p>
    <w:p w:rsidR="004831B8" w:rsidRPr="004831B8" w:rsidRDefault="004831B8">
      <w:pPr>
        <w:spacing w:after="160" w:line="259" w:lineRule="auto"/>
        <w:rPr>
          <w:b/>
        </w:rPr>
      </w:pPr>
      <w:r w:rsidRPr="004831B8">
        <w:rPr>
          <w:b/>
        </w:rPr>
        <w:t>Assumptions</w:t>
      </w:r>
    </w:p>
    <w:p w:rsidR="00C56877" w:rsidRDefault="00C56877" w:rsidP="00C56877">
      <w:pPr>
        <w:pStyle w:val="ListParagraph"/>
        <w:numPr>
          <w:ilvl w:val="0"/>
          <w:numId w:val="23"/>
        </w:numPr>
      </w:pPr>
      <w:r>
        <w:t>Application management team required to provide configuration data on applications / processes and components in required format.</w:t>
      </w:r>
    </w:p>
    <w:p w:rsidR="005E2041" w:rsidRDefault="00C56877" w:rsidP="00C56877">
      <w:pPr>
        <w:pStyle w:val="ListParagraph"/>
        <w:numPr>
          <w:ilvl w:val="0"/>
          <w:numId w:val="23"/>
        </w:numPr>
      </w:pPr>
      <w:r>
        <w:t>Application level / Component level monitoring setup would be the responsibility of respective application management teams.</w:t>
      </w:r>
    </w:p>
    <w:p w:rsidR="00C56877" w:rsidRDefault="00C56877" w:rsidP="00C56877">
      <w:pPr>
        <w:pStyle w:val="ListParagraph"/>
        <w:numPr>
          <w:ilvl w:val="0"/>
          <w:numId w:val="23"/>
        </w:numPr>
      </w:pPr>
      <w:r>
        <w:t>Application management teams would require to consolidate data from existing monitoring procedures and post to dashboard via available methods in acceptable formats.</w:t>
      </w:r>
    </w:p>
    <w:p w:rsidR="00C56877" w:rsidRDefault="00C56877" w:rsidP="00C56877">
      <w:pPr>
        <w:pStyle w:val="ListParagraph"/>
        <w:numPr>
          <w:ilvl w:val="0"/>
          <w:numId w:val="23"/>
        </w:numPr>
      </w:pPr>
      <w:r>
        <w:t xml:space="preserve">Respective application management team required to post status against manually monitored applications / components with a frequency of </w:t>
      </w:r>
      <w:r w:rsidR="00805EB6">
        <w:t>at least</w:t>
      </w:r>
      <w:r>
        <w:t xml:space="preserve"> 24 hours. </w:t>
      </w:r>
    </w:p>
    <w:p w:rsidR="00C56877" w:rsidRDefault="00C56877" w:rsidP="00C56877">
      <w:pPr>
        <w:pStyle w:val="ListParagraph"/>
        <w:numPr>
          <w:ilvl w:val="0"/>
          <w:numId w:val="23"/>
        </w:numPr>
      </w:pPr>
      <w:r>
        <w:t>Dashboard team (currently Customer Loyalty application management team) would responsible for all configurations, user accounts, BAU support of the dashboard application.</w:t>
      </w:r>
    </w:p>
    <w:p w:rsidR="005A2680" w:rsidRDefault="005A2680" w:rsidP="00C56877">
      <w:pPr>
        <w:pStyle w:val="ListParagraph"/>
        <w:numPr>
          <w:ilvl w:val="0"/>
          <w:numId w:val="23"/>
        </w:numPr>
      </w:pPr>
      <w:r>
        <w:t>Existing monitoring and alerting processes will continue till dashboard is developed to generate alerts via mails, my service portal incidents.</w:t>
      </w:r>
    </w:p>
    <w:p w:rsidR="00C56877" w:rsidRDefault="00C56877" w:rsidP="00C56877"/>
    <w:p w:rsidR="00C56877" w:rsidRPr="004831B8" w:rsidRDefault="004831B8" w:rsidP="00C56877">
      <w:pPr>
        <w:rPr>
          <w:b/>
        </w:rPr>
      </w:pPr>
      <w:r>
        <w:rPr>
          <w:b/>
        </w:rPr>
        <w:t>Constraints</w:t>
      </w:r>
    </w:p>
    <w:p w:rsidR="00BB0224" w:rsidRDefault="004831B8" w:rsidP="004831B8">
      <w:pPr>
        <w:pStyle w:val="ListParagraph"/>
        <w:numPr>
          <w:ilvl w:val="0"/>
          <w:numId w:val="23"/>
        </w:numPr>
      </w:pPr>
      <w:r>
        <w:t>Health status for manually monitored applications / processes and component may not be available on holidays so may show some blanks in consolidated view.</w:t>
      </w:r>
    </w:p>
    <w:p w:rsidR="004831B8" w:rsidRDefault="004831B8" w:rsidP="004831B8">
      <w:pPr>
        <w:pStyle w:val="ListParagraph"/>
      </w:pPr>
    </w:p>
    <w:p w:rsidR="004831B8" w:rsidRDefault="004831B8" w:rsidP="001B2991"/>
    <w:p w:rsidR="009A206B" w:rsidRDefault="009A206B" w:rsidP="009A206B">
      <w:pPr>
        <w:pStyle w:val="Heading1"/>
      </w:pPr>
      <w:bookmarkStart w:id="80" w:name="_Toc461467163"/>
      <w:bookmarkEnd w:id="5"/>
      <w:bookmarkEnd w:id="6"/>
      <w:bookmarkEnd w:id="7"/>
      <w:bookmarkEnd w:id="8"/>
      <w:bookmarkEnd w:id="9"/>
      <w:bookmarkEnd w:id="10"/>
      <w:bookmarkEnd w:id="11"/>
      <w:bookmarkEnd w:id="21"/>
      <w:bookmarkEnd w:id="22"/>
      <w:bookmarkEnd w:id="23"/>
      <w:r>
        <w:lastRenderedPageBreak/>
        <w:t>Version Control</w:t>
      </w:r>
      <w:bookmarkEnd w:id="80"/>
    </w:p>
    <w:tbl>
      <w:tblPr>
        <w:tblW w:w="0" w:type="auto"/>
        <w:tblLayout w:type="fixed"/>
        <w:tblLook w:val="0000" w:firstRow="0" w:lastRow="0" w:firstColumn="0" w:lastColumn="0" w:noHBand="0" w:noVBand="0"/>
      </w:tblPr>
      <w:tblGrid>
        <w:gridCol w:w="1809"/>
        <w:gridCol w:w="1985"/>
        <w:gridCol w:w="1276"/>
        <w:gridCol w:w="1746"/>
        <w:gridCol w:w="1853"/>
      </w:tblGrid>
      <w:tr w:rsidR="009A206B" w:rsidTr="0060111B">
        <w:tc>
          <w:tcPr>
            <w:tcW w:w="1809" w:type="dxa"/>
            <w:tcBorders>
              <w:bottom w:val="single" w:sz="24" w:space="0" w:color="808080"/>
            </w:tcBorders>
            <w:shd w:val="clear" w:color="auto" w:fill="FFFFFF"/>
          </w:tcPr>
          <w:p w:rsidR="009A206B" w:rsidRDefault="009A206B" w:rsidP="0060111B">
            <w:pPr>
              <w:spacing w:before="100" w:line="100" w:lineRule="atLeast"/>
              <w:rPr>
                <w:rFonts w:cs="Segoe UI"/>
                <w:b/>
                <w:bCs/>
                <w:color w:val="000000"/>
              </w:rPr>
            </w:pPr>
            <w:r>
              <w:rPr>
                <w:rFonts w:cs="Segoe UI"/>
                <w:b/>
                <w:bCs/>
                <w:color w:val="000000"/>
              </w:rPr>
              <w:t xml:space="preserve">Version Number </w:t>
            </w:r>
          </w:p>
        </w:tc>
        <w:tc>
          <w:tcPr>
            <w:tcW w:w="1985" w:type="dxa"/>
            <w:tcBorders>
              <w:bottom w:val="single" w:sz="24" w:space="0" w:color="808080"/>
            </w:tcBorders>
            <w:shd w:val="clear" w:color="auto" w:fill="FFFFFF"/>
          </w:tcPr>
          <w:p w:rsidR="009A206B" w:rsidRDefault="009A206B" w:rsidP="0060111B">
            <w:pPr>
              <w:spacing w:before="100" w:line="100" w:lineRule="atLeast"/>
              <w:rPr>
                <w:rFonts w:cs="Segoe UI"/>
                <w:b/>
                <w:bCs/>
                <w:color w:val="000000"/>
              </w:rPr>
            </w:pPr>
            <w:r>
              <w:rPr>
                <w:rFonts w:cs="Segoe UI"/>
                <w:b/>
                <w:bCs/>
                <w:color w:val="000000"/>
              </w:rPr>
              <w:t xml:space="preserve">Name </w:t>
            </w:r>
          </w:p>
        </w:tc>
        <w:tc>
          <w:tcPr>
            <w:tcW w:w="1276" w:type="dxa"/>
            <w:tcBorders>
              <w:bottom w:val="single" w:sz="24" w:space="0" w:color="808080"/>
            </w:tcBorders>
            <w:shd w:val="clear" w:color="auto" w:fill="FFFFFF"/>
          </w:tcPr>
          <w:p w:rsidR="009A206B" w:rsidRDefault="009A206B" w:rsidP="0060111B">
            <w:pPr>
              <w:spacing w:before="100" w:line="100" w:lineRule="atLeast"/>
              <w:rPr>
                <w:rFonts w:cs="Segoe UI"/>
                <w:b/>
                <w:bCs/>
                <w:color w:val="000000"/>
              </w:rPr>
            </w:pPr>
            <w:r>
              <w:rPr>
                <w:rFonts w:cs="Segoe UI"/>
                <w:b/>
                <w:bCs/>
                <w:color w:val="000000"/>
              </w:rPr>
              <w:t xml:space="preserve">Date </w:t>
            </w:r>
          </w:p>
        </w:tc>
        <w:tc>
          <w:tcPr>
            <w:tcW w:w="1746" w:type="dxa"/>
            <w:tcBorders>
              <w:bottom w:val="single" w:sz="24" w:space="0" w:color="808080"/>
            </w:tcBorders>
            <w:shd w:val="clear" w:color="auto" w:fill="FFFFFF"/>
          </w:tcPr>
          <w:p w:rsidR="009A206B" w:rsidRDefault="009A206B" w:rsidP="0060111B">
            <w:pPr>
              <w:spacing w:before="100" w:line="100" w:lineRule="atLeast"/>
              <w:rPr>
                <w:rFonts w:cs="Segoe UI"/>
                <w:b/>
                <w:bCs/>
                <w:color w:val="000000"/>
              </w:rPr>
            </w:pPr>
            <w:r>
              <w:rPr>
                <w:rFonts w:cs="Segoe UI"/>
                <w:b/>
                <w:bCs/>
                <w:color w:val="000000"/>
              </w:rPr>
              <w:t xml:space="preserve">Items Changed </w:t>
            </w:r>
          </w:p>
        </w:tc>
        <w:tc>
          <w:tcPr>
            <w:tcW w:w="1853" w:type="dxa"/>
            <w:tcBorders>
              <w:bottom w:val="single" w:sz="24" w:space="0" w:color="808080"/>
            </w:tcBorders>
            <w:shd w:val="clear" w:color="auto" w:fill="FFFFFF"/>
          </w:tcPr>
          <w:p w:rsidR="009A206B" w:rsidRDefault="009A206B" w:rsidP="0060111B">
            <w:pPr>
              <w:spacing w:before="100" w:line="100" w:lineRule="atLeast"/>
            </w:pPr>
            <w:r>
              <w:rPr>
                <w:rFonts w:cs="Segoe UI"/>
                <w:b/>
                <w:bCs/>
                <w:color w:val="000000"/>
              </w:rPr>
              <w:t xml:space="preserve">Next Review Date </w:t>
            </w:r>
          </w:p>
        </w:tc>
      </w:tr>
      <w:tr w:rsidR="009A206B" w:rsidRPr="003A100C" w:rsidTr="0060111B">
        <w:tc>
          <w:tcPr>
            <w:tcW w:w="1809" w:type="dxa"/>
            <w:shd w:val="clear" w:color="auto" w:fill="2C4C74"/>
          </w:tcPr>
          <w:p w:rsidR="009A206B" w:rsidRPr="003A100C" w:rsidRDefault="009A206B" w:rsidP="0060111B">
            <w:pPr>
              <w:spacing w:before="100" w:line="100" w:lineRule="atLeast"/>
              <w:jc w:val="center"/>
              <w:rPr>
                <w:rFonts w:cs="Segoe UI"/>
                <w:color w:val="FFFFFF" w:themeColor="background1"/>
                <w:szCs w:val="20"/>
              </w:rPr>
            </w:pPr>
            <w:r>
              <w:rPr>
                <w:rFonts w:cs="Segoe UI"/>
                <w:color w:val="FFFFFF" w:themeColor="background1"/>
                <w:szCs w:val="20"/>
              </w:rPr>
              <w:t>0.1</w:t>
            </w:r>
          </w:p>
        </w:tc>
        <w:tc>
          <w:tcPr>
            <w:tcW w:w="1985" w:type="dxa"/>
            <w:tcBorders>
              <w:top w:val="single" w:sz="4" w:space="0" w:color="FFFFFF"/>
              <w:left w:val="single" w:sz="4" w:space="0" w:color="FFFFFF"/>
              <w:bottom w:val="single" w:sz="4" w:space="0" w:color="FFFFFF"/>
              <w:right w:val="single" w:sz="4" w:space="0" w:color="FFFFFF"/>
            </w:tcBorders>
            <w:shd w:val="clear" w:color="auto" w:fill="A7BFDE"/>
          </w:tcPr>
          <w:p w:rsidR="009A206B" w:rsidRPr="003A100C" w:rsidRDefault="009A206B" w:rsidP="0060111B">
            <w:pPr>
              <w:spacing w:before="100" w:line="100" w:lineRule="atLeast"/>
              <w:rPr>
                <w:rFonts w:cs="Segoe UI"/>
                <w:color w:val="000000"/>
                <w:szCs w:val="20"/>
              </w:rPr>
            </w:pPr>
            <w:r>
              <w:rPr>
                <w:rFonts w:cs="Segoe UI"/>
                <w:color w:val="000000"/>
                <w:szCs w:val="20"/>
              </w:rPr>
              <w:t>Nitin Jain</w:t>
            </w:r>
          </w:p>
        </w:tc>
        <w:tc>
          <w:tcPr>
            <w:tcW w:w="1276" w:type="dxa"/>
            <w:tcBorders>
              <w:top w:val="single" w:sz="4" w:space="0" w:color="FFFFFF"/>
              <w:left w:val="single" w:sz="4" w:space="0" w:color="FFFFFF"/>
              <w:bottom w:val="single" w:sz="4" w:space="0" w:color="FFFFFF"/>
              <w:right w:val="single" w:sz="4" w:space="0" w:color="FFFFFF"/>
            </w:tcBorders>
            <w:shd w:val="clear" w:color="auto" w:fill="A7BFDE"/>
          </w:tcPr>
          <w:p w:rsidR="009A206B" w:rsidRPr="003A100C" w:rsidRDefault="009A206B" w:rsidP="0060111B">
            <w:pPr>
              <w:spacing w:before="100" w:line="100" w:lineRule="atLeast"/>
              <w:rPr>
                <w:rFonts w:cs="Segoe UI"/>
                <w:color w:val="000000"/>
                <w:szCs w:val="20"/>
              </w:rPr>
            </w:pPr>
            <w:r>
              <w:rPr>
                <w:rFonts w:cs="Segoe UI"/>
                <w:color w:val="000000"/>
                <w:szCs w:val="20"/>
              </w:rPr>
              <w:t>31/08/2016</w:t>
            </w:r>
          </w:p>
        </w:tc>
        <w:tc>
          <w:tcPr>
            <w:tcW w:w="1746" w:type="dxa"/>
            <w:tcBorders>
              <w:top w:val="single" w:sz="4" w:space="0" w:color="FFFFFF"/>
              <w:left w:val="single" w:sz="4" w:space="0" w:color="FFFFFF"/>
              <w:bottom w:val="single" w:sz="4" w:space="0" w:color="FFFFFF"/>
              <w:right w:val="single" w:sz="4" w:space="0" w:color="FFFFFF"/>
            </w:tcBorders>
            <w:shd w:val="clear" w:color="auto" w:fill="A7BFDE"/>
          </w:tcPr>
          <w:p w:rsidR="009A206B" w:rsidRPr="003A100C" w:rsidRDefault="009A206B" w:rsidP="0060111B">
            <w:pPr>
              <w:spacing w:before="100" w:line="100" w:lineRule="atLeast"/>
              <w:rPr>
                <w:rFonts w:cs="Segoe UI"/>
                <w:color w:val="000000"/>
                <w:szCs w:val="20"/>
              </w:rPr>
            </w:pPr>
            <w:r>
              <w:rPr>
                <w:rFonts w:cs="Segoe UI"/>
                <w:color w:val="000000"/>
                <w:szCs w:val="20"/>
              </w:rPr>
              <w:t>First Draft</w:t>
            </w:r>
          </w:p>
        </w:tc>
        <w:tc>
          <w:tcPr>
            <w:tcW w:w="1853" w:type="dxa"/>
            <w:tcBorders>
              <w:top w:val="single" w:sz="4" w:space="0" w:color="FFFFFF"/>
              <w:left w:val="single" w:sz="4" w:space="0" w:color="FFFFFF"/>
              <w:bottom w:val="single" w:sz="4" w:space="0" w:color="FFFFFF"/>
              <w:right w:val="single" w:sz="4" w:space="0" w:color="808080"/>
            </w:tcBorders>
            <w:shd w:val="clear" w:color="auto" w:fill="A7BFDE"/>
          </w:tcPr>
          <w:p w:rsidR="009A206B" w:rsidRPr="003A100C" w:rsidRDefault="009A206B" w:rsidP="0060111B">
            <w:pPr>
              <w:spacing w:before="100" w:line="100" w:lineRule="atLeast"/>
              <w:rPr>
                <w:szCs w:val="20"/>
              </w:rPr>
            </w:pPr>
          </w:p>
        </w:tc>
      </w:tr>
      <w:tr w:rsidR="009A206B" w:rsidRPr="003A100C" w:rsidTr="0060111B">
        <w:tc>
          <w:tcPr>
            <w:tcW w:w="1809" w:type="dxa"/>
            <w:shd w:val="clear" w:color="auto" w:fill="2C4C74"/>
          </w:tcPr>
          <w:p w:rsidR="009A206B" w:rsidRPr="003A100C" w:rsidRDefault="009A206B" w:rsidP="0060111B">
            <w:pPr>
              <w:spacing w:line="100" w:lineRule="atLeast"/>
              <w:jc w:val="center"/>
              <w:rPr>
                <w:color w:val="FFFFFF" w:themeColor="background1"/>
                <w:szCs w:val="20"/>
              </w:rPr>
            </w:pPr>
            <w:r>
              <w:rPr>
                <w:color w:val="FFFFFF" w:themeColor="background1"/>
                <w:szCs w:val="20"/>
              </w:rPr>
              <w:t>0.2</w:t>
            </w:r>
          </w:p>
        </w:tc>
        <w:tc>
          <w:tcPr>
            <w:tcW w:w="1985" w:type="dxa"/>
            <w:tcBorders>
              <w:top w:val="single" w:sz="4" w:space="0" w:color="FFFFFF"/>
              <w:left w:val="single" w:sz="4" w:space="0" w:color="FFFFFF"/>
              <w:bottom w:val="single" w:sz="4" w:space="0" w:color="FFFFFF"/>
              <w:right w:val="single" w:sz="4" w:space="0" w:color="FFFFFF"/>
            </w:tcBorders>
            <w:shd w:val="clear" w:color="auto" w:fill="EDF2F8"/>
          </w:tcPr>
          <w:p w:rsidR="009A206B" w:rsidRPr="003A100C" w:rsidRDefault="009A206B" w:rsidP="0060111B">
            <w:pPr>
              <w:spacing w:line="100" w:lineRule="atLeast"/>
              <w:rPr>
                <w:color w:val="000000"/>
                <w:szCs w:val="20"/>
              </w:rPr>
            </w:pPr>
            <w:r>
              <w:rPr>
                <w:color w:val="000000"/>
                <w:szCs w:val="20"/>
              </w:rPr>
              <w:t>Nitin Jain</w:t>
            </w:r>
          </w:p>
        </w:tc>
        <w:tc>
          <w:tcPr>
            <w:tcW w:w="1276" w:type="dxa"/>
            <w:tcBorders>
              <w:top w:val="single" w:sz="4" w:space="0" w:color="FFFFFF"/>
              <w:left w:val="single" w:sz="4" w:space="0" w:color="FFFFFF"/>
              <w:bottom w:val="single" w:sz="4" w:space="0" w:color="FFFFFF"/>
              <w:right w:val="single" w:sz="4" w:space="0" w:color="FFFFFF"/>
            </w:tcBorders>
            <w:shd w:val="clear" w:color="auto" w:fill="EDF2F8"/>
          </w:tcPr>
          <w:p w:rsidR="009A206B" w:rsidRPr="003A100C" w:rsidRDefault="009A206B" w:rsidP="0060111B">
            <w:pPr>
              <w:spacing w:line="100" w:lineRule="atLeast"/>
              <w:rPr>
                <w:color w:val="000000"/>
                <w:szCs w:val="20"/>
              </w:rPr>
            </w:pPr>
            <w:r>
              <w:rPr>
                <w:color w:val="000000"/>
                <w:szCs w:val="20"/>
              </w:rPr>
              <w:t>02/09/2016</w:t>
            </w:r>
          </w:p>
        </w:tc>
        <w:tc>
          <w:tcPr>
            <w:tcW w:w="1746" w:type="dxa"/>
            <w:tcBorders>
              <w:top w:val="single" w:sz="4" w:space="0" w:color="FFFFFF"/>
              <w:left w:val="single" w:sz="4" w:space="0" w:color="FFFFFF"/>
              <w:bottom w:val="single" w:sz="4" w:space="0" w:color="FFFFFF"/>
              <w:right w:val="single" w:sz="4" w:space="0" w:color="FFFFFF"/>
            </w:tcBorders>
            <w:shd w:val="clear" w:color="auto" w:fill="EDF2F8"/>
          </w:tcPr>
          <w:p w:rsidR="009A206B" w:rsidRPr="003A100C" w:rsidRDefault="009A206B" w:rsidP="0060111B">
            <w:pPr>
              <w:spacing w:line="100" w:lineRule="atLeast"/>
              <w:rPr>
                <w:color w:val="000000"/>
                <w:szCs w:val="20"/>
              </w:rPr>
            </w:pPr>
            <w:r>
              <w:rPr>
                <w:color w:val="000000"/>
                <w:szCs w:val="20"/>
              </w:rPr>
              <w:t>Added “Available Monitoring Components”</w:t>
            </w:r>
          </w:p>
        </w:tc>
        <w:tc>
          <w:tcPr>
            <w:tcW w:w="1853" w:type="dxa"/>
            <w:tcBorders>
              <w:top w:val="single" w:sz="4" w:space="0" w:color="FFFFFF"/>
              <w:left w:val="single" w:sz="4" w:space="0" w:color="FFFFFF"/>
              <w:bottom w:val="single" w:sz="4" w:space="0" w:color="FFFFFF"/>
              <w:right w:val="single" w:sz="4" w:space="0" w:color="808080"/>
            </w:tcBorders>
            <w:shd w:val="clear" w:color="auto" w:fill="EDF2F8"/>
          </w:tcPr>
          <w:p w:rsidR="009A206B" w:rsidRPr="003A100C" w:rsidRDefault="009A206B" w:rsidP="0060111B">
            <w:pPr>
              <w:spacing w:line="100" w:lineRule="atLeast"/>
              <w:rPr>
                <w:color w:val="000000"/>
                <w:szCs w:val="20"/>
              </w:rPr>
            </w:pPr>
          </w:p>
        </w:tc>
      </w:tr>
      <w:tr w:rsidR="009A206B" w:rsidTr="0060111B">
        <w:tc>
          <w:tcPr>
            <w:tcW w:w="1809" w:type="dxa"/>
            <w:shd w:val="clear" w:color="auto" w:fill="2C4C74"/>
          </w:tcPr>
          <w:p w:rsidR="009A206B" w:rsidRDefault="00127C88" w:rsidP="0060111B">
            <w:pPr>
              <w:spacing w:line="100" w:lineRule="atLeast"/>
              <w:jc w:val="center"/>
              <w:rPr>
                <w:color w:val="FFFFFF" w:themeColor="background1"/>
                <w:szCs w:val="20"/>
              </w:rPr>
            </w:pPr>
            <w:r>
              <w:rPr>
                <w:color w:val="FFFFFF" w:themeColor="background1"/>
                <w:szCs w:val="20"/>
              </w:rPr>
              <w:t>0.3</w:t>
            </w:r>
          </w:p>
        </w:tc>
        <w:tc>
          <w:tcPr>
            <w:tcW w:w="1985" w:type="dxa"/>
            <w:tcBorders>
              <w:top w:val="single" w:sz="4" w:space="0" w:color="FFFFFF"/>
              <w:left w:val="single" w:sz="4" w:space="0" w:color="FFFFFF"/>
              <w:bottom w:val="single" w:sz="4" w:space="0" w:color="FFFFFF"/>
              <w:right w:val="single" w:sz="4" w:space="0" w:color="FFFFFF"/>
            </w:tcBorders>
            <w:shd w:val="clear" w:color="auto" w:fill="9CC2E5" w:themeFill="accent1" w:themeFillTint="99"/>
          </w:tcPr>
          <w:p w:rsidR="009A206B" w:rsidRDefault="00127C88" w:rsidP="0060111B">
            <w:pPr>
              <w:spacing w:line="100" w:lineRule="atLeast"/>
              <w:rPr>
                <w:color w:val="000000"/>
                <w:szCs w:val="20"/>
              </w:rPr>
            </w:pPr>
            <w:r>
              <w:rPr>
                <w:color w:val="000000"/>
                <w:szCs w:val="20"/>
              </w:rPr>
              <w:t>Nitin Jain</w:t>
            </w:r>
          </w:p>
        </w:tc>
        <w:tc>
          <w:tcPr>
            <w:tcW w:w="1276" w:type="dxa"/>
            <w:tcBorders>
              <w:top w:val="single" w:sz="4" w:space="0" w:color="FFFFFF"/>
              <w:left w:val="single" w:sz="4" w:space="0" w:color="FFFFFF"/>
              <w:bottom w:val="single" w:sz="4" w:space="0" w:color="FFFFFF"/>
              <w:right w:val="single" w:sz="4" w:space="0" w:color="FFFFFF"/>
            </w:tcBorders>
            <w:shd w:val="clear" w:color="auto" w:fill="9CC2E5" w:themeFill="accent1" w:themeFillTint="99"/>
          </w:tcPr>
          <w:p w:rsidR="009A206B" w:rsidRDefault="00127C88" w:rsidP="0060111B">
            <w:pPr>
              <w:spacing w:line="100" w:lineRule="atLeast"/>
              <w:rPr>
                <w:color w:val="000000"/>
                <w:szCs w:val="20"/>
              </w:rPr>
            </w:pPr>
            <w:r>
              <w:rPr>
                <w:color w:val="000000"/>
                <w:szCs w:val="20"/>
              </w:rPr>
              <w:t>06/09/2016</w:t>
            </w:r>
          </w:p>
        </w:tc>
        <w:tc>
          <w:tcPr>
            <w:tcW w:w="1746" w:type="dxa"/>
            <w:tcBorders>
              <w:top w:val="single" w:sz="4" w:space="0" w:color="FFFFFF"/>
              <w:left w:val="single" w:sz="4" w:space="0" w:color="FFFFFF"/>
              <w:bottom w:val="single" w:sz="4" w:space="0" w:color="FFFFFF"/>
              <w:right w:val="single" w:sz="4" w:space="0" w:color="FFFFFF"/>
            </w:tcBorders>
            <w:shd w:val="clear" w:color="auto" w:fill="9CC2E5" w:themeFill="accent1" w:themeFillTint="99"/>
          </w:tcPr>
          <w:p w:rsidR="009A206B" w:rsidRDefault="00127C88" w:rsidP="0060111B">
            <w:pPr>
              <w:spacing w:line="100" w:lineRule="atLeast"/>
              <w:rPr>
                <w:color w:val="000000"/>
                <w:szCs w:val="20"/>
              </w:rPr>
            </w:pPr>
            <w:r>
              <w:rPr>
                <w:color w:val="000000"/>
                <w:szCs w:val="20"/>
              </w:rPr>
              <w:t>Revised following internal review</w:t>
            </w:r>
          </w:p>
        </w:tc>
        <w:tc>
          <w:tcPr>
            <w:tcW w:w="1853" w:type="dxa"/>
            <w:tcBorders>
              <w:top w:val="single" w:sz="4" w:space="0" w:color="FFFFFF"/>
              <w:left w:val="single" w:sz="4" w:space="0" w:color="FFFFFF"/>
              <w:bottom w:val="single" w:sz="4" w:space="0" w:color="FFFFFF"/>
              <w:right w:val="single" w:sz="4" w:space="0" w:color="808080"/>
            </w:tcBorders>
            <w:shd w:val="clear" w:color="auto" w:fill="9CC2E5" w:themeFill="accent1" w:themeFillTint="99"/>
          </w:tcPr>
          <w:p w:rsidR="009A206B" w:rsidRDefault="009A206B" w:rsidP="0060111B">
            <w:pPr>
              <w:spacing w:line="100" w:lineRule="atLeast"/>
              <w:rPr>
                <w:color w:val="000000"/>
                <w:szCs w:val="20"/>
              </w:rPr>
            </w:pPr>
          </w:p>
        </w:tc>
      </w:tr>
      <w:tr w:rsidR="009D2E5D" w:rsidTr="0060111B">
        <w:tc>
          <w:tcPr>
            <w:tcW w:w="1809" w:type="dxa"/>
            <w:shd w:val="clear" w:color="auto" w:fill="2C4C74"/>
          </w:tcPr>
          <w:p w:rsidR="009D2E5D" w:rsidRDefault="009D2E5D" w:rsidP="009D2E5D">
            <w:pPr>
              <w:spacing w:line="100" w:lineRule="atLeast"/>
              <w:jc w:val="center"/>
              <w:rPr>
                <w:color w:val="FFFFFF" w:themeColor="background1"/>
                <w:szCs w:val="20"/>
              </w:rPr>
            </w:pPr>
            <w:r>
              <w:rPr>
                <w:color w:val="FFFFFF" w:themeColor="background1"/>
                <w:szCs w:val="20"/>
              </w:rPr>
              <w:t>0.4</w:t>
            </w:r>
          </w:p>
        </w:tc>
        <w:tc>
          <w:tcPr>
            <w:tcW w:w="1985" w:type="dxa"/>
            <w:tcBorders>
              <w:top w:val="single" w:sz="4" w:space="0" w:color="FFFFFF"/>
              <w:left w:val="single" w:sz="4" w:space="0" w:color="FFFFFF"/>
              <w:bottom w:val="single" w:sz="4" w:space="0" w:color="FFFFFF"/>
              <w:right w:val="single" w:sz="4" w:space="0" w:color="FFFFFF"/>
            </w:tcBorders>
            <w:shd w:val="clear" w:color="auto" w:fill="DEEAF6" w:themeFill="accent1" w:themeFillTint="33"/>
          </w:tcPr>
          <w:p w:rsidR="009D2E5D" w:rsidRDefault="009D2E5D" w:rsidP="009D2E5D">
            <w:pPr>
              <w:spacing w:line="100" w:lineRule="atLeast"/>
              <w:rPr>
                <w:color w:val="000000"/>
                <w:szCs w:val="20"/>
              </w:rPr>
            </w:pPr>
            <w:r>
              <w:rPr>
                <w:color w:val="000000"/>
                <w:szCs w:val="20"/>
              </w:rPr>
              <w:t>Nitin Jain</w:t>
            </w:r>
          </w:p>
        </w:tc>
        <w:tc>
          <w:tcPr>
            <w:tcW w:w="1276" w:type="dxa"/>
            <w:tcBorders>
              <w:top w:val="single" w:sz="4" w:space="0" w:color="FFFFFF"/>
              <w:left w:val="single" w:sz="4" w:space="0" w:color="FFFFFF"/>
              <w:bottom w:val="single" w:sz="4" w:space="0" w:color="FFFFFF"/>
              <w:right w:val="single" w:sz="4" w:space="0" w:color="FFFFFF"/>
            </w:tcBorders>
            <w:shd w:val="clear" w:color="auto" w:fill="DEEAF6" w:themeFill="accent1" w:themeFillTint="33"/>
          </w:tcPr>
          <w:p w:rsidR="009D2E5D" w:rsidRDefault="009D2E5D" w:rsidP="009D2E5D">
            <w:pPr>
              <w:spacing w:line="100" w:lineRule="atLeast"/>
              <w:rPr>
                <w:color w:val="000000"/>
                <w:szCs w:val="20"/>
              </w:rPr>
            </w:pPr>
            <w:r>
              <w:rPr>
                <w:color w:val="000000"/>
                <w:szCs w:val="20"/>
              </w:rPr>
              <w:t>12/09/2016</w:t>
            </w:r>
          </w:p>
        </w:tc>
        <w:tc>
          <w:tcPr>
            <w:tcW w:w="1746" w:type="dxa"/>
            <w:tcBorders>
              <w:top w:val="single" w:sz="4" w:space="0" w:color="FFFFFF"/>
              <w:left w:val="single" w:sz="4" w:space="0" w:color="FFFFFF"/>
              <w:bottom w:val="single" w:sz="4" w:space="0" w:color="FFFFFF"/>
              <w:right w:val="single" w:sz="4" w:space="0" w:color="FFFFFF"/>
            </w:tcBorders>
            <w:shd w:val="clear" w:color="auto" w:fill="DEEAF6" w:themeFill="accent1" w:themeFillTint="33"/>
          </w:tcPr>
          <w:p w:rsidR="009D2E5D" w:rsidRDefault="009D2E5D" w:rsidP="009D2E5D">
            <w:pPr>
              <w:spacing w:line="100" w:lineRule="atLeast"/>
              <w:rPr>
                <w:color w:val="000000"/>
                <w:szCs w:val="20"/>
              </w:rPr>
            </w:pPr>
            <w:r>
              <w:rPr>
                <w:color w:val="000000"/>
                <w:szCs w:val="20"/>
              </w:rPr>
              <w:t>Revised following review with apps managers</w:t>
            </w:r>
          </w:p>
        </w:tc>
        <w:tc>
          <w:tcPr>
            <w:tcW w:w="1853" w:type="dxa"/>
            <w:tcBorders>
              <w:top w:val="single" w:sz="4" w:space="0" w:color="FFFFFF"/>
              <w:left w:val="single" w:sz="4" w:space="0" w:color="FFFFFF"/>
              <w:bottom w:val="single" w:sz="4" w:space="0" w:color="FFFFFF"/>
              <w:right w:val="single" w:sz="4" w:space="0" w:color="808080"/>
            </w:tcBorders>
            <w:shd w:val="clear" w:color="auto" w:fill="DEEAF6" w:themeFill="accent1" w:themeFillTint="33"/>
          </w:tcPr>
          <w:p w:rsidR="009D2E5D" w:rsidRDefault="009D2E5D" w:rsidP="009D2E5D">
            <w:pPr>
              <w:spacing w:line="100" w:lineRule="atLeast"/>
              <w:rPr>
                <w:color w:val="000000"/>
                <w:szCs w:val="20"/>
              </w:rPr>
            </w:pPr>
          </w:p>
        </w:tc>
      </w:tr>
      <w:tr w:rsidR="009D2E5D" w:rsidTr="0060111B">
        <w:tc>
          <w:tcPr>
            <w:tcW w:w="1809" w:type="dxa"/>
            <w:shd w:val="clear" w:color="auto" w:fill="2C4C74"/>
          </w:tcPr>
          <w:p w:rsidR="009D2E5D" w:rsidRDefault="00EE6147" w:rsidP="009D2E5D">
            <w:pPr>
              <w:spacing w:line="100" w:lineRule="atLeast"/>
              <w:jc w:val="center"/>
              <w:rPr>
                <w:color w:val="FFFFFF" w:themeColor="background1"/>
                <w:szCs w:val="20"/>
              </w:rPr>
            </w:pPr>
            <w:ins w:id="81" w:author="Nitin.Jain" w:date="2016-09-14T13:06:00Z">
              <w:r>
                <w:rPr>
                  <w:color w:val="FFFFFF" w:themeColor="background1"/>
                  <w:szCs w:val="20"/>
                </w:rPr>
                <w:t>0.5</w:t>
              </w:r>
            </w:ins>
          </w:p>
        </w:tc>
        <w:tc>
          <w:tcPr>
            <w:tcW w:w="1985" w:type="dxa"/>
            <w:tcBorders>
              <w:top w:val="single" w:sz="4" w:space="0" w:color="FFFFFF"/>
              <w:left w:val="single" w:sz="4" w:space="0" w:color="FFFFFF"/>
              <w:bottom w:val="single" w:sz="4" w:space="0" w:color="FFFFFF"/>
              <w:right w:val="single" w:sz="4" w:space="0" w:color="FFFFFF"/>
            </w:tcBorders>
            <w:shd w:val="clear" w:color="auto" w:fill="9CC2E5" w:themeFill="accent1" w:themeFillTint="99"/>
          </w:tcPr>
          <w:p w:rsidR="009D2E5D" w:rsidRDefault="00EE6147" w:rsidP="009D2E5D">
            <w:pPr>
              <w:spacing w:line="100" w:lineRule="atLeast"/>
              <w:rPr>
                <w:color w:val="000000"/>
                <w:szCs w:val="20"/>
              </w:rPr>
            </w:pPr>
            <w:ins w:id="82" w:author="Nitin.Jain" w:date="2016-09-14T13:06:00Z">
              <w:r>
                <w:rPr>
                  <w:color w:val="000000"/>
                  <w:szCs w:val="20"/>
                </w:rPr>
                <w:t>Nitin Jain</w:t>
              </w:r>
            </w:ins>
          </w:p>
        </w:tc>
        <w:tc>
          <w:tcPr>
            <w:tcW w:w="1276" w:type="dxa"/>
            <w:tcBorders>
              <w:top w:val="single" w:sz="4" w:space="0" w:color="FFFFFF"/>
              <w:left w:val="single" w:sz="4" w:space="0" w:color="FFFFFF"/>
              <w:bottom w:val="single" w:sz="4" w:space="0" w:color="FFFFFF"/>
              <w:right w:val="single" w:sz="4" w:space="0" w:color="FFFFFF"/>
            </w:tcBorders>
            <w:shd w:val="clear" w:color="auto" w:fill="9CC2E5" w:themeFill="accent1" w:themeFillTint="99"/>
          </w:tcPr>
          <w:p w:rsidR="009D2E5D" w:rsidRDefault="00EE6147" w:rsidP="009D2E5D">
            <w:pPr>
              <w:spacing w:line="100" w:lineRule="atLeast"/>
              <w:rPr>
                <w:color w:val="000000"/>
                <w:szCs w:val="20"/>
              </w:rPr>
            </w:pPr>
            <w:ins w:id="83" w:author="Nitin.Jain" w:date="2016-09-14T13:06:00Z">
              <w:r>
                <w:rPr>
                  <w:color w:val="000000"/>
                  <w:szCs w:val="20"/>
                </w:rPr>
                <w:t>14/09/2016</w:t>
              </w:r>
            </w:ins>
          </w:p>
        </w:tc>
        <w:tc>
          <w:tcPr>
            <w:tcW w:w="1746" w:type="dxa"/>
            <w:tcBorders>
              <w:top w:val="single" w:sz="4" w:space="0" w:color="FFFFFF"/>
              <w:left w:val="single" w:sz="4" w:space="0" w:color="FFFFFF"/>
              <w:bottom w:val="single" w:sz="4" w:space="0" w:color="FFFFFF"/>
              <w:right w:val="single" w:sz="4" w:space="0" w:color="FFFFFF"/>
            </w:tcBorders>
            <w:shd w:val="clear" w:color="auto" w:fill="9CC2E5" w:themeFill="accent1" w:themeFillTint="99"/>
          </w:tcPr>
          <w:p w:rsidR="009D2E5D" w:rsidRDefault="00EE6147" w:rsidP="009D2E5D">
            <w:pPr>
              <w:spacing w:line="100" w:lineRule="atLeast"/>
              <w:rPr>
                <w:color w:val="000000"/>
                <w:szCs w:val="20"/>
              </w:rPr>
            </w:pPr>
            <w:ins w:id="84" w:author="Nitin.Jain" w:date="2016-09-14T13:06:00Z">
              <w:r>
                <w:rPr>
                  <w:color w:val="000000"/>
                  <w:szCs w:val="20"/>
                </w:rPr>
                <w:t>Marked shared folder interfaces to be considered in later versions</w:t>
              </w:r>
            </w:ins>
          </w:p>
        </w:tc>
        <w:tc>
          <w:tcPr>
            <w:tcW w:w="1853" w:type="dxa"/>
            <w:tcBorders>
              <w:top w:val="single" w:sz="4" w:space="0" w:color="FFFFFF"/>
              <w:left w:val="single" w:sz="4" w:space="0" w:color="FFFFFF"/>
              <w:bottom w:val="single" w:sz="4" w:space="0" w:color="FFFFFF"/>
              <w:right w:val="single" w:sz="4" w:space="0" w:color="808080"/>
            </w:tcBorders>
            <w:shd w:val="clear" w:color="auto" w:fill="9CC2E5" w:themeFill="accent1" w:themeFillTint="99"/>
          </w:tcPr>
          <w:p w:rsidR="009D2E5D" w:rsidRDefault="009D2E5D" w:rsidP="009D2E5D">
            <w:pPr>
              <w:spacing w:line="100" w:lineRule="atLeast"/>
              <w:rPr>
                <w:color w:val="000000"/>
                <w:szCs w:val="20"/>
              </w:rPr>
            </w:pPr>
          </w:p>
        </w:tc>
      </w:tr>
      <w:tr w:rsidR="009D2E5D" w:rsidTr="0060111B">
        <w:tc>
          <w:tcPr>
            <w:tcW w:w="1809" w:type="dxa"/>
            <w:shd w:val="clear" w:color="auto" w:fill="2C4C74"/>
          </w:tcPr>
          <w:p w:rsidR="009D2E5D" w:rsidRDefault="009D2E5D" w:rsidP="009D2E5D">
            <w:pPr>
              <w:spacing w:line="100" w:lineRule="atLeast"/>
              <w:jc w:val="center"/>
              <w:rPr>
                <w:color w:val="FFFFFF" w:themeColor="background1"/>
                <w:szCs w:val="20"/>
              </w:rPr>
            </w:pPr>
          </w:p>
        </w:tc>
        <w:tc>
          <w:tcPr>
            <w:tcW w:w="1985" w:type="dxa"/>
            <w:tcBorders>
              <w:top w:val="single" w:sz="4" w:space="0" w:color="FFFFFF"/>
              <w:left w:val="single" w:sz="4" w:space="0" w:color="FFFFFF"/>
              <w:bottom w:val="single" w:sz="4" w:space="0" w:color="FFFFFF"/>
              <w:right w:val="single" w:sz="4" w:space="0" w:color="FFFFFF"/>
            </w:tcBorders>
            <w:shd w:val="clear" w:color="auto" w:fill="DEEAF6" w:themeFill="accent1" w:themeFillTint="33"/>
          </w:tcPr>
          <w:p w:rsidR="009D2E5D" w:rsidRDefault="009D2E5D" w:rsidP="009D2E5D">
            <w:pPr>
              <w:spacing w:line="100" w:lineRule="atLeast"/>
              <w:rPr>
                <w:color w:val="000000"/>
                <w:szCs w:val="20"/>
              </w:rPr>
            </w:pPr>
          </w:p>
        </w:tc>
        <w:tc>
          <w:tcPr>
            <w:tcW w:w="1276" w:type="dxa"/>
            <w:tcBorders>
              <w:top w:val="single" w:sz="4" w:space="0" w:color="FFFFFF"/>
              <w:left w:val="single" w:sz="4" w:space="0" w:color="FFFFFF"/>
              <w:bottom w:val="single" w:sz="4" w:space="0" w:color="FFFFFF"/>
              <w:right w:val="single" w:sz="4" w:space="0" w:color="FFFFFF"/>
            </w:tcBorders>
            <w:shd w:val="clear" w:color="auto" w:fill="DEEAF6" w:themeFill="accent1" w:themeFillTint="33"/>
          </w:tcPr>
          <w:p w:rsidR="009D2E5D" w:rsidRDefault="009D2E5D" w:rsidP="009D2E5D">
            <w:pPr>
              <w:spacing w:line="100" w:lineRule="atLeast"/>
              <w:rPr>
                <w:color w:val="000000"/>
                <w:szCs w:val="20"/>
              </w:rPr>
            </w:pPr>
          </w:p>
        </w:tc>
        <w:tc>
          <w:tcPr>
            <w:tcW w:w="1746" w:type="dxa"/>
            <w:tcBorders>
              <w:top w:val="single" w:sz="4" w:space="0" w:color="FFFFFF"/>
              <w:left w:val="single" w:sz="4" w:space="0" w:color="FFFFFF"/>
              <w:bottom w:val="single" w:sz="4" w:space="0" w:color="FFFFFF"/>
              <w:right w:val="single" w:sz="4" w:space="0" w:color="FFFFFF"/>
            </w:tcBorders>
            <w:shd w:val="clear" w:color="auto" w:fill="DEEAF6" w:themeFill="accent1" w:themeFillTint="33"/>
          </w:tcPr>
          <w:p w:rsidR="009D2E5D" w:rsidRDefault="009D2E5D" w:rsidP="009D2E5D">
            <w:pPr>
              <w:spacing w:line="100" w:lineRule="atLeast"/>
              <w:rPr>
                <w:color w:val="000000"/>
                <w:szCs w:val="20"/>
              </w:rPr>
            </w:pPr>
          </w:p>
        </w:tc>
        <w:tc>
          <w:tcPr>
            <w:tcW w:w="1853" w:type="dxa"/>
            <w:tcBorders>
              <w:top w:val="single" w:sz="4" w:space="0" w:color="FFFFFF"/>
              <w:left w:val="single" w:sz="4" w:space="0" w:color="FFFFFF"/>
              <w:bottom w:val="single" w:sz="4" w:space="0" w:color="FFFFFF"/>
              <w:right w:val="single" w:sz="4" w:space="0" w:color="808080"/>
            </w:tcBorders>
            <w:shd w:val="clear" w:color="auto" w:fill="DEEAF6" w:themeFill="accent1" w:themeFillTint="33"/>
          </w:tcPr>
          <w:p w:rsidR="009D2E5D" w:rsidRDefault="009D2E5D" w:rsidP="009D2E5D">
            <w:pPr>
              <w:spacing w:line="100" w:lineRule="atLeast"/>
              <w:rPr>
                <w:color w:val="000000"/>
                <w:szCs w:val="20"/>
              </w:rPr>
            </w:pPr>
          </w:p>
        </w:tc>
      </w:tr>
    </w:tbl>
    <w:p w:rsidR="009A206B" w:rsidRPr="00FE0135" w:rsidRDefault="009A206B" w:rsidP="009A206B"/>
    <w:p w:rsidR="00BB0224" w:rsidRPr="00BB0224" w:rsidRDefault="00BB0224" w:rsidP="009A206B">
      <w:pPr>
        <w:jc w:val="center"/>
      </w:pPr>
    </w:p>
    <w:sectPr w:rsidR="00BB0224" w:rsidRPr="00BB0224" w:rsidSect="00CD659F">
      <w:footerReference w:type="default" r:id="rId24"/>
      <w:pgSz w:w="11907" w:h="16840" w:code="9"/>
      <w:pgMar w:top="851" w:right="862" w:bottom="1729" w:left="1151" w:header="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49C" w:rsidRDefault="009F749C">
      <w:pPr>
        <w:spacing w:line="240" w:lineRule="auto"/>
      </w:pPr>
      <w:r>
        <w:separator/>
      </w:r>
    </w:p>
  </w:endnote>
  <w:endnote w:type="continuationSeparator" w:id="0">
    <w:p w:rsidR="009F749C" w:rsidRDefault="009F7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122" w:rsidRDefault="00C37122" w:rsidP="00CD659F">
    <w:pPr>
      <w:pStyle w:val="Footer"/>
    </w:pPr>
    <w:r>
      <w:t xml:space="preserve">Page </w:t>
    </w:r>
    <w:r>
      <w:fldChar w:fldCharType="begin"/>
    </w:r>
    <w:r>
      <w:instrText xml:space="preserve"> PAGE </w:instrText>
    </w:r>
    <w:r>
      <w:fldChar w:fldCharType="separate"/>
    </w:r>
    <w:r w:rsidR="008A6E1C">
      <w:rPr>
        <w:noProof/>
      </w:rPr>
      <w:t>12</w:t>
    </w:r>
    <w:r>
      <w:rPr>
        <w:noProof/>
      </w:rPr>
      <w:fldChar w:fldCharType="end"/>
    </w:r>
    <w:r>
      <w:t xml:space="preserve"> of </w:t>
    </w:r>
    <w:r>
      <w:fldChar w:fldCharType="begin"/>
    </w:r>
    <w:r>
      <w:instrText xml:space="preserve"> NUMPAGES </w:instrText>
    </w:r>
    <w:r>
      <w:fldChar w:fldCharType="separate"/>
    </w:r>
    <w:r w:rsidR="008A6E1C">
      <w:rPr>
        <w:noProof/>
      </w:rPr>
      <w:t>13</w:t>
    </w:r>
    <w:r>
      <w:rPr>
        <w:noProof/>
      </w:rPr>
      <w:fldChar w:fldCharType="end"/>
    </w:r>
    <w:r>
      <w:t xml:space="preserve"> </w:t>
    </w:r>
    <w:r>
      <w:tab/>
    </w:r>
    <w:r>
      <w:tab/>
    </w:r>
  </w:p>
  <w:p w:rsidR="00C37122" w:rsidRDefault="00C371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49C" w:rsidRDefault="009F749C">
      <w:pPr>
        <w:spacing w:line="240" w:lineRule="auto"/>
      </w:pPr>
      <w:r>
        <w:separator/>
      </w:r>
    </w:p>
  </w:footnote>
  <w:footnote w:type="continuationSeparator" w:id="0">
    <w:p w:rsidR="009F749C" w:rsidRDefault="009F749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02429F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356C86"/>
    <w:multiLevelType w:val="hybridMultilevel"/>
    <w:tmpl w:val="32181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E0193F"/>
    <w:multiLevelType w:val="hybridMultilevel"/>
    <w:tmpl w:val="9912D4B0"/>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DC61F5F"/>
    <w:multiLevelType w:val="hybridMultilevel"/>
    <w:tmpl w:val="4AD2B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626681"/>
    <w:multiLevelType w:val="hybridMultilevel"/>
    <w:tmpl w:val="54E429FE"/>
    <w:lvl w:ilvl="0" w:tplc="896ED0CC">
      <w:start w:val="1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1D97650"/>
    <w:multiLevelType w:val="hybridMultilevel"/>
    <w:tmpl w:val="6248FE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AE56938"/>
    <w:multiLevelType w:val="hybridMultilevel"/>
    <w:tmpl w:val="A7AE2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B6B1A61"/>
    <w:multiLevelType w:val="multilevel"/>
    <w:tmpl w:val="233899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240873C6"/>
    <w:multiLevelType w:val="hybridMultilevel"/>
    <w:tmpl w:val="05249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93220D1"/>
    <w:multiLevelType w:val="hybridMultilevel"/>
    <w:tmpl w:val="6DDC2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3C5412B"/>
    <w:multiLevelType w:val="hybridMultilevel"/>
    <w:tmpl w:val="B6C43130"/>
    <w:lvl w:ilvl="0" w:tplc="896ED0CC">
      <w:start w:val="11"/>
      <w:numFmt w:val="bullet"/>
      <w:lvlText w:val="-"/>
      <w:lvlJc w:val="left"/>
      <w:pPr>
        <w:ind w:left="1446" w:hanging="360"/>
      </w:pPr>
      <w:rPr>
        <w:rFonts w:ascii="Arial" w:eastAsia="Times New Roman" w:hAnsi="Arial" w:cs="Aria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1">
    <w:nsid w:val="367E34F7"/>
    <w:multiLevelType w:val="hybridMultilevel"/>
    <w:tmpl w:val="6C86CE9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3974CF0"/>
    <w:multiLevelType w:val="hybridMultilevel"/>
    <w:tmpl w:val="D4520C98"/>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nsid w:val="475B2AD0"/>
    <w:multiLevelType w:val="hybridMultilevel"/>
    <w:tmpl w:val="026C51BA"/>
    <w:lvl w:ilvl="0" w:tplc="CA7EB958">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C6070B"/>
    <w:multiLevelType w:val="hybridMultilevel"/>
    <w:tmpl w:val="DD44F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A8920FB"/>
    <w:multiLevelType w:val="hybridMultilevel"/>
    <w:tmpl w:val="C7721E5A"/>
    <w:lvl w:ilvl="0" w:tplc="896ED0CC">
      <w:start w:val="1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7FE6CE0"/>
    <w:multiLevelType w:val="hybridMultilevel"/>
    <w:tmpl w:val="4AB2E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94325CE"/>
    <w:multiLevelType w:val="hybridMultilevel"/>
    <w:tmpl w:val="319484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nsid w:val="5BFE5989"/>
    <w:multiLevelType w:val="hybridMultilevel"/>
    <w:tmpl w:val="71D0C39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nsid w:val="6CDE48D1"/>
    <w:multiLevelType w:val="hybridMultilevel"/>
    <w:tmpl w:val="FE6AD9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E760226"/>
    <w:multiLevelType w:val="hybridMultilevel"/>
    <w:tmpl w:val="DC74D910"/>
    <w:lvl w:ilvl="0" w:tplc="896ED0CC">
      <w:start w:val="11"/>
      <w:numFmt w:val="bullet"/>
      <w:lvlText w:val="-"/>
      <w:lvlJc w:val="left"/>
      <w:pPr>
        <w:ind w:left="1080" w:hanging="360"/>
      </w:pPr>
      <w:rPr>
        <w:rFonts w:ascii="Arial" w:eastAsia="Times New Roman"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74261807"/>
    <w:multiLevelType w:val="hybridMultilevel"/>
    <w:tmpl w:val="F5B008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FD538A"/>
    <w:multiLevelType w:val="hybridMultilevel"/>
    <w:tmpl w:val="4650E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5093E1A"/>
    <w:multiLevelType w:val="hybridMultilevel"/>
    <w:tmpl w:val="FE6AD9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E4E4081"/>
    <w:multiLevelType w:val="hybridMultilevel"/>
    <w:tmpl w:val="97007D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7"/>
  </w:num>
  <w:num w:numId="2">
    <w:abstractNumId w:val="24"/>
  </w:num>
  <w:num w:numId="3">
    <w:abstractNumId w:val="18"/>
  </w:num>
  <w:num w:numId="4">
    <w:abstractNumId w:val="12"/>
  </w:num>
  <w:num w:numId="5">
    <w:abstractNumId w:val="16"/>
  </w:num>
  <w:num w:numId="6">
    <w:abstractNumId w:val="9"/>
  </w:num>
  <w:num w:numId="7">
    <w:abstractNumId w:val="0"/>
  </w:num>
  <w:num w:numId="8">
    <w:abstractNumId w:val="13"/>
  </w:num>
  <w:num w:numId="9">
    <w:abstractNumId w:val="1"/>
  </w:num>
  <w:num w:numId="10">
    <w:abstractNumId w:val="5"/>
  </w:num>
  <w:num w:numId="11">
    <w:abstractNumId w:val="19"/>
  </w:num>
  <w:num w:numId="12">
    <w:abstractNumId w:val="17"/>
  </w:num>
  <w:num w:numId="13">
    <w:abstractNumId w:val="2"/>
  </w:num>
  <w:num w:numId="14">
    <w:abstractNumId w:val="23"/>
  </w:num>
  <w:num w:numId="15">
    <w:abstractNumId w:val="8"/>
  </w:num>
  <w:num w:numId="16">
    <w:abstractNumId w:val="14"/>
  </w:num>
  <w:num w:numId="17">
    <w:abstractNumId w:val="3"/>
  </w:num>
  <w:num w:numId="18">
    <w:abstractNumId w:val="11"/>
  </w:num>
  <w:num w:numId="19">
    <w:abstractNumId w:val="6"/>
  </w:num>
  <w:num w:numId="20">
    <w:abstractNumId w:val="22"/>
  </w:num>
  <w:num w:numId="21">
    <w:abstractNumId w:val="20"/>
  </w:num>
  <w:num w:numId="22">
    <w:abstractNumId w:val="15"/>
  </w:num>
  <w:num w:numId="23">
    <w:abstractNumId w:val="4"/>
  </w:num>
  <w:num w:numId="24">
    <w:abstractNumId w:val="10"/>
  </w:num>
  <w:num w:numId="25">
    <w:abstractNumId w:val="7"/>
  </w:num>
  <w:num w:numId="26">
    <w:abstractNumId w:val="7"/>
  </w:num>
  <w:num w:numId="27">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tin.Jain">
    <w15:presenceInfo w15:providerId="AD" w15:userId="S-1-5-21-436374069-1637723038-725345543-605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FFB"/>
    <w:rsid w:val="00003A1E"/>
    <w:rsid w:val="0000420E"/>
    <w:rsid w:val="00004752"/>
    <w:rsid w:val="000929A7"/>
    <w:rsid w:val="00127C88"/>
    <w:rsid w:val="001334BE"/>
    <w:rsid w:val="00137769"/>
    <w:rsid w:val="00166BD1"/>
    <w:rsid w:val="00173AFE"/>
    <w:rsid w:val="0017545B"/>
    <w:rsid w:val="001A09D6"/>
    <w:rsid w:val="001A7BD2"/>
    <w:rsid w:val="001B2991"/>
    <w:rsid w:val="001C3AF2"/>
    <w:rsid w:val="001D433F"/>
    <w:rsid w:val="001F0B0E"/>
    <w:rsid w:val="0024211D"/>
    <w:rsid w:val="00246163"/>
    <w:rsid w:val="0025265C"/>
    <w:rsid w:val="00260CEF"/>
    <w:rsid w:val="00262F1A"/>
    <w:rsid w:val="00287DC6"/>
    <w:rsid w:val="002F5835"/>
    <w:rsid w:val="00321067"/>
    <w:rsid w:val="00321D53"/>
    <w:rsid w:val="00336920"/>
    <w:rsid w:val="00345A98"/>
    <w:rsid w:val="003709C3"/>
    <w:rsid w:val="003875B5"/>
    <w:rsid w:val="003946B2"/>
    <w:rsid w:val="00397530"/>
    <w:rsid w:val="003A0293"/>
    <w:rsid w:val="003A153C"/>
    <w:rsid w:val="003C0C9D"/>
    <w:rsid w:val="003E5FFB"/>
    <w:rsid w:val="004001CE"/>
    <w:rsid w:val="00416571"/>
    <w:rsid w:val="00417178"/>
    <w:rsid w:val="00430CAB"/>
    <w:rsid w:val="0043528F"/>
    <w:rsid w:val="004405B3"/>
    <w:rsid w:val="00451195"/>
    <w:rsid w:val="004525E8"/>
    <w:rsid w:val="00457A4D"/>
    <w:rsid w:val="004808CF"/>
    <w:rsid w:val="004831B8"/>
    <w:rsid w:val="0049196B"/>
    <w:rsid w:val="004A3D34"/>
    <w:rsid w:val="004B3EE6"/>
    <w:rsid w:val="004E16C8"/>
    <w:rsid w:val="004E7ACF"/>
    <w:rsid w:val="004F1A50"/>
    <w:rsid w:val="00514154"/>
    <w:rsid w:val="00524131"/>
    <w:rsid w:val="005250F1"/>
    <w:rsid w:val="00534201"/>
    <w:rsid w:val="00543364"/>
    <w:rsid w:val="00550EBF"/>
    <w:rsid w:val="00576A65"/>
    <w:rsid w:val="00585A4D"/>
    <w:rsid w:val="00585B40"/>
    <w:rsid w:val="005A2680"/>
    <w:rsid w:val="005D1B20"/>
    <w:rsid w:val="005D2E64"/>
    <w:rsid w:val="005E2041"/>
    <w:rsid w:val="00614133"/>
    <w:rsid w:val="00616328"/>
    <w:rsid w:val="006374A7"/>
    <w:rsid w:val="00661CC9"/>
    <w:rsid w:val="00673CF6"/>
    <w:rsid w:val="00690596"/>
    <w:rsid w:val="00694E31"/>
    <w:rsid w:val="006A29B6"/>
    <w:rsid w:val="006C61DF"/>
    <w:rsid w:val="007229AF"/>
    <w:rsid w:val="00723256"/>
    <w:rsid w:val="00752217"/>
    <w:rsid w:val="007867AC"/>
    <w:rsid w:val="007B5994"/>
    <w:rsid w:val="007C2290"/>
    <w:rsid w:val="007C23D8"/>
    <w:rsid w:val="007C5E54"/>
    <w:rsid w:val="007D43B3"/>
    <w:rsid w:val="007D67C2"/>
    <w:rsid w:val="0080135A"/>
    <w:rsid w:val="008050A0"/>
    <w:rsid w:val="00805431"/>
    <w:rsid w:val="00805EB6"/>
    <w:rsid w:val="00821201"/>
    <w:rsid w:val="008312BC"/>
    <w:rsid w:val="00832B9B"/>
    <w:rsid w:val="00834439"/>
    <w:rsid w:val="00840B66"/>
    <w:rsid w:val="00871027"/>
    <w:rsid w:val="0089121D"/>
    <w:rsid w:val="008979A7"/>
    <w:rsid w:val="008A0350"/>
    <w:rsid w:val="008A65BA"/>
    <w:rsid w:val="008A6E1C"/>
    <w:rsid w:val="008A7FBF"/>
    <w:rsid w:val="008B67C9"/>
    <w:rsid w:val="008D0F83"/>
    <w:rsid w:val="008D7A67"/>
    <w:rsid w:val="008E0BB8"/>
    <w:rsid w:val="008F173F"/>
    <w:rsid w:val="00910E92"/>
    <w:rsid w:val="0093431D"/>
    <w:rsid w:val="00944901"/>
    <w:rsid w:val="00950E40"/>
    <w:rsid w:val="00955EB5"/>
    <w:rsid w:val="00961FFB"/>
    <w:rsid w:val="00962112"/>
    <w:rsid w:val="0096703C"/>
    <w:rsid w:val="0098103B"/>
    <w:rsid w:val="009A206B"/>
    <w:rsid w:val="009C54D1"/>
    <w:rsid w:val="009D2AAA"/>
    <w:rsid w:val="009D2E5D"/>
    <w:rsid w:val="009F749C"/>
    <w:rsid w:val="00A05CF2"/>
    <w:rsid w:val="00A362BE"/>
    <w:rsid w:val="00A60017"/>
    <w:rsid w:val="00A60EB9"/>
    <w:rsid w:val="00A730F6"/>
    <w:rsid w:val="00AA4FA5"/>
    <w:rsid w:val="00AB3B8F"/>
    <w:rsid w:val="00AC49AC"/>
    <w:rsid w:val="00AE77FB"/>
    <w:rsid w:val="00B00F30"/>
    <w:rsid w:val="00B051B3"/>
    <w:rsid w:val="00B20603"/>
    <w:rsid w:val="00B7294D"/>
    <w:rsid w:val="00B73DC0"/>
    <w:rsid w:val="00B86858"/>
    <w:rsid w:val="00BB0224"/>
    <w:rsid w:val="00BD1657"/>
    <w:rsid w:val="00BE659B"/>
    <w:rsid w:val="00C00618"/>
    <w:rsid w:val="00C21CE2"/>
    <w:rsid w:val="00C3376E"/>
    <w:rsid w:val="00C37122"/>
    <w:rsid w:val="00C373AE"/>
    <w:rsid w:val="00C41821"/>
    <w:rsid w:val="00C56877"/>
    <w:rsid w:val="00CB569B"/>
    <w:rsid w:val="00CC5912"/>
    <w:rsid w:val="00CD659F"/>
    <w:rsid w:val="00CF1110"/>
    <w:rsid w:val="00D0270A"/>
    <w:rsid w:val="00D07F45"/>
    <w:rsid w:val="00D42719"/>
    <w:rsid w:val="00D60793"/>
    <w:rsid w:val="00D67343"/>
    <w:rsid w:val="00D76BE3"/>
    <w:rsid w:val="00D807CE"/>
    <w:rsid w:val="00D854A1"/>
    <w:rsid w:val="00D928AA"/>
    <w:rsid w:val="00DB0EB0"/>
    <w:rsid w:val="00DD3E63"/>
    <w:rsid w:val="00DF19F1"/>
    <w:rsid w:val="00DF725A"/>
    <w:rsid w:val="00E02AF4"/>
    <w:rsid w:val="00E066E5"/>
    <w:rsid w:val="00E1038F"/>
    <w:rsid w:val="00E141BA"/>
    <w:rsid w:val="00E14FE2"/>
    <w:rsid w:val="00E376DB"/>
    <w:rsid w:val="00EA02F3"/>
    <w:rsid w:val="00EC2DB8"/>
    <w:rsid w:val="00EC7A02"/>
    <w:rsid w:val="00ED447D"/>
    <w:rsid w:val="00EE6147"/>
    <w:rsid w:val="00EF1C16"/>
    <w:rsid w:val="00F361D4"/>
    <w:rsid w:val="00F56DA9"/>
    <w:rsid w:val="00F945C3"/>
    <w:rsid w:val="00FA0019"/>
    <w:rsid w:val="00FF60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2F4CF-1884-4577-AB7F-32F185573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FFB"/>
    <w:pPr>
      <w:spacing w:after="0" w:line="240" w:lineRule="atLeast"/>
    </w:pPr>
    <w:rPr>
      <w:rFonts w:ascii="Arial" w:eastAsia="Times New Roman" w:hAnsi="Arial" w:cs="Times New Roman"/>
      <w:sz w:val="20"/>
      <w:szCs w:val="24"/>
    </w:rPr>
  </w:style>
  <w:style w:type="paragraph" w:styleId="Heading1">
    <w:name w:val="heading 1"/>
    <w:basedOn w:val="Normal"/>
    <w:next w:val="Normal"/>
    <w:link w:val="Heading1Char"/>
    <w:uiPriority w:val="1"/>
    <w:qFormat/>
    <w:rsid w:val="003E5FFB"/>
    <w:pPr>
      <w:pageBreakBefore/>
      <w:numPr>
        <w:numId w:val="1"/>
      </w:numPr>
      <w:pBdr>
        <w:bottom w:val="single" w:sz="8" w:space="8" w:color="808080"/>
      </w:pBdr>
      <w:spacing w:before="120" w:after="120"/>
      <w:ind w:left="709" w:hanging="709"/>
      <w:outlineLvl w:val="0"/>
    </w:pPr>
    <w:rPr>
      <w:rFonts w:cs="Arial"/>
      <w:bCs/>
      <w:color w:val="333399"/>
      <w:sz w:val="28"/>
      <w:szCs w:val="32"/>
    </w:rPr>
  </w:style>
  <w:style w:type="paragraph" w:styleId="Heading2">
    <w:name w:val="heading 2"/>
    <w:basedOn w:val="Normal"/>
    <w:next w:val="Normal"/>
    <w:link w:val="Heading2Char"/>
    <w:uiPriority w:val="1"/>
    <w:qFormat/>
    <w:rsid w:val="003E5FFB"/>
    <w:pPr>
      <w:keepNext/>
      <w:numPr>
        <w:ilvl w:val="1"/>
        <w:numId w:val="1"/>
      </w:numPr>
      <w:spacing w:before="240" w:after="120"/>
      <w:outlineLvl w:val="1"/>
    </w:pPr>
    <w:rPr>
      <w:rFonts w:cs="Arial"/>
      <w:bCs/>
      <w:iCs/>
      <w:color w:val="333399"/>
      <w:sz w:val="24"/>
      <w:szCs w:val="28"/>
    </w:rPr>
  </w:style>
  <w:style w:type="paragraph" w:styleId="Heading3">
    <w:name w:val="heading 3"/>
    <w:basedOn w:val="Normal"/>
    <w:next w:val="Normal"/>
    <w:link w:val="Heading3Char"/>
    <w:uiPriority w:val="1"/>
    <w:qFormat/>
    <w:rsid w:val="003E5FFB"/>
    <w:pPr>
      <w:keepNext/>
      <w:numPr>
        <w:ilvl w:val="2"/>
        <w:numId w:val="1"/>
      </w:numPr>
      <w:spacing w:before="240" w:after="120"/>
      <w:outlineLvl w:val="2"/>
    </w:pPr>
    <w:rPr>
      <w:rFonts w:cs="Arial"/>
      <w:bCs/>
      <w:color w:val="333399"/>
      <w:szCs w:val="26"/>
    </w:rPr>
  </w:style>
  <w:style w:type="paragraph" w:styleId="Heading4">
    <w:name w:val="heading 4"/>
    <w:basedOn w:val="Normal"/>
    <w:next w:val="Normal"/>
    <w:link w:val="Heading4Char"/>
    <w:uiPriority w:val="2"/>
    <w:qFormat/>
    <w:rsid w:val="003E5FFB"/>
    <w:pPr>
      <w:keepNext/>
      <w:numPr>
        <w:ilvl w:val="3"/>
        <w:numId w:val="1"/>
      </w:numPr>
      <w:spacing w:before="240" w:after="120"/>
      <w:ind w:left="720" w:hanging="720"/>
      <w:outlineLvl w:val="3"/>
    </w:pPr>
    <w:rPr>
      <w:rFonts w:cs="Arial"/>
      <w:bCs/>
      <w:i/>
      <w:color w:val="333399"/>
    </w:rPr>
  </w:style>
  <w:style w:type="paragraph" w:styleId="Heading5">
    <w:name w:val="heading 5"/>
    <w:basedOn w:val="Normal"/>
    <w:next w:val="Normal"/>
    <w:link w:val="Heading5Char"/>
    <w:uiPriority w:val="2"/>
    <w:rsid w:val="003E5FFB"/>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2"/>
    <w:rsid w:val="003E5FFB"/>
    <w:pPr>
      <w:keepNext/>
      <w:numPr>
        <w:ilvl w:val="5"/>
        <w:numId w:val="1"/>
      </w:numPr>
      <w:outlineLvl w:val="5"/>
    </w:pPr>
    <w:rPr>
      <w:rFonts w:cs="Arial"/>
      <w:i/>
      <w:color w:val="0000FF"/>
      <w:sz w:val="22"/>
    </w:rPr>
  </w:style>
  <w:style w:type="paragraph" w:styleId="Heading7">
    <w:name w:val="heading 7"/>
    <w:basedOn w:val="Normal"/>
    <w:next w:val="Normal"/>
    <w:link w:val="Heading7Char"/>
    <w:uiPriority w:val="2"/>
    <w:rsid w:val="003E5FFB"/>
    <w:pPr>
      <w:keepNext/>
      <w:numPr>
        <w:ilvl w:val="6"/>
        <w:numId w:val="1"/>
      </w:numPr>
      <w:jc w:val="center"/>
      <w:outlineLvl w:val="6"/>
    </w:pPr>
    <w:rPr>
      <w:rFonts w:cs="Arial"/>
      <w:b/>
      <w:bCs/>
      <w:szCs w:val="28"/>
    </w:rPr>
  </w:style>
  <w:style w:type="paragraph" w:styleId="Heading8">
    <w:name w:val="heading 8"/>
    <w:basedOn w:val="Normal"/>
    <w:next w:val="Normal"/>
    <w:link w:val="Heading8Char"/>
    <w:uiPriority w:val="9"/>
    <w:semiHidden/>
    <w:unhideWhenUsed/>
    <w:rsid w:val="003E5FFB"/>
    <w:pPr>
      <w:keepNext/>
      <w:keepLines/>
      <w:numPr>
        <w:ilvl w:val="7"/>
        <w:numId w:val="1"/>
      </w:numPr>
      <w:spacing w:before="200"/>
      <w:outlineLvl w:val="7"/>
    </w:pPr>
    <w:rPr>
      <w:rFonts w:ascii="Cambria" w:hAnsi="Cambria"/>
      <w:color w:val="404040"/>
      <w:szCs w:val="20"/>
    </w:rPr>
  </w:style>
  <w:style w:type="paragraph" w:styleId="Heading9">
    <w:name w:val="heading 9"/>
    <w:basedOn w:val="Normal"/>
    <w:next w:val="Normal"/>
    <w:link w:val="Heading9Char"/>
    <w:uiPriority w:val="9"/>
    <w:semiHidden/>
    <w:unhideWhenUsed/>
    <w:qFormat/>
    <w:rsid w:val="003E5FFB"/>
    <w:pPr>
      <w:keepNext/>
      <w:keepLines/>
      <w:numPr>
        <w:ilvl w:val="8"/>
        <w:numId w:val="1"/>
      </w:numPr>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E5FFB"/>
    <w:rPr>
      <w:rFonts w:ascii="Arial" w:eastAsia="Times New Roman" w:hAnsi="Arial" w:cs="Arial"/>
      <w:bCs/>
      <w:color w:val="333399"/>
      <w:sz w:val="28"/>
      <w:szCs w:val="32"/>
    </w:rPr>
  </w:style>
  <w:style w:type="character" w:customStyle="1" w:styleId="Heading2Char">
    <w:name w:val="Heading 2 Char"/>
    <w:basedOn w:val="DefaultParagraphFont"/>
    <w:link w:val="Heading2"/>
    <w:uiPriority w:val="1"/>
    <w:rsid w:val="003E5FFB"/>
    <w:rPr>
      <w:rFonts w:ascii="Arial" w:eastAsia="Times New Roman" w:hAnsi="Arial" w:cs="Arial"/>
      <w:bCs/>
      <w:iCs/>
      <w:color w:val="333399"/>
      <w:sz w:val="24"/>
      <w:szCs w:val="28"/>
    </w:rPr>
  </w:style>
  <w:style w:type="character" w:customStyle="1" w:styleId="Heading3Char">
    <w:name w:val="Heading 3 Char"/>
    <w:basedOn w:val="DefaultParagraphFont"/>
    <w:link w:val="Heading3"/>
    <w:uiPriority w:val="1"/>
    <w:rsid w:val="003E5FFB"/>
    <w:rPr>
      <w:rFonts w:ascii="Arial" w:eastAsia="Times New Roman" w:hAnsi="Arial" w:cs="Arial"/>
      <w:bCs/>
      <w:color w:val="333399"/>
      <w:sz w:val="20"/>
      <w:szCs w:val="26"/>
    </w:rPr>
  </w:style>
  <w:style w:type="character" w:customStyle="1" w:styleId="Heading4Char">
    <w:name w:val="Heading 4 Char"/>
    <w:basedOn w:val="DefaultParagraphFont"/>
    <w:link w:val="Heading4"/>
    <w:uiPriority w:val="2"/>
    <w:rsid w:val="003E5FFB"/>
    <w:rPr>
      <w:rFonts w:ascii="Arial" w:eastAsia="Times New Roman" w:hAnsi="Arial" w:cs="Arial"/>
      <w:bCs/>
      <w:i/>
      <w:color w:val="333399"/>
      <w:sz w:val="20"/>
      <w:szCs w:val="24"/>
    </w:rPr>
  </w:style>
  <w:style w:type="character" w:customStyle="1" w:styleId="Heading5Char">
    <w:name w:val="Heading 5 Char"/>
    <w:basedOn w:val="DefaultParagraphFont"/>
    <w:link w:val="Heading5"/>
    <w:uiPriority w:val="2"/>
    <w:rsid w:val="003E5FFB"/>
    <w:rPr>
      <w:rFonts w:ascii="Arial" w:eastAsia="Times New Roman" w:hAnsi="Arial" w:cs="Times New Roman"/>
      <w:b/>
      <w:bCs/>
      <w:i/>
      <w:iCs/>
      <w:sz w:val="26"/>
      <w:szCs w:val="26"/>
    </w:rPr>
  </w:style>
  <w:style w:type="character" w:customStyle="1" w:styleId="Heading6Char">
    <w:name w:val="Heading 6 Char"/>
    <w:basedOn w:val="DefaultParagraphFont"/>
    <w:link w:val="Heading6"/>
    <w:uiPriority w:val="2"/>
    <w:rsid w:val="003E5FFB"/>
    <w:rPr>
      <w:rFonts w:ascii="Arial" w:eastAsia="Times New Roman" w:hAnsi="Arial" w:cs="Arial"/>
      <w:i/>
      <w:color w:val="0000FF"/>
      <w:szCs w:val="24"/>
    </w:rPr>
  </w:style>
  <w:style w:type="character" w:customStyle="1" w:styleId="Heading7Char">
    <w:name w:val="Heading 7 Char"/>
    <w:basedOn w:val="DefaultParagraphFont"/>
    <w:link w:val="Heading7"/>
    <w:uiPriority w:val="2"/>
    <w:rsid w:val="003E5FFB"/>
    <w:rPr>
      <w:rFonts w:ascii="Arial" w:eastAsia="Times New Roman" w:hAnsi="Arial" w:cs="Arial"/>
      <w:b/>
      <w:bCs/>
      <w:sz w:val="20"/>
      <w:szCs w:val="28"/>
    </w:rPr>
  </w:style>
  <w:style w:type="character" w:customStyle="1" w:styleId="Heading8Char">
    <w:name w:val="Heading 8 Char"/>
    <w:basedOn w:val="DefaultParagraphFont"/>
    <w:link w:val="Heading8"/>
    <w:uiPriority w:val="9"/>
    <w:semiHidden/>
    <w:rsid w:val="003E5FFB"/>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3E5FFB"/>
    <w:rPr>
      <w:rFonts w:ascii="Cambria" w:eastAsia="Times New Roman" w:hAnsi="Cambria" w:cs="Times New Roman"/>
      <w:i/>
      <w:iCs/>
      <w:color w:val="404040"/>
      <w:sz w:val="20"/>
      <w:szCs w:val="20"/>
    </w:rPr>
  </w:style>
  <w:style w:type="paragraph" w:styleId="Title">
    <w:name w:val="Title"/>
    <w:aliases w:val="IS_Title"/>
    <w:basedOn w:val="Normal"/>
    <w:link w:val="TitleChar"/>
    <w:uiPriority w:val="2"/>
    <w:rsid w:val="003E5FFB"/>
    <w:pPr>
      <w:spacing w:before="240" w:after="60"/>
    </w:pPr>
    <w:rPr>
      <w:rFonts w:cs="Arial"/>
      <w:b/>
      <w:bCs/>
      <w:color w:val="333399"/>
      <w:kern w:val="28"/>
      <w:sz w:val="40"/>
      <w:szCs w:val="32"/>
    </w:rPr>
  </w:style>
  <w:style w:type="character" w:customStyle="1" w:styleId="TitleChar">
    <w:name w:val="Title Char"/>
    <w:aliases w:val="IS_Title Char"/>
    <w:basedOn w:val="DefaultParagraphFont"/>
    <w:link w:val="Title"/>
    <w:uiPriority w:val="2"/>
    <w:rsid w:val="003E5FFB"/>
    <w:rPr>
      <w:rFonts w:ascii="Arial" w:eastAsia="Times New Roman" w:hAnsi="Arial" w:cs="Arial"/>
      <w:b/>
      <w:bCs/>
      <w:color w:val="333399"/>
      <w:kern w:val="28"/>
      <w:sz w:val="40"/>
      <w:szCs w:val="32"/>
    </w:rPr>
  </w:style>
  <w:style w:type="paragraph" w:styleId="NoSpacing">
    <w:name w:val="No Spacing"/>
    <w:basedOn w:val="BodyText"/>
    <w:qFormat/>
    <w:rsid w:val="003E5FFB"/>
    <w:pPr>
      <w:spacing w:after="0"/>
    </w:pPr>
    <w:rPr>
      <w:szCs w:val="24"/>
    </w:rPr>
  </w:style>
  <w:style w:type="paragraph" w:styleId="BodyText">
    <w:name w:val="Body Text"/>
    <w:basedOn w:val="Normal"/>
    <w:link w:val="BodyTextChar"/>
    <w:semiHidden/>
    <w:rsid w:val="003E5FFB"/>
    <w:pPr>
      <w:spacing w:after="215"/>
    </w:pPr>
    <w:rPr>
      <w:rFonts w:cs="Arial"/>
      <w:szCs w:val="20"/>
    </w:rPr>
  </w:style>
  <w:style w:type="character" w:customStyle="1" w:styleId="BodyTextChar">
    <w:name w:val="Body Text Char"/>
    <w:basedOn w:val="DefaultParagraphFont"/>
    <w:link w:val="BodyText"/>
    <w:semiHidden/>
    <w:rsid w:val="003E5FFB"/>
    <w:rPr>
      <w:rFonts w:ascii="Arial" w:eastAsia="Times New Roman" w:hAnsi="Arial" w:cs="Arial"/>
      <w:sz w:val="20"/>
      <w:szCs w:val="20"/>
    </w:rPr>
  </w:style>
  <w:style w:type="paragraph" w:styleId="TOC1">
    <w:name w:val="toc 1"/>
    <w:aliases w:val="HLD TOC 1"/>
    <w:basedOn w:val="Normal"/>
    <w:next w:val="Normal"/>
    <w:uiPriority w:val="39"/>
    <w:qFormat/>
    <w:rsid w:val="003E5FFB"/>
    <w:pPr>
      <w:tabs>
        <w:tab w:val="left" w:pos="720"/>
        <w:tab w:val="right" w:leader="dot" w:pos="9881"/>
      </w:tabs>
      <w:spacing w:line="240" w:lineRule="auto"/>
    </w:pPr>
    <w:rPr>
      <w:rFonts w:cs="Arial"/>
      <w:noProof/>
      <w:szCs w:val="20"/>
      <w:lang w:eastAsia="en-GB"/>
    </w:rPr>
  </w:style>
  <w:style w:type="paragraph" w:styleId="TOC2">
    <w:name w:val="toc 2"/>
    <w:aliases w:val="ABC TOC 2"/>
    <w:basedOn w:val="Normal"/>
    <w:next w:val="Normal"/>
    <w:autoRedefine/>
    <w:uiPriority w:val="39"/>
    <w:qFormat/>
    <w:rsid w:val="003E5FFB"/>
    <w:pPr>
      <w:tabs>
        <w:tab w:val="left" w:pos="1000"/>
        <w:tab w:val="right" w:leader="dot" w:pos="9881"/>
      </w:tabs>
      <w:spacing w:line="240" w:lineRule="auto"/>
      <w:ind w:left="432"/>
    </w:pPr>
    <w:rPr>
      <w:rFonts w:cs="Arial"/>
      <w:noProof/>
      <w:sz w:val="16"/>
      <w:szCs w:val="16"/>
      <w:lang w:eastAsia="en-GB"/>
    </w:rPr>
  </w:style>
  <w:style w:type="paragraph" w:styleId="Header">
    <w:name w:val="header"/>
    <w:aliases w:val="Even"/>
    <w:basedOn w:val="Normal"/>
    <w:link w:val="HeaderChar"/>
    <w:semiHidden/>
    <w:rsid w:val="003E5FFB"/>
    <w:pPr>
      <w:tabs>
        <w:tab w:val="right" w:pos="4320"/>
        <w:tab w:val="right" w:pos="8640"/>
      </w:tabs>
      <w:jc w:val="right"/>
    </w:pPr>
  </w:style>
  <w:style w:type="character" w:customStyle="1" w:styleId="HeaderChar">
    <w:name w:val="Header Char"/>
    <w:aliases w:val="Even Char"/>
    <w:basedOn w:val="DefaultParagraphFont"/>
    <w:link w:val="Header"/>
    <w:semiHidden/>
    <w:rsid w:val="003E5FFB"/>
    <w:rPr>
      <w:rFonts w:ascii="Arial" w:eastAsia="Times New Roman" w:hAnsi="Arial" w:cs="Times New Roman"/>
      <w:sz w:val="20"/>
      <w:szCs w:val="24"/>
    </w:rPr>
  </w:style>
  <w:style w:type="paragraph" w:styleId="Footer">
    <w:name w:val="footer"/>
    <w:basedOn w:val="Normal"/>
    <w:link w:val="FooterChar"/>
    <w:autoRedefine/>
    <w:semiHidden/>
    <w:rsid w:val="003E5FFB"/>
    <w:pPr>
      <w:tabs>
        <w:tab w:val="center" w:pos="4320"/>
        <w:tab w:val="right" w:pos="9360"/>
      </w:tabs>
    </w:pPr>
    <w:rPr>
      <w:rFonts w:cs="Arial"/>
      <w:lang w:val="en-US"/>
    </w:rPr>
  </w:style>
  <w:style w:type="character" w:customStyle="1" w:styleId="FooterChar">
    <w:name w:val="Footer Char"/>
    <w:basedOn w:val="DefaultParagraphFont"/>
    <w:link w:val="Footer"/>
    <w:semiHidden/>
    <w:rsid w:val="003E5FFB"/>
    <w:rPr>
      <w:rFonts w:ascii="Arial" w:eastAsia="Times New Roman" w:hAnsi="Arial" w:cs="Arial"/>
      <w:sz w:val="20"/>
      <w:szCs w:val="24"/>
      <w:lang w:val="en-US"/>
    </w:rPr>
  </w:style>
  <w:style w:type="paragraph" w:customStyle="1" w:styleId="ISNormal">
    <w:name w:val="IS_Normal"/>
    <w:basedOn w:val="Normal"/>
    <w:rsid w:val="003E5FFB"/>
    <w:rPr>
      <w:noProof/>
      <w:lang w:eastAsia="en-GB"/>
    </w:rPr>
  </w:style>
  <w:style w:type="character" w:styleId="Hyperlink">
    <w:name w:val="Hyperlink"/>
    <w:uiPriority w:val="99"/>
    <w:rsid w:val="003E5FFB"/>
    <w:rPr>
      <w:color w:val="0000FF"/>
      <w:u w:val="single"/>
    </w:rPr>
  </w:style>
  <w:style w:type="paragraph" w:customStyle="1" w:styleId="HelpTxt">
    <w:name w:val="Help Txt"/>
    <w:basedOn w:val="Normal"/>
    <w:next w:val="Normal"/>
    <w:uiPriority w:val="1"/>
    <w:qFormat/>
    <w:rsid w:val="003E5FFB"/>
    <w:pPr>
      <w:spacing w:after="120"/>
    </w:pPr>
    <w:rPr>
      <w:i/>
      <w:vanish/>
      <w:color w:val="0000FF"/>
      <w:szCs w:val="20"/>
    </w:rPr>
  </w:style>
  <w:style w:type="paragraph" w:styleId="NormalIndent">
    <w:name w:val="Normal Indent"/>
    <w:basedOn w:val="Normal"/>
    <w:semiHidden/>
    <w:rsid w:val="003E5FFB"/>
    <w:rPr>
      <w:rFonts w:ascii="Calibri" w:hAnsi="Calibri"/>
      <w:sz w:val="22"/>
      <w:szCs w:val="20"/>
      <w:lang w:val="en-US" w:eastAsia="en-GB"/>
    </w:rPr>
  </w:style>
  <w:style w:type="paragraph" w:styleId="BalloonText">
    <w:name w:val="Balloon Text"/>
    <w:basedOn w:val="Normal"/>
    <w:link w:val="BalloonTextChar"/>
    <w:uiPriority w:val="99"/>
    <w:semiHidden/>
    <w:unhideWhenUsed/>
    <w:rsid w:val="003E5FFB"/>
    <w:rPr>
      <w:rFonts w:ascii="Tahoma" w:hAnsi="Tahoma" w:cs="Tahoma"/>
      <w:sz w:val="16"/>
      <w:szCs w:val="16"/>
    </w:rPr>
  </w:style>
  <w:style w:type="character" w:customStyle="1" w:styleId="BalloonTextChar">
    <w:name w:val="Balloon Text Char"/>
    <w:basedOn w:val="DefaultParagraphFont"/>
    <w:link w:val="BalloonText"/>
    <w:uiPriority w:val="99"/>
    <w:semiHidden/>
    <w:rsid w:val="003E5FFB"/>
    <w:rPr>
      <w:rFonts w:ascii="Tahoma" w:eastAsia="Times New Roman" w:hAnsi="Tahoma" w:cs="Tahoma"/>
      <w:sz w:val="16"/>
      <w:szCs w:val="16"/>
    </w:rPr>
  </w:style>
  <w:style w:type="character" w:styleId="BookTitle">
    <w:name w:val="Book Title"/>
    <w:uiPriority w:val="33"/>
    <w:rsid w:val="003E5FFB"/>
    <w:rPr>
      <w:b/>
      <w:bCs/>
      <w:smallCaps/>
      <w:spacing w:val="5"/>
    </w:rPr>
  </w:style>
  <w:style w:type="paragraph" w:styleId="ListParagraph">
    <w:name w:val="List Paragraph"/>
    <w:basedOn w:val="Normal"/>
    <w:uiPriority w:val="34"/>
    <w:qFormat/>
    <w:rsid w:val="003E5FFB"/>
    <w:pPr>
      <w:ind w:left="720"/>
      <w:contextualSpacing/>
    </w:pPr>
  </w:style>
  <w:style w:type="paragraph" w:styleId="NormalWeb">
    <w:name w:val="Normal (Web)"/>
    <w:basedOn w:val="Normal"/>
    <w:uiPriority w:val="99"/>
    <w:semiHidden/>
    <w:unhideWhenUsed/>
    <w:rsid w:val="003E5FFB"/>
    <w:rPr>
      <w:rFonts w:ascii="Times New Roman" w:hAnsi="Times New Roman"/>
      <w:sz w:val="24"/>
    </w:rPr>
  </w:style>
  <w:style w:type="table" w:styleId="TableGrid">
    <w:name w:val="Table Grid"/>
    <w:basedOn w:val="TableNormal"/>
    <w:rsid w:val="003E5FFB"/>
    <w:pPr>
      <w:spacing w:after="0" w:line="240" w:lineRule="auto"/>
    </w:pPr>
    <w:rPr>
      <w:rFonts w:ascii="Times New Roman" w:eastAsia="Times New Roman" w:hAnsi="Times New Roman"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semiHidden/>
    <w:unhideWhenUsed/>
    <w:qFormat/>
    <w:rsid w:val="003E5FFB"/>
    <w:pPr>
      <w:keepNext/>
      <w:keepLines/>
      <w:numPr>
        <w:numId w:val="0"/>
      </w:numPr>
      <w:pBdr>
        <w:bottom w:val="none" w:sz="0" w:space="0" w:color="auto"/>
      </w:pBdr>
      <w:spacing w:before="480" w:after="0" w:line="276" w:lineRule="auto"/>
      <w:outlineLvl w:val="9"/>
    </w:pPr>
    <w:rPr>
      <w:rFonts w:ascii="Cambria" w:hAnsi="Cambria" w:cs="Times New Roman"/>
      <w:b/>
      <w:color w:val="365F91"/>
      <w:szCs w:val="28"/>
      <w:lang w:val="en-US"/>
    </w:rPr>
  </w:style>
  <w:style w:type="paragraph" w:styleId="TOC3">
    <w:name w:val="toc 3"/>
    <w:basedOn w:val="Normal"/>
    <w:next w:val="Normal"/>
    <w:autoRedefine/>
    <w:uiPriority w:val="39"/>
    <w:unhideWhenUsed/>
    <w:qFormat/>
    <w:rsid w:val="003E5FFB"/>
    <w:pPr>
      <w:spacing w:after="100"/>
      <w:ind w:left="400"/>
    </w:pPr>
  </w:style>
  <w:style w:type="character" w:styleId="Strong">
    <w:name w:val="Strong"/>
    <w:uiPriority w:val="22"/>
    <w:qFormat/>
    <w:rsid w:val="003E5FFB"/>
    <w:rPr>
      <w:b/>
      <w:bCs/>
    </w:rPr>
  </w:style>
  <w:style w:type="paragraph" w:styleId="DocumentMap">
    <w:name w:val="Document Map"/>
    <w:basedOn w:val="Normal"/>
    <w:link w:val="DocumentMapChar"/>
    <w:uiPriority w:val="99"/>
    <w:semiHidden/>
    <w:unhideWhenUsed/>
    <w:rsid w:val="003E5FFB"/>
    <w:rPr>
      <w:rFonts w:ascii="Tahoma" w:hAnsi="Tahoma" w:cs="Tahoma"/>
      <w:sz w:val="16"/>
      <w:szCs w:val="16"/>
    </w:rPr>
  </w:style>
  <w:style w:type="character" w:customStyle="1" w:styleId="DocumentMapChar">
    <w:name w:val="Document Map Char"/>
    <w:basedOn w:val="DefaultParagraphFont"/>
    <w:link w:val="DocumentMap"/>
    <w:uiPriority w:val="99"/>
    <w:semiHidden/>
    <w:rsid w:val="003E5FFB"/>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3E5FFB"/>
    <w:pPr>
      <w:spacing w:line="240" w:lineRule="auto"/>
    </w:pPr>
    <w:rPr>
      <w:szCs w:val="20"/>
    </w:rPr>
  </w:style>
  <w:style w:type="character" w:customStyle="1" w:styleId="FootnoteTextChar">
    <w:name w:val="Footnote Text Char"/>
    <w:basedOn w:val="DefaultParagraphFont"/>
    <w:link w:val="FootnoteText"/>
    <w:uiPriority w:val="99"/>
    <w:semiHidden/>
    <w:rsid w:val="003E5FFB"/>
    <w:rPr>
      <w:rFonts w:ascii="Arial" w:eastAsia="Times New Roman" w:hAnsi="Arial" w:cs="Times New Roman"/>
      <w:sz w:val="20"/>
      <w:szCs w:val="20"/>
    </w:rPr>
  </w:style>
  <w:style w:type="character" w:styleId="FootnoteReference">
    <w:name w:val="footnote reference"/>
    <w:uiPriority w:val="99"/>
    <w:semiHidden/>
    <w:unhideWhenUsed/>
    <w:rsid w:val="003E5FFB"/>
    <w:rPr>
      <w:vertAlign w:val="superscript"/>
    </w:rPr>
  </w:style>
  <w:style w:type="character" w:styleId="CommentReference">
    <w:name w:val="annotation reference"/>
    <w:basedOn w:val="DefaultParagraphFont"/>
    <w:uiPriority w:val="99"/>
    <w:semiHidden/>
    <w:unhideWhenUsed/>
    <w:rsid w:val="003E5FFB"/>
    <w:rPr>
      <w:sz w:val="16"/>
      <w:szCs w:val="16"/>
    </w:rPr>
  </w:style>
  <w:style w:type="paragraph" w:styleId="CommentText">
    <w:name w:val="annotation text"/>
    <w:basedOn w:val="Normal"/>
    <w:link w:val="CommentTextChar"/>
    <w:uiPriority w:val="99"/>
    <w:semiHidden/>
    <w:unhideWhenUsed/>
    <w:rsid w:val="003E5FFB"/>
    <w:pPr>
      <w:spacing w:line="240" w:lineRule="auto"/>
    </w:pPr>
    <w:rPr>
      <w:szCs w:val="20"/>
    </w:rPr>
  </w:style>
  <w:style w:type="character" w:customStyle="1" w:styleId="CommentTextChar">
    <w:name w:val="Comment Text Char"/>
    <w:basedOn w:val="DefaultParagraphFont"/>
    <w:link w:val="CommentText"/>
    <w:uiPriority w:val="99"/>
    <w:semiHidden/>
    <w:rsid w:val="003E5FFB"/>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3E5FFB"/>
    <w:rPr>
      <w:b/>
      <w:bCs/>
    </w:rPr>
  </w:style>
  <w:style w:type="character" w:customStyle="1" w:styleId="CommentSubjectChar">
    <w:name w:val="Comment Subject Char"/>
    <w:basedOn w:val="CommentTextChar"/>
    <w:link w:val="CommentSubject"/>
    <w:uiPriority w:val="99"/>
    <w:semiHidden/>
    <w:rsid w:val="003E5FFB"/>
    <w:rPr>
      <w:rFonts w:ascii="Arial" w:eastAsia="Times New Roman" w:hAnsi="Arial" w:cs="Times New Roman"/>
      <w:b/>
      <w:bCs/>
      <w:sz w:val="20"/>
      <w:szCs w:val="20"/>
    </w:rPr>
  </w:style>
  <w:style w:type="paragraph" w:styleId="Revision">
    <w:name w:val="Revision"/>
    <w:hidden/>
    <w:uiPriority w:val="99"/>
    <w:semiHidden/>
    <w:rsid w:val="003E5FFB"/>
    <w:pPr>
      <w:spacing w:after="0" w:line="240" w:lineRule="auto"/>
    </w:pPr>
    <w:rPr>
      <w:rFonts w:ascii="Arial" w:eastAsia="Times New Roman" w:hAnsi="Arial" w:cs="Times New Roman"/>
      <w:sz w:val="20"/>
      <w:szCs w:val="24"/>
    </w:rPr>
  </w:style>
  <w:style w:type="paragraph" w:customStyle="1" w:styleId="HintText">
    <w:name w:val="HintText"/>
    <w:basedOn w:val="Normal"/>
    <w:link w:val="HintTextChar"/>
    <w:qFormat/>
    <w:rsid w:val="003E5FFB"/>
    <w:pPr>
      <w:spacing w:before="100" w:beforeAutospacing="1" w:after="100" w:afterAutospacing="1" w:line="240" w:lineRule="auto"/>
    </w:pPr>
    <w:rPr>
      <w:rFonts w:asciiTheme="minorHAnsi" w:eastAsiaTheme="minorEastAsia" w:hAnsiTheme="minorHAnsi" w:cstheme="minorBidi"/>
      <w:i/>
      <w:color w:val="2E74B5" w:themeColor="accent1" w:themeShade="BF"/>
      <w:sz w:val="22"/>
      <w:szCs w:val="22"/>
      <w:lang w:eastAsia="en-GB"/>
    </w:rPr>
  </w:style>
  <w:style w:type="character" w:customStyle="1" w:styleId="HintTextChar">
    <w:name w:val="HintText Char"/>
    <w:basedOn w:val="DefaultParagraphFont"/>
    <w:link w:val="HintText"/>
    <w:rsid w:val="003E5FFB"/>
    <w:rPr>
      <w:rFonts w:eastAsiaTheme="minorEastAsia"/>
      <w:i/>
      <w:color w:val="2E74B5" w:themeColor="accent1" w:themeShade="BF"/>
      <w:lang w:eastAsia="en-GB"/>
    </w:rPr>
  </w:style>
  <w:style w:type="paragraph" w:styleId="TableofFigures">
    <w:name w:val="table of figures"/>
    <w:basedOn w:val="Normal"/>
    <w:next w:val="Normal"/>
    <w:uiPriority w:val="99"/>
    <w:unhideWhenUsed/>
    <w:rsid w:val="003E5FFB"/>
    <w:pPr>
      <w:spacing w:line="276" w:lineRule="auto"/>
    </w:pPr>
    <w:rPr>
      <w:rFonts w:asciiTheme="minorHAnsi" w:eastAsiaTheme="minorEastAsia" w:hAnsiTheme="minorHAnsi" w:cstheme="minorBidi"/>
      <w:i/>
      <w:iCs/>
      <w:szCs w:val="20"/>
      <w:lang w:eastAsia="en-GB"/>
    </w:rPr>
  </w:style>
  <w:style w:type="character" w:styleId="PlaceholderText">
    <w:name w:val="Placeholder Text"/>
    <w:basedOn w:val="DefaultParagraphFont"/>
    <w:uiPriority w:val="99"/>
    <w:semiHidden/>
    <w:rsid w:val="003E5FFB"/>
    <w:rPr>
      <w:color w:val="808080"/>
    </w:rPr>
  </w:style>
  <w:style w:type="paragraph" w:customStyle="1" w:styleId="Default">
    <w:name w:val="Default"/>
    <w:rsid w:val="003E5FFB"/>
    <w:pPr>
      <w:autoSpaceDE w:val="0"/>
      <w:autoSpaceDN w:val="0"/>
      <w:adjustRightInd w:val="0"/>
      <w:spacing w:after="0" w:line="240" w:lineRule="auto"/>
    </w:pPr>
    <w:rPr>
      <w:rFonts w:ascii="Times New Roman" w:eastAsia="Times New Roman" w:hAnsi="Times New Roman" w:cs="Times New Roman"/>
      <w:color w:val="000000"/>
      <w:sz w:val="24"/>
      <w:szCs w:val="24"/>
      <w:lang w:eastAsia="en-GB"/>
    </w:rPr>
  </w:style>
  <w:style w:type="paragraph" w:customStyle="1" w:styleId="ISL2Txt">
    <w:name w:val="IS L2 Txt"/>
    <w:basedOn w:val="Normal"/>
    <w:rsid w:val="003E5FFB"/>
    <w:pPr>
      <w:tabs>
        <w:tab w:val="left" w:pos="709"/>
      </w:tabs>
      <w:ind w:left="709"/>
    </w:pPr>
  </w:style>
  <w:style w:type="paragraph" w:styleId="Caption">
    <w:name w:val="caption"/>
    <w:basedOn w:val="Normal"/>
    <w:next w:val="Normal"/>
    <w:uiPriority w:val="35"/>
    <w:unhideWhenUsed/>
    <w:qFormat/>
    <w:rsid w:val="003E5FFB"/>
    <w:pPr>
      <w:spacing w:after="200" w:line="240" w:lineRule="auto"/>
    </w:pPr>
    <w:rPr>
      <w:i/>
      <w:iCs/>
      <w:color w:val="44546A" w:themeColor="text2"/>
      <w:sz w:val="18"/>
      <w:szCs w:val="18"/>
    </w:rPr>
  </w:style>
  <w:style w:type="paragraph" w:customStyle="1" w:styleId="ISL3Txt">
    <w:name w:val="IS L3 Txt"/>
    <w:basedOn w:val="Normal"/>
    <w:qFormat/>
    <w:rsid w:val="003E5FFB"/>
    <w:pPr>
      <w:spacing w:after="240"/>
      <w:ind w:left="720"/>
    </w:pPr>
    <w:rPr>
      <w:szCs w:val="20"/>
    </w:rPr>
  </w:style>
  <w:style w:type="paragraph" w:styleId="ListBullet">
    <w:name w:val="List Bullet"/>
    <w:basedOn w:val="Normal"/>
    <w:uiPriority w:val="99"/>
    <w:unhideWhenUsed/>
    <w:rsid w:val="003E5FFB"/>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oleObject" Target="embeddings/oleObject5.bin"/><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68767DB23D24C6E9D7AD6FABE91D54F"/>
        <w:category>
          <w:name w:val="General"/>
          <w:gallery w:val="placeholder"/>
        </w:category>
        <w:types>
          <w:type w:val="bbPlcHdr"/>
        </w:types>
        <w:behaviors>
          <w:behavior w:val="content"/>
        </w:behaviors>
        <w:guid w:val="{662D8C96-0B5A-40DE-846B-ED0DEC80F9A8}"/>
      </w:docPartPr>
      <w:docPartBody>
        <w:p w:rsidR="009323F6" w:rsidRDefault="009806D4" w:rsidP="009806D4">
          <w:pPr>
            <w:pStyle w:val="A68767DB23D24C6E9D7AD6FABE91D54F"/>
          </w:pPr>
          <w:r w:rsidRPr="00D025E1">
            <w:rPr>
              <w:rStyle w:val="PlaceholderText"/>
            </w:rPr>
            <w:t>[Published Version]</w:t>
          </w:r>
        </w:p>
      </w:docPartBody>
    </w:docPart>
    <w:docPart>
      <w:docPartPr>
        <w:name w:val="280F9596ED6A442387313B4EF4248B6D"/>
        <w:category>
          <w:name w:val="General"/>
          <w:gallery w:val="placeholder"/>
        </w:category>
        <w:types>
          <w:type w:val="bbPlcHdr"/>
        </w:types>
        <w:behaviors>
          <w:behavior w:val="content"/>
        </w:behaviors>
        <w:guid w:val="{4698707B-F37D-4778-8253-AD69F597B39B}"/>
      </w:docPartPr>
      <w:docPartBody>
        <w:p w:rsidR="009323F6" w:rsidRDefault="009806D4" w:rsidP="009806D4">
          <w:pPr>
            <w:pStyle w:val="280F9596ED6A442387313B4EF4248B6D"/>
          </w:pPr>
          <w:r w:rsidRPr="003C395C">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6D4"/>
    <w:rsid w:val="001676F3"/>
    <w:rsid w:val="002E1940"/>
    <w:rsid w:val="002E1E6C"/>
    <w:rsid w:val="00354E75"/>
    <w:rsid w:val="00537A21"/>
    <w:rsid w:val="0064239A"/>
    <w:rsid w:val="00652A89"/>
    <w:rsid w:val="006F011A"/>
    <w:rsid w:val="00763AF6"/>
    <w:rsid w:val="007A1EEA"/>
    <w:rsid w:val="008E3CB5"/>
    <w:rsid w:val="009216D1"/>
    <w:rsid w:val="009323F6"/>
    <w:rsid w:val="009474FB"/>
    <w:rsid w:val="009542B7"/>
    <w:rsid w:val="009806D4"/>
    <w:rsid w:val="00A114A9"/>
    <w:rsid w:val="00AD4C7F"/>
    <w:rsid w:val="00C3300E"/>
    <w:rsid w:val="00C66EDA"/>
    <w:rsid w:val="00CF33E4"/>
    <w:rsid w:val="00D86FEC"/>
    <w:rsid w:val="00E925B2"/>
    <w:rsid w:val="00F07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06D4"/>
    <w:rPr>
      <w:color w:val="808080"/>
    </w:rPr>
  </w:style>
  <w:style w:type="paragraph" w:customStyle="1" w:styleId="3AA39A5C5F2742F1883982A55D2174E7">
    <w:name w:val="3AA39A5C5F2742F1883982A55D2174E7"/>
    <w:rsid w:val="009806D4"/>
  </w:style>
  <w:style w:type="paragraph" w:customStyle="1" w:styleId="A68767DB23D24C6E9D7AD6FABE91D54F">
    <w:name w:val="A68767DB23D24C6E9D7AD6FABE91D54F"/>
    <w:rsid w:val="009806D4"/>
  </w:style>
  <w:style w:type="paragraph" w:customStyle="1" w:styleId="639CEA3FDE324294B1F05D42BC0E2A02">
    <w:name w:val="639CEA3FDE324294B1F05D42BC0E2A02"/>
    <w:rsid w:val="009806D4"/>
  </w:style>
  <w:style w:type="paragraph" w:customStyle="1" w:styleId="280F9596ED6A442387313B4EF4248B6D">
    <w:name w:val="280F9596ED6A442387313B4EF4248B6D"/>
    <w:rsid w:val="009806D4"/>
  </w:style>
  <w:style w:type="paragraph" w:customStyle="1" w:styleId="952FD6CED7E8465F94EE09560AB1C0AB">
    <w:name w:val="952FD6CED7E8465F94EE09560AB1C0AB"/>
    <w:rsid w:val="009806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2D6C5F9F.dotm</Template>
  <TotalTime>742</TotalTime>
  <Pages>13</Pages>
  <Words>2346</Words>
  <Characters>13374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dc:subject/>
  <dc:creator>Nitin.Jain</dc:creator>
  <cp:keywords/>
  <dc:description/>
  <cp:lastModifiedBy>Nitin.Jain</cp:lastModifiedBy>
  <cp:revision>160</cp:revision>
  <dcterms:created xsi:type="dcterms:W3CDTF">2016-08-19T08:50:00Z</dcterms:created>
  <dcterms:modified xsi:type="dcterms:W3CDTF">2016-09-15T09:09:00Z</dcterms:modified>
  <cp:contentStatus>Draft</cp:contentStatus>
</cp:coreProperties>
</file>