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86" w:rsidRDefault="00ED3613" w:rsidP="00DA4506">
      <w:pPr>
        <w:pStyle w:val="ISNormal"/>
        <w:ind w:right="220"/>
      </w:pPr>
      <w:r>
        <w:drawing>
          <wp:inline distT="0" distB="0" distL="0" distR="0">
            <wp:extent cx="802005" cy="488315"/>
            <wp:effectExtent l="19050" t="0" r="0" b="0"/>
            <wp:docPr id="1" name="Picture 1"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ic:cNvPicPr>
                      <a:picLocks noChangeAspect="1" noChangeArrowheads="1"/>
                    </pic:cNvPicPr>
                  </pic:nvPicPr>
                  <pic:blipFill>
                    <a:blip r:embed="rId8" cstate="print"/>
                    <a:srcRect/>
                    <a:stretch>
                      <a:fillRect/>
                    </a:stretch>
                  </pic:blipFill>
                  <pic:spPr bwMode="auto">
                    <a:xfrm>
                      <a:off x="0" y="0"/>
                      <a:ext cx="802005" cy="488315"/>
                    </a:xfrm>
                    <a:prstGeom prst="rect">
                      <a:avLst/>
                    </a:prstGeom>
                    <a:noFill/>
                    <a:ln w="9525">
                      <a:noFill/>
                      <a:miter lim="800000"/>
                      <a:headEnd/>
                      <a:tailEnd/>
                    </a:ln>
                  </pic:spPr>
                </pic:pic>
              </a:graphicData>
            </a:graphic>
          </wp:inline>
        </w:drawing>
      </w:r>
      <w:r w:rsidR="00C56286">
        <w:tab/>
      </w:r>
      <w:r w:rsidR="00C56286">
        <w:tab/>
      </w:r>
      <w:r w:rsidR="00C56286">
        <w:tab/>
      </w:r>
      <w:r w:rsidR="00C56286">
        <w:tab/>
      </w:r>
      <w:r w:rsidR="00C56286">
        <w:tab/>
      </w:r>
      <w:r w:rsidR="00C56286">
        <w:tab/>
      </w:r>
      <w:r w:rsidR="00C56286">
        <w:tab/>
      </w:r>
      <w:r w:rsidR="00C56286">
        <w:tab/>
      </w:r>
      <w:r w:rsidR="00C56286">
        <w:tab/>
      </w:r>
      <w:r w:rsidR="00C56286">
        <w:tab/>
      </w:r>
      <w:r w:rsidR="00C56286">
        <w:tab/>
      </w:r>
      <w:r w:rsidR="00C56286">
        <w:rPr>
          <w:b/>
          <w:bCs/>
          <w:color w:val="003366"/>
          <w:sz w:val="72"/>
        </w:rPr>
        <w:t>IT</w:t>
      </w:r>
    </w:p>
    <w:p w:rsidR="00B3547D" w:rsidRDefault="00186C25" w:rsidP="00BB029D">
      <w:pPr>
        <w:pStyle w:val="Title"/>
      </w:pPr>
      <w:r>
        <w:t xml:space="preserve">4690 EPOS </w:t>
      </w:r>
      <w:r w:rsidR="00BB029D">
        <w:t xml:space="preserve">Alerting and Monitoring </w:t>
      </w:r>
      <w:r w:rsidR="00B3547D">
        <w:br/>
        <w:t>(</w:t>
      </w:r>
      <w:r w:rsidR="009172A3">
        <w:t xml:space="preserve">Phase 1 - </w:t>
      </w:r>
      <w:r w:rsidR="00B3547D">
        <w:t>IBM 4690 RMA</w:t>
      </w:r>
      <w:r w:rsidR="009172A3">
        <w:t xml:space="preserve"> POC</w:t>
      </w:r>
      <w:r w:rsidR="00CD139B">
        <w:t xml:space="preserve"> </w:t>
      </w:r>
      <w:r w:rsidR="00CD139B">
        <w:br/>
        <w:t xml:space="preserve">            on 4690 OS V6R2 Classic</w:t>
      </w:r>
      <w:r w:rsidR="00B3547D">
        <w:t>)</w:t>
      </w:r>
    </w:p>
    <w:p w:rsidR="00C56286" w:rsidRDefault="00C56286" w:rsidP="00BB029D">
      <w:pPr>
        <w:pStyle w:val="Title"/>
      </w:pPr>
      <w:r>
        <w:t>High Level Design</w:t>
      </w:r>
      <w:r>
        <w:tab/>
      </w:r>
      <w:r>
        <w:tab/>
      </w:r>
      <w:r>
        <w:tab/>
      </w:r>
      <w:r>
        <w:tab/>
      </w:r>
    </w:p>
    <w:p w:rsidR="00C56286" w:rsidRDefault="00C56286" w:rsidP="00784B93">
      <w:pPr>
        <w:pStyle w:val="Title"/>
        <w:ind w:left="7200"/>
        <w:jc w:val="right"/>
      </w:pPr>
      <w:r w:rsidRPr="009172A3">
        <w:rPr>
          <w:sz w:val="32"/>
        </w:rPr>
        <w:t xml:space="preserve">Version </w:t>
      </w:r>
      <w:r w:rsidR="00B0321F">
        <w:rPr>
          <w:sz w:val="32"/>
        </w:rPr>
        <w:t>1.0</w:t>
      </w:r>
      <w:r w:rsidR="000D132E">
        <w:br/>
      </w:r>
      <w:r w:rsidR="000D132E" w:rsidRPr="00784B93">
        <w:rPr>
          <w:sz w:val="32"/>
        </w:rPr>
        <w:t>Paul Bowers</w:t>
      </w:r>
      <w:r w:rsidRPr="00784B93">
        <w:rPr>
          <w:sz w:val="32"/>
        </w:rPr>
        <w:br/>
      </w:r>
      <w:r w:rsidR="00B0321F">
        <w:rPr>
          <w:sz w:val="32"/>
        </w:rPr>
        <w:t>Approved</w:t>
      </w:r>
    </w:p>
    <w:p w:rsidR="00C56286" w:rsidRDefault="00C56286">
      <w:pPr>
        <w:pStyle w:val="ISNormal"/>
      </w:pPr>
      <w:bookmarkStart w:id="0" w:name="_Toc204502197"/>
      <w:bookmarkStart w:id="1" w:name="_Toc210028847"/>
      <w:bookmarkStart w:id="2" w:name="_Toc210029075"/>
      <w:bookmarkStart w:id="3" w:name="_Toc528990384"/>
      <w:bookmarkStart w:id="4" w:name="_Toc517852159"/>
      <w:bookmarkStart w:id="5" w:name="_Toc152574865"/>
      <w:bookmarkStart w:id="6" w:name="_Toc528990382"/>
      <w:bookmarkStart w:id="7" w:name="_Toc517852157"/>
      <w:bookmarkStart w:id="8" w:name="_Toc152574864"/>
      <w:bookmarkStart w:id="9" w:name="_Toc204502199"/>
      <w:r>
        <w:t xml:space="preserve">Date </w:t>
      </w:r>
      <w:r w:rsidR="00B0321F">
        <w:t>03</w:t>
      </w:r>
      <w:r>
        <w:t>/</w:t>
      </w:r>
      <w:r w:rsidR="00DF2063">
        <w:t>0</w:t>
      </w:r>
      <w:r w:rsidR="00B0321F">
        <w:t>7</w:t>
      </w:r>
      <w:r>
        <w:t>/</w:t>
      </w:r>
      <w:r w:rsidR="00BB029D">
        <w:t>201</w:t>
      </w:r>
      <w:r w:rsidR="00DF2063">
        <w:t>1</w:t>
      </w:r>
      <w:r>
        <w:t xml:space="preserve"> </w:t>
      </w:r>
    </w:p>
    <w:p w:rsidR="00C56286" w:rsidRDefault="00C56286">
      <w:pPr>
        <w:pStyle w:val="ISNormal"/>
      </w:pPr>
      <w:bookmarkStart w:id="10" w:name="_Toc528990380"/>
      <w:bookmarkStart w:id="11" w:name="_Toc517852155"/>
      <w:bookmarkStart w:id="12" w:name="_Toc152574862"/>
    </w:p>
    <w:p w:rsidR="00C56286" w:rsidRDefault="00C56286">
      <w:pPr>
        <w:pStyle w:val="ISL1Hdr"/>
      </w:pPr>
      <w:bookmarkStart w:id="13" w:name="_Toc283191030"/>
      <w:bookmarkEnd w:id="0"/>
      <w:bookmarkEnd w:id="1"/>
      <w:bookmarkEnd w:id="2"/>
      <w:bookmarkEnd w:id="10"/>
      <w:bookmarkEnd w:id="11"/>
      <w:bookmarkEnd w:id="12"/>
      <w:r>
        <w:t>Preface</w:t>
      </w:r>
      <w:bookmarkEnd w:id="13"/>
    </w:p>
    <w:p w:rsidR="00C56286" w:rsidRDefault="00C56286" w:rsidP="00354E43">
      <w:pPr>
        <w:pStyle w:val="ISL2Hdr"/>
      </w:pPr>
      <w:bookmarkStart w:id="14" w:name="_Toc283191031"/>
      <w:r>
        <w:t>Introduction</w:t>
      </w:r>
      <w:bookmarkEnd w:id="14"/>
    </w:p>
    <w:p w:rsidR="004F2C75" w:rsidRPr="00802BBF" w:rsidRDefault="004F2C75" w:rsidP="002A7DE5">
      <w:pPr>
        <w:pStyle w:val="ISL2Txt"/>
        <w:ind w:left="1276"/>
        <w:jc w:val="both"/>
        <w:rPr>
          <w:rFonts w:ascii="Helvetica" w:hAnsi="Helvetica"/>
        </w:rPr>
      </w:pPr>
      <w:bookmarkStart w:id="15" w:name="_Toc210028849"/>
      <w:bookmarkStart w:id="16" w:name="_Toc210029077"/>
      <w:r w:rsidRPr="00802BBF">
        <w:rPr>
          <w:rFonts w:ascii="Helvetica" w:hAnsi="Helvetica"/>
        </w:rPr>
        <w:t xml:space="preserve">The Boots UK IT Service Desk currently logs on average 30,000 incidents a month on behalf of its customers, of these around 20,000 are related to hardware or software within the Boots Store environment. </w:t>
      </w:r>
    </w:p>
    <w:p w:rsidR="004F2C75" w:rsidRPr="00802BBF" w:rsidRDefault="004F2C75" w:rsidP="004F2C75">
      <w:pPr>
        <w:pStyle w:val="ISL2Txt"/>
        <w:jc w:val="both"/>
        <w:rPr>
          <w:rFonts w:ascii="Helvetica" w:hAnsi="Helvetica"/>
        </w:rPr>
      </w:pPr>
    </w:p>
    <w:p w:rsidR="004F2C75" w:rsidRDefault="004F2C75" w:rsidP="002A7DE5">
      <w:pPr>
        <w:pStyle w:val="ISL2Txt"/>
        <w:ind w:left="1276"/>
        <w:jc w:val="both"/>
        <w:rPr>
          <w:rFonts w:ascii="Helvetica" w:hAnsi="Helvetica"/>
        </w:rPr>
      </w:pPr>
      <w:r w:rsidRPr="00802BBF">
        <w:rPr>
          <w:rFonts w:ascii="Helvetica" w:hAnsi="Helvetica"/>
        </w:rPr>
        <w:t>Currently a high percentage of these are the result of the customer contacting the IT Service Desk to log an incident with only a small number automatically generated through alerting technology. The impact is that the IT Service team is operating in the most reactive state possible resulting in extended downtime for the customer eventually leading to lost revenue.</w:t>
      </w:r>
    </w:p>
    <w:p w:rsidR="005A1493" w:rsidRDefault="005A1493" w:rsidP="002A7DE5">
      <w:pPr>
        <w:pStyle w:val="ISL2Txt"/>
        <w:ind w:left="1276"/>
        <w:jc w:val="both"/>
        <w:rPr>
          <w:rFonts w:ascii="Helvetica" w:hAnsi="Helvetica"/>
        </w:rPr>
      </w:pPr>
    </w:p>
    <w:p w:rsidR="005A1493" w:rsidRDefault="005A1493" w:rsidP="002A7DE5">
      <w:pPr>
        <w:pStyle w:val="ISL2Txt"/>
        <w:ind w:left="1276"/>
        <w:jc w:val="both"/>
        <w:rPr>
          <w:rFonts w:ascii="Helvetica" w:hAnsi="Helvetica"/>
        </w:rPr>
      </w:pPr>
      <w:r>
        <w:rPr>
          <w:rFonts w:ascii="Helvetica" w:hAnsi="Helvetica"/>
        </w:rPr>
        <w:t>The retail landscape is quickly changing. Retail systems once included the point-of-sale (POS) device used at the end of the shopping experience. Now, retail systems include new devices that present the customer with technology at every step of the in-store experience. A wide range of devices – including handhelds, kiosk, Pin Entry Devices, RF Access Points, Printers and Scanners have introduced several unique needs.</w:t>
      </w:r>
    </w:p>
    <w:p w:rsidR="005A1493" w:rsidRDefault="005A1493" w:rsidP="004F2C75">
      <w:pPr>
        <w:pStyle w:val="ISL2Txt"/>
        <w:jc w:val="both"/>
        <w:rPr>
          <w:rFonts w:ascii="Helvetica" w:hAnsi="Helvetica"/>
        </w:rPr>
      </w:pPr>
    </w:p>
    <w:p w:rsidR="005A1493" w:rsidRDefault="005A1493" w:rsidP="002A7DE5">
      <w:pPr>
        <w:pStyle w:val="ISL2Txt"/>
        <w:ind w:left="1276"/>
        <w:jc w:val="both"/>
        <w:rPr>
          <w:rFonts w:ascii="Helvetica" w:hAnsi="Helvetica"/>
        </w:rPr>
      </w:pPr>
      <w:r>
        <w:rPr>
          <w:rFonts w:ascii="Helvetica" w:hAnsi="Helvetica"/>
        </w:rPr>
        <w:t>There is a need for extensive, seamless and complete integration with the rest of the infrastructure, including elements that are located within the store, as well as those at the enterprise. It is imperative that these devices remain in service and function as intended. When devices do fail, these failures must be detected and promptly corrected, or the failures be predicted before they occur. This presents a strong need for manageability.</w:t>
      </w:r>
    </w:p>
    <w:p w:rsidR="004F2C75" w:rsidRDefault="004F2C75" w:rsidP="002A7DE5">
      <w:pPr>
        <w:pStyle w:val="ISL2Txt"/>
        <w:ind w:left="1276"/>
        <w:jc w:val="both"/>
        <w:rPr>
          <w:rFonts w:ascii="Helvetica" w:hAnsi="Helvetica"/>
        </w:rPr>
      </w:pPr>
    </w:p>
    <w:p w:rsidR="005A1493" w:rsidRDefault="005A1493" w:rsidP="002A7DE5">
      <w:pPr>
        <w:pStyle w:val="ISL2Txt"/>
        <w:ind w:left="1276"/>
        <w:jc w:val="both"/>
        <w:rPr>
          <w:rFonts w:ascii="Helvetica" w:hAnsi="Helvetica"/>
        </w:rPr>
      </w:pPr>
      <w:r>
        <w:rPr>
          <w:rFonts w:ascii="Helvetica" w:hAnsi="Helvetica"/>
        </w:rPr>
        <w:t>Systems management can be thought of as the ability to control, configure, update and monitor a device (in real time when possible) from outside the device. An operator or an application can monitor and maintain the health of a device with this functionality, taking corrective action when needed. This management is aimed at keeping the device in service. This is especially important in the retail space as a fully functional device means additional ability to serve the customer.</w:t>
      </w:r>
    </w:p>
    <w:p w:rsidR="005A1493" w:rsidRPr="00802BBF" w:rsidRDefault="005A1493" w:rsidP="002A7DE5">
      <w:pPr>
        <w:pStyle w:val="ISL2Txt"/>
        <w:ind w:left="1276"/>
        <w:jc w:val="both"/>
        <w:rPr>
          <w:rFonts w:ascii="Helvetica" w:hAnsi="Helvetica"/>
        </w:rPr>
      </w:pPr>
    </w:p>
    <w:p w:rsidR="004F2C75" w:rsidRPr="00802BBF" w:rsidRDefault="004F2C75" w:rsidP="002A7DE5">
      <w:pPr>
        <w:pStyle w:val="ISL2Txt"/>
        <w:ind w:left="1276"/>
        <w:jc w:val="both"/>
        <w:rPr>
          <w:rFonts w:ascii="Helvetica" w:hAnsi="Helvetica"/>
        </w:rPr>
      </w:pPr>
      <w:r w:rsidRPr="00802BBF">
        <w:rPr>
          <w:rFonts w:ascii="Helvetica" w:hAnsi="Helvetica"/>
        </w:rPr>
        <w:t xml:space="preserve">This High Level Design will define </w:t>
      </w:r>
      <w:r w:rsidR="00B35D0A" w:rsidRPr="00802BBF">
        <w:rPr>
          <w:rFonts w:ascii="Helvetica" w:hAnsi="Helvetica"/>
        </w:rPr>
        <w:t xml:space="preserve">the solution </w:t>
      </w:r>
      <w:r w:rsidRPr="00802BBF">
        <w:rPr>
          <w:rFonts w:ascii="Helvetica" w:hAnsi="Helvetica"/>
        </w:rPr>
        <w:t xml:space="preserve">to deliver remote monitoring and alerting </w:t>
      </w:r>
      <w:r w:rsidR="007F73F2">
        <w:rPr>
          <w:rFonts w:ascii="Helvetica" w:hAnsi="Helvetica"/>
        </w:rPr>
        <w:t xml:space="preserve">of events and failures both hardware and software </w:t>
      </w:r>
      <w:r w:rsidRPr="00802BBF">
        <w:rPr>
          <w:rFonts w:ascii="Helvetica" w:hAnsi="Helvetica"/>
        </w:rPr>
        <w:t>on the 4690 EPOS system</w:t>
      </w:r>
      <w:r w:rsidR="009172A3">
        <w:rPr>
          <w:rFonts w:ascii="Helvetica" w:hAnsi="Helvetica"/>
        </w:rPr>
        <w:t xml:space="preserve"> using the IBM RMA offering in a two store Proof of Concept</w:t>
      </w:r>
      <w:r w:rsidRPr="00802BBF">
        <w:rPr>
          <w:rFonts w:ascii="Helvetica" w:hAnsi="Helvetica"/>
        </w:rPr>
        <w:t>.</w:t>
      </w:r>
    </w:p>
    <w:p w:rsidR="00C56286" w:rsidRPr="00802BBF" w:rsidRDefault="00C56286" w:rsidP="00354E43">
      <w:pPr>
        <w:pStyle w:val="ISL2Hdr"/>
      </w:pPr>
      <w:bookmarkStart w:id="17" w:name="_Toc283191032"/>
      <w:r w:rsidRPr="00802BBF">
        <w:lastRenderedPageBreak/>
        <w:t>S</w:t>
      </w:r>
      <w:bookmarkEnd w:id="15"/>
      <w:bookmarkEnd w:id="16"/>
      <w:r w:rsidRPr="00802BBF">
        <w:t>cope of Document</w:t>
      </w:r>
      <w:bookmarkEnd w:id="17"/>
    </w:p>
    <w:p w:rsidR="00C05C3F" w:rsidRDefault="00C05C3F" w:rsidP="002A7DE5">
      <w:pPr>
        <w:pStyle w:val="ISL2Txt"/>
        <w:ind w:left="1276"/>
        <w:jc w:val="both"/>
      </w:pPr>
      <w:r>
        <w:t>This High Level Design defines the process, organisation, application &amp; technology, data &amp; information design for the Stores delivery. The document will define, or replicate, all interfaces with other alerting and monitoring High Level Designs that cover the central and middleware components.</w:t>
      </w:r>
    </w:p>
    <w:p w:rsidR="00C05C3F" w:rsidRDefault="00C05C3F" w:rsidP="002A7DE5">
      <w:pPr>
        <w:pStyle w:val="ISL2Txt"/>
        <w:ind w:left="1276"/>
        <w:jc w:val="both"/>
      </w:pPr>
    </w:p>
    <w:p w:rsidR="00C05C3F" w:rsidRDefault="00C05C3F" w:rsidP="002A7DE5">
      <w:pPr>
        <w:pStyle w:val="ISL2Txt"/>
        <w:ind w:left="1276"/>
        <w:jc w:val="both"/>
      </w:pPr>
      <w:r>
        <w:t xml:space="preserve">This project will be delivered in multiple releases as the hardware and operating system dependencies are delivered. For each release, there </w:t>
      </w:r>
      <w:r w:rsidR="00E8739A">
        <w:t>may</w:t>
      </w:r>
      <w:r>
        <w:t xml:space="preserve"> be a separate set of requirements, High Level Designs and Detailed Designs.</w:t>
      </w:r>
    </w:p>
    <w:p w:rsidR="00C05C3F" w:rsidRDefault="00C05C3F" w:rsidP="002A7DE5">
      <w:pPr>
        <w:pStyle w:val="ISL2Txt"/>
        <w:ind w:left="1276"/>
      </w:pPr>
    </w:p>
    <w:p w:rsidR="00C05C3F" w:rsidRDefault="00C05C3F" w:rsidP="002A7DE5">
      <w:pPr>
        <w:pStyle w:val="ISL2Txt"/>
        <w:ind w:left="1276"/>
        <w:jc w:val="both"/>
      </w:pPr>
      <w:r>
        <w:t xml:space="preserve">This document covers the High Level Design for retail stores </w:t>
      </w:r>
      <w:r w:rsidR="00D16F20">
        <w:t>components</w:t>
      </w:r>
      <w:r w:rsidR="009172A3">
        <w:t xml:space="preserve"> for an RMA Proof of Concept to be delivered in two stores in order to identify and asses the nature of the events logged and to determine the processes required at the centre to support and manage this new environment</w:t>
      </w:r>
      <w:r>
        <w:t>.</w:t>
      </w:r>
    </w:p>
    <w:p w:rsidR="00685318" w:rsidRDefault="00685318" w:rsidP="002A7DE5">
      <w:pPr>
        <w:pStyle w:val="ISL2Txt"/>
        <w:ind w:left="1276"/>
        <w:jc w:val="both"/>
      </w:pPr>
    </w:p>
    <w:p w:rsidR="00685318" w:rsidRDefault="00685318" w:rsidP="00685318">
      <w:pPr>
        <w:pStyle w:val="ISL1Hdr"/>
      </w:pPr>
      <w:bookmarkStart w:id="18" w:name="_Toc283191033"/>
      <w:r>
        <w:t>Business Context</w:t>
      </w:r>
      <w:bookmarkEnd w:id="18"/>
    </w:p>
    <w:p w:rsidR="00C56286" w:rsidRDefault="00C56286" w:rsidP="00354E43">
      <w:pPr>
        <w:pStyle w:val="ISL2Hdr"/>
      </w:pPr>
      <w:bookmarkStart w:id="19" w:name="_Toc283191034"/>
      <w:r>
        <w:t>Business Objectives</w:t>
      </w:r>
      <w:bookmarkEnd w:id="19"/>
    </w:p>
    <w:p w:rsidR="00266B88" w:rsidRDefault="00266B88" w:rsidP="00266B88">
      <w:pPr>
        <w:pStyle w:val="ISL1Txt"/>
        <w:numPr>
          <w:ilvl w:val="0"/>
          <w:numId w:val="3"/>
        </w:numPr>
      </w:pPr>
      <w:bookmarkStart w:id="20" w:name="_Toc39563343"/>
      <w:bookmarkStart w:id="21" w:name="_Toc52165873"/>
      <w:bookmarkStart w:id="22" w:name="_Toc107723912"/>
      <w:bookmarkStart w:id="23" w:name="_Toc109716414"/>
      <w:bookmarkStart w:id="24" w:name="_Toc217727289"/>
      <w:r>
        <w:t xml:space="preserve">To gather </w:t>
      </w:r>
      <w:r w:rsidR="00673E70">
        <w:t xml:space="preserve">and validate </w:t>
      </w:r>
      <w:r>
        <w:t xml:space="preserve">requirements for Alerting and Monitoring on the </w:t>
      </w:r>
      <w:r w:rsidR="00E96DAF">
        <w:t xml:space="preserve">4690 </w:t>
      </w:r>
      <w:r>
        <w:t>estate</w:t>
      </w:r>
    </w:p>
    <w:p w:rsidR="00266B88" w:rsidRDefault="00266B88" w:rsidP="00266B88">
      <w:pPr>
        <w:pStyle w:val="ISL1Txt"/>
        <w:numPr>
          <w:ilvl w:val="0"/>
          <w:numId w:val="3"/>
        </w:numPr>
      </w:pPr>
      <w:r>
        <w:t xml:space="preserve">To validate </w:t>
      </w:r>
      <w:r w:rsidR="00673E70">
        <w:t xml:space="preserve">that </w:t>
      </w:r>
      <w:r>
        <w:t xml:space="preserve">the </w:t>
      </w:r>
      <w:r w:rsidR="00AE7D41">
        <w:t xml:space="preserve">IBM RMA </w:t>
      </w:r>
      <w:r>
        <w:t>solution meets Boots requirements</w:t>
      </w:r>
    </w:p>
    <w:p w:rsidR="00266B88" w:rsidRDefault="00266B88" w:rsidP="00266B88">
      <w:pPr>
        <w:pStyle w:val="ISL1Txt"/>
        <w:numPr>
          <w:ilvl w:val="0"/>
          <w:numId w:val="3"/>
        </w:numPr>
      </w:pPr>
      <w:r>
        <w:t xml:space="preserve">To implement the </w:t>
      </w:r>
      <w:r w:rsidR="00E96DAF">
        <w:t xml:space="preserve">4690 </w:t>
      </w:r>
      <w:r w:rsidR="00AE7D41">
        <w:t xml:space="preserve">RMA </w:t>
      </w:r>
      <w:r w:rsidR="00E96DAF">
        <w:t>components necessary to support the solution.</w:t>
      </w:r>
    </w:p>
    <w:p w:rsidR="00AE7D41" w:rsidRDefault="00AE7D41" w:rsidP="00266B88">
      <w:pPr>
        <w:pStyle w:val="ISL1Txt"/>
        <w:numPr>
          <w:ilvl w:val="0"/>
          <w:numId w:val="3"/>
        </w:numPr>
      </w:pPr>
      <w:r>
        <w:t>To Implement IBM D</w:t>
      </w:r>
      <w:r w:rsidR="007D767C">
        <w:t xml:space="preserve">irector to support the solution, ultimately </w:t>
      </w:r>
      <w:r>
        <w:t xml:space="preserve">to send alerts to </w:t>
      </w:r>
      <w:r w:rsidR="003F471A">
        <w:t>Tivoli</w:t>
      </w:r>
      <w:r>
        <w:t xml:space="preserve"> TEC</w:t>
      </w:r>
    </w:p>
    <w:p w:rsidR="00673E70" w:rsidRDefault="00673E70" w:rsidP="00266B88">
      <w:pPr>
        <w:pStyle w:val="ISL1Txt"/>
        <w:numPr>
          <w:ilvl w:val="0"/>
          <w:numId w:val="3"/>
        </w:numPr>
      </w:pPr>
      <w:r>
        <w:t xml:space="preserve">To identify </w:t>
      </w:r>
      <w:r w:rsidR="007D767C">
        <w:t>the</w:t>
      </w:r>
      <w:r>
        <w:t xml:space="preserve"> technologies to augment RMA to fulfil the Alerting and Monitoring requirements</w:t>
      </w:r>
      <w:r w:rsidR="007D767C">
        <w:t>, anticipated to be built around the DEC/MB solution</w:t>
      </w:r>
      <w:r>
        <w:t>.</w:t>
      </w:r>
    </w:p>
    <w:p w:rsidR="00E96DAF" w:rsidRDefault="00E96DAF" w:rsidP="00E96DAF">
      <w:pPr>
        <w:pStyle w:val="ISL1Txt"/>
      </w:pPr>
    </w:p>
    <w:p w:rsidR="00E96DAF" w:rsidRDefault="00E96DAF" w:rsidP="002A7DE5">
      <w:pPr>
        <w:pStyle w:val="ISL2Txt"/>
        <w:ind w:left="1276"/>
      </w:pPr>
      <w:r>
        <w:t>The project should consider the following:</w:t>
      </w:r>
    </w:p>
    <w:p w:rsidR="00E96DAF" w:rsidRDefault="00E96DAF" w:rsidP="00E96DAF">
      <w:pPr>
        <w:pStyle w:val="ISL2Txt"/>
      </w:pPr>
    </w:p>
    <w:p w:rsidR="00E96DAF" w:rsidRDefault="00E96DAF" w:rsidP="00045AA2">
      <w:pPr>
        <w:pStyle w:val="ISL2Txt"/>
        <w:numPr>
          <w:ilvl w:val="0"/>
          <w:numId w:val="4"/>
        </w:numPr>
      </w:pPr>
      <w:r>
        <w:t>Requirements of the Service Delivery Stakeholders on what type of alerts should be received</w:t>
      </w:r>
    </w:p>
    <w:p w:rsidR="00E96DAF" w:rsidRDefault="00E96DAF" w:rsidP="00045AA2">
      <w:pPr>
        <w:pStyle w:val="ISL2Txt"/>
        <w:numPr>
          <w:ilvl w:val="0"/>
          <w:numId w:val="4"/>
        </w:numPr>
      </w:pPr>
      <w:r>
        <w:t>Restrictions in the technology available on the systems in scope</w:t>
      </w:r>
    </w:p>
    <w:p w:rsidR="00E96DAF" w:rsidRDefault="00E96DAF" w:rsidP="00E96DAF">
      <w:pPr>
        <w:pStyle w:val="ISL2Txt"/>
        <w:numPr>
          <w:ins w:id="25" w:author="Justin Loftas" w:date="2010-05-28T13:13:00Z"/>
        </w:numPr>
      </w:pPr>
    </w:p>
    <w:p w:rsidR="00E96DAF" w:rsidRDefault="00E96DAF" w:rsidP="002A7DE5">
      <w:pPr>
        <w:pStyle w:val="ISL2Txt"/>
        <w:ind w:left="1276"/>
        <w:jc w:val="both"/>
      </w:pPr>
      <w:r>
        <w:t>The project is part of the Service Renewal Programme and has a strong dependency on the successful delivery of the Service Management Tool Replacement project and IT Dashboard Project</w:t>
      </w:r>
      <w:r w:rsidR="007D767C">
        <w:t>.</w:t>
      </w:r>
    </w:p>
    <w:p w:rsidR="00C56286" w:rsidRDefault="00C56286" w:rsidP="00354E43">
      <w:pPr>
        <w:pStyle w:val="ISL2Hdr"/>
      </w:pPr>
      <w:bookmarkStart w:id="26" w:name="_Toc283191035"/>
      <w:r>
        <w:t>Business Process</w:t>
      </w:r>
      <w:bookmarkEnd w:id="20"/>
      <w:bookmarkEnd w:id="21"/>
      <w:r>
        <w:t xml:space="preserve"> Scope</w:t>
      </w:r>
      <w:bookmarkEnd w:id="22"/>
      <w:bookmarkEnd w:id="23"/>
      <w:bookmarkEnd w:id="24"/>
      <w:bookmarkEnd w:id="26"/>
    </w:p>
    <w:p w:rsidR="00A00D99" w:rsidRDefault="00A00D99" w:rsidP="00A00D99">
      <w:pPr>
        <w:pStyle w:val="ISL2Txt"/>
        <w:numPr>
          <w:ilvl w:val="0"/>
          <w:numId w:val="5"/>
        </w:numPr>
      </w:pPr>
      <w:bookmarkStart w:id="27" w:name="_Toc39563348"/>
      <w:bookmarkStart w:id="28" w:name="_Toc52165878"/>
      <w:bookmarkStart w:id="29" w:name="_Toc107723918"/>
      <w:bookmarkStart w:id="30" w:name="_Toc109716416"/>
      <w:bookmarkStart w:id="31" w:name="_Toc217727291"/>
      <w:r>
        <w:t xml:space="preserve">Validate the </w:t>
      </w:r>
      <w:r w:rsidR="00B77E0D">
        <w:t>IBM 4690 RMA so</w:t>
      </w:r>
      <w:r w:rsidR="00AC69EE">
        <w:t>l</w:t>
      </w:r>
      <w:r w:rsidR="00B77E0D">
        <w:t>ution</w:t>
      </w:r>
      <w:r>
        <w:t xml:space="preserve"> meets Boots requirements</w:t>
      </w:r>
    </w:p>
    <w:p w:rsidR="00A00D99" w:rsidRDefault="00A00D99" w:rsidP="00A00D99">
      <w:pPr>
        <w:pStyle w:val="ISL2Txt"/>
        <w:numPr>
          <w:ilvl w:val="0"/>
          <w:numId w:val="5"/>
        </w:numPr>
      </w:pPr>
      <w:r>
        <w:t xml:space="preserve">Configure </w:t>
      </w:r>
      <w:r w:rsidR="00B77E0D">
        <w:t xml:space="preserve">RMA </w:t>
      </w:r>
      <w:r>
        <w:t>solution to meet Boots requirements</w:t>
      </w:r>
    </w:p>
    <w:p w:rsidR="00A00D99" w:rsidRDefault="00A00D99" w:rsidP="00A00D99">
      <w:pPr>
        <w:pStyle w:val="ISL2Txt"/>
        <w:numPr>
          <w:ilvl w:val="0"/>
          <w:numId w:val="5"/>
        </w:numPr>
      </w:pPr>
      <w:r>
        <w:t xml:space="preserve">Implement </w:t>
      </w:r>
      <w:r w:rsidR="00B77E0D">
        <w:t>RMA</w:t>
      </w:r>
      <w:r w:rsidR="007D767C">
        <w:t xml:space="preserve"> solution in two stores of </w:t>
      </w:r>
      <w:r>
        <w:t xml:space="preserve">the Boots </w:t>
      </w:r>
      <w:r w:rsidR="00B77E0D">
        <w:t xml:space="preserve">4690 EPOS </w:t>
      </w:r>
      <w:r>
        <w:t>estate</w:t>
      </w:r>
    </w:p>
    <w:p w:rsidR="00A00D99" w:rsidRDefault="00A00D99" w:rsidP="00A00D99">
      <w:pPr>
        <w:pStyle w:val="ISL2Txt"/>
        <w:numPr>
          <w:ilvl w:val="0"/>
          <w:numId w:val="5"/>
        </w:numPr>
      </w:pPr>
      <w:r>
        <w:t xml:space="preserve">Configure specified Alerts to report to </w:t>
      </w:r>
      <w:r w:rsidR="007D767C">
        <w:t>IBM director</w:t>
      </w:r>
      <w:r w:rsidR="00AC69EE">
        <w:t>.</w:t>
      </w:r>
    </w:p>
    <w:p w:rsidR="00997849" w:rsidRDefault="00997849" w:rsidP="00997849">
      <w:pPr>
        <w:pStyle w:val="ISL2Txt"/>
      </w:pPr>
    </w:p>
    <w:p w:rsidR="00997849" w:rsidRDefault="00A81014" w:rsidP="002A7DE5">
      <w:pPr>
        <w:pStyle w:val="ISL2Txt"/>
        <w:ind w:left="1276"/>
        <w:jc w:val="both"/>
      </w:pPr>
      <w:r>
        <w:t>The diagram below shows the entire scope of monitoring and alerting to be delivered across the entire BTC scope. The boxes in blue represent the scope of this High Level Design.</w:t>
      </w:r>
    </w:p>
    <w:p w:rsidR="00A81014" w:rsidRDefault="00A81014" w:rsidP="00997849">
      <w:pPr>
        <w:pStyle w:val="ISL2Txt"/>
      </w:pPr>
    </w:p>
    <w:p w:rsidR="00997849" w:rsidRDefault="00ED3613" w:rsidP="00204C81">
      <w:pPr>
        <w:pStyle w:val="ISL2Txt"/>
        <w:jc w:val="center"/>
      </w:pPr>
      <w:r>
        <w:rPr>
          <w:noProof/>
          <w:lang w:eastAsia="en-GB"/>
        </w:rPr>
        <w:lastRenderedPageBreak/>
        <w:drawing>
          <wp:inline distT="0" distB="0" distL="0" distR="0">
            <wp:extent cx="4370070" cy="269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370070" cy="2692400"/>
                    </a:xfrm>
                    <a:prstGeom prst="rect">
                      <a:avLst/>
                    </a:prstGeom>
                    <a:noFill/>
                    <a:ln w="9525">
                      <a:noFill/>
                      <a:miter lim="800000"/>
                      <a:headEnd/>
                      <a:tailEnd/>
                    </a:ln>
                  </pic:spPr>
                </pic:pic>
              </a:graphicData>
            </a:graphic>
          </wp:inline>
        </w:drawing>
      </w:r>
    </w:p>
    <w:p w:rsidR="00C56286" w:rsidRDefault="00C56286" w:rsidP="00354E43">
      <w:pPr>
        <w:pStyle w:val="ISL2Hdr"/>
      </w:pPr>
      <w:bookmarkStart w:id="32" w:name="_Toc283191036"/>
      <w:r>
        <w:t>Other Business Change Implications</w:t>
      </w:r>
      <w:bookmarkEnd w:id="27"/>
      <w:bookmarkEnd w:id="28"/>
      <w:bookmarkEnd w:id="29"/>
      <w:bookmarkEnd w:id="30"/>
      <w:bookmarkEnd w:id="31"/>
      <w:bookmarkEnd w:id="32"/>
    </w:p>
    <w:p w:rsidR="00A00D99" w:rsidRDefault="00A00D99" w:rsidP="002A7DE5">
      <w:pPr>
        <w:pStyle w:val="ISL1Txt"/>
        <w:ind w:left="1276"/>
        <w:jc w:val="both"/>
      </w:pPr>
      <w:bookmarkStart w:id="33" w:name="_Toc39563349"/>
      <w:bookmarkStart w:id="34" w:name="_Toc52165879"/>
      <w:bookmarkStart w:id="35" w:name="_Toc107723919"/>
      <w:bookmarkStart w:id="36" w:name="_Toc109716417"/>
      <w:bookmarkStart w:id="37" w:name="_Toc217727292"/>
      <w:r>
        <w:t>It is expected that providing an alerting capability</w:t>
      </w:r>
      <w:r w:rsidR="001B178D">
        <w:t xml:space="preserve"> across all stores</w:t>
      </w:r>
      <w:r>
        <w:t xml:space="preserve"> will lead to a saving </w:t>
      </w:r>
      <w:r w:rsidR="007D767C">
        <w:t>in</w:t>
      </w:r>
      <w:r>
        <w:t xml:space="preserve"> Service Desk Analyst</w:t>
      </w:r>
      <w:r w:rsidR="007D767C">
        <w:t>s</w:t>
      </w:r>
      <w:r>
        <w:t xml:space="preserve"> who will not be required to log incident on behalf of the customer.</w:t>
      </w:r>
      <w:r w:rsidR="001B178D">
        <w:t xml:space="preserve"> This is not anticipated to be achieved as part of the initial RMA POC.</w:t>
      </w:r>
    </w:p>
    <w:p w:rsidR="00A00D99" w:rsidRDefault="00A00D99" w:rsidP="002A7DE5">
      <w:pPr>
        <w:pStyle w:val="ISL1Txt"/>
        <w:ind w:left="1276"/>
        <w:jc w:val="both"/>
      </w:pPr>
    </w:p>
    <w:p w:rsidR="00A00D99" w:rsidRDefault="00A00D99" w:rsidP="002A7DE5">
      <w:pPr>
        <w:pStyle w:val="ISL1Txt"/>
        <w:ind w:left="1276"/>
        <w:jc w:val="both"/>
      </w:pPr>
      <w:r>
        <w:t>The standard of IT service provided to the customer should greatly increase due to the ability of the Service teams to react quickly to an alerted or monitored event</w:t>
      </w:r>
    </w:p>
    <w:p w:rsidR="003F471A" w:rsidRDefault="003F471A" w:rsidP="002A7DE5">
      <w:pPr>
        <w:pStyle w:val="ISL1Txt"/>
        <w:ind w:left="1276"/>
        <w:jc w:val="both"/>
      </w:pPr>
    </w:p>
    <w:p w:rsidR="003F471A" w:rsidRDefault="008E13C9" w:rsidP="002A7DE5">
      <w:pPr>
        <w:pStyle w:val="ISL1Txt"/>
        <w:ind w:left="1276"/>
        <w:jc w:val="both"/>
      </w:pPr>
      <w:r>
        <w:t>It is expected that the near</w:t>
      </w:r>
      <w:r w:rsidR="003F471A">
        <w:t>-time alerting</w:t>
      </w:r>
      <w:r w:rsidR="00206EE4">
        <w:t xml:space="preserve"> will reduce the number of calls made by stores as problems </w:t>
      </w:r>
      <w:r>
        <w:t>could</w:t>
      </w:r>
      <w:r w:rsidR="00206EE4">
        <w:t xml:space="preserve"> be identified and resolved before the store experience issues.</w:t>
      </w:r>
      <w:r w:rsidR="001B178D">
        <w:t xml:space="preserve"> This is dependant on the type and nature of the issue identified and the processes put in place to manage and react to them.</w:t>
      </w:r>
    </w:p>
    <w:p w:rsidR="00204C81" w:rsidRDefault="00204C81" w:rsidP="002A7DE5">
      <w:pPr>
        <w:pStyle w:val="ISL1Txt"/>
        <w:ind w:left="1276"/>
        <w:jc w:val="both"/>
      </w:pPr>
    </w:p>
    <w:p w:rsidR="00204C81" w:rsidRDefault="00204C81" w:rsidP="002A7DE5">
      <w:pPr>
        <w:pStyle w:val="ISL1Txt"/>
        <w:ind w:left="1276"/>
        <w:jc w:val="both"/>
      </w:pPr>
      <w:r>
        <w:t>The diagram below shows the dependencies and migration routes for RMA on the 4690 platform.</w:t>
      </w:r>
    </w:p>
    <w:p w:rsidR="00B5588D" w:rsidRDefault="00B5588D" w:rsidP="002A7DE5">
      <w:pPr>
        <w:pStyle w:val="ISL1Txt"/>
        <w:ind w:left="1276"/>
        <w:jc w:val="both"/>
      </w:pPr>
      <w:r>
        <w:t>While a RMA version is available on V5R2 its capabilities are limited. The prerequisite for the POC is V6R2 4690 Operating System.</w:t>
      </w:r>
    </w:p>
    <w:p w:rsidR="00204C81" w:rsidRDefault="00204C81" w:rsidP="00A00D99">
      <w:pPr>
        <w:pStyle w:val="ISL1Txt"/>
        <w:jc w:val="both"/>
      </w:pPr>
    </w:p>
    <w:p w:rsidR="00204C81" w:rsidRDefault="00932799" w:rsidP="00204C81">
      <w:pPr>
        <w:pStyle w:val="ISL1Txt"/>
        <w:jc w:val="center"/>
        <w:rPr>
          <w:color w:val="0000FF"/>
        </w:rPr>
      </w:pPr>
      <w:r w:rsidRPr="00932799">
        <w:rPr>
          <w:noProof/>
          <w:lang w:eastAsia="en-GB"/>
        </w:rPr>
        <w:drawing>
          <wp:inline distT="0" distB="0" distL="0" distR="0">
            <wp:extent cx="3520744" cy="1985859"/>
            <wp:effectExtent l="19050" t="0" r="3506"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3524301" cy="1987865"/>
                    </a:xfrm>
                    <a:prstGeom prst="rect">
                      <a:avLst/>
                    </a:prstGeom>
                    <a:noFill/>
                    <a:ln w="9525">
                      <a:noFill/>
                      <a:miter lim="800000"/>
                      <a:headEnd/>
                      <a:tailEnd/>
                    </a:ln>
                  </pic:spPr>
                </pic:pic>
              </a:graphicData>
            </a:graphic>
          </wp:inline>
        </w:drawing>
      </w:r>
    </w:p>
    <w:p w:rsidR="00C56286" w:rsidRDefault="00C56286" w:rsidP="00354E43">
      <w:pPr>
        <w:pStyle w:val="ISL2Hdr"/>
      </w:pPr>
      <w:bookmarkStart w:id="38" w:name="_Toc283191037"/>
      <w:r>
        <w:t>Business Level Assumptions</w:t>
      </w:r>
      <w:bookmarkEnd w:id="33"/>
      <w:bookmarkEnd w:id="34"/>
      <w:bookmarkEnd w:id="35"/>
      <w:bookmarkEnd w:id="36"/>
      <w:bookmarkEnd w:id="37"/>
      <w:bookmarkEnd w:id="38"/>
    </w:p>
    <w:p w:rsidR="00C56286" w:rsidRDefault="00995E6F" w:rsidP="002A7DE5">
      <w:pPr>
        <w:pStyle w:val="ISL2Txt"/>
        <w:ind w:left="1276"/>
        <w:jc w:val="both"/>
      </w:pPr>
      <w:r>
        <w:t xml:space="preserve">It is assumed that RMA is capable of delivering monitoring for all devices attached to a till in both BTC and YLBP stores, and that RMA can be implemented in all stores. This High Level Design will need to validate this assumption and identify what additional hardware or software is required </w:t>
      </w:r>
      <w:r>
        <w:lastRenderedPageBreak/>
        <w:t>to support the solution.</w:t>
      </w:r>
      <w:r w:rsidR="002B67F3">
        <w:t xml:space="preserve"> It is also assumed that RMA will trickle feed all event messages in real-time to the centre. These will include System, Hardware, and Application generated events.</w:t>
      </w:r>
      <w:r w:rsidR="003D6885">
        <w:t xml:space="preserve"> However, the POC will be limited to a BTC native 4690 installation.</w:t>
      </w:r>
    </w:p>
    <w:p w:rsidR="003E3BD8" w:rsidRDefault="003E3BD8" w:rsidP="003E3BD8">
      <w:pPr>
        <w:autoSpaceDE w:val="0"/>
        <w:autoSpaceDN w:val="0"/>
        <w:adjustRightInd w:val="0"/>
        <w:ind w:left="1259"/>
        <w:rPr>
          <w:rFonts w:ascii="Helv" w:hAnsi="Helv" w:cs="Helv"/>
          <w:color w:val="000000"/>
          <w:szCs w:val="20"/>
          <w:lang w:eastAsia="en-GB"/>
        </w:rPr>
      </w:pPr>
      <w:r>
        <w:rPr>
          <w:rFonts w:ascii="Helv" w:hAnsi="Helv" w:cs="Helv"/>
          <w:color w:val="000000"/>
          <w:szCs w:val="20"/>
          <w:lang w:eastAsia="en-GB"/>
        </w:rPr>
        <w:t>RMA gives us the ability to undertake the following:-</w:t>
      </w:r>
    </w:p>
    <w:p w:rsidR="003E3BD8" w:rsidRDefault="003E3BD8" w:rsidP="003E3BD8">
      <w:pPr>
        <w:autoSpaceDE w:val="0"/>
        <w:autoSpaceDN w:val="0"/>
        <w:adjustRightInd w:val="0"/>
        <w:ind w:left="1259"/>
        <w:rPr>
          <w:rFonts w:ascii="Helv" w:hAnsi="Helv" w:cs="Helv"/>
          <w:color w:val="000000"/>
          <w:szCs w:val="20"/>
          <w:lang w:eastAsia="en-GB"/>
        </w:rPr>
      </w:pPr>
    </w:p>
    <w:p w:rsidR="003E3BD8" w:rsidRDefault="003E3BD8" w:rsidP="003E3BD8">
      <w:pPr>
        <w:autoSpaceDE w:val="0"/>
        <w:autoSpaceDN w:val="0"/>
        <w:adjustRightInd w:val="0"/>
        <w:ind w:left="1270"/>
        <w:jc w:val="both"/>
        <w:rPr>
          <w:rFonts w:ascii="Helv" w:hAnsi="Helv" w:cs="Helv"/>
          <w:color w:val="000000"/>
          <w:szCs w:val="20"/>
          <w:lang w:eastAsia="en-GB"/>
        </w:rPr>
      </w:pPr>
      <w:r w:rsidRPr="00DD2C8C">
        <w:rPr>
          <w:rFonts w:ascii="Helv" w:hAnsi="Helv" w:cs="Helv"/>
          <w:b/>
          <w:color w:val="000000"/>
          <w:szCs w:val="20"/>
          <w:lang w:eastAsia="en-GB"/>
        </w:rPr>
        <w:t>Power management:</w:t>
      </w:r>
      <w:r>
        <w:rPr>
          <w:rFonts w:ascii="Helv" w:hAnsi="Helv" w:cs="Helv"/>
          <w:color w:val="000000"/>
          <w:szCs w:val="20"/>
          <w:lang w:eastAsia="en-GB"/>
        </w:rPr>
        <w:t xml:space="preserve"> The ability to manage the power states of the POS system. Proper use of this feature can reduce energy consumption and operational costs. This feature is available on compliant hardware.</w:t>
      </w:r>
    </w:p>
    <w:p w:rsidR="003E3BD8" w:rsidRDefault="003E3BD8" w:rsidP="003E3BD8">
      <w:pPr>
        <w:autoSpaceDE w:val="0"/>
        <w:autoSpaceDN w:val="0"/>
        <w:adjustRightInd w:val="0"/>
        <w:ind w:left="1990"/>
        <w:jc w:val="both"/>
        <w:rPr>
          <w:rFonts w:ascii="Helv" w:hAnsi="Helv" w:cs="Helv"/>
          <w:color w:val="000000"/>
          <w:szCs w:val="20"/>
          <w:lang w:eastAsia="en-GB"/>
        </w:rPr>
      </w:pPr>
    </w:p>
    <w:p w:rsidR="003E3BD8" w:rsidRDefault="003E3BD8" w:rsidP="003E3BD8">
      <w:pPr>
        <w:autoSpaceDE w:val="0"/>
        <w:autoSpaceDN w:val="0"/>
        <w:adjustRightInd w:val="0"/>
        <w:ind w:left="1270"/>
        <w:jc w:val="both"/>
        <w:rPr>
          <w:rFonts w:ascii="Helv" w:hAnsi="Helv" w:cs="Helv"/>
          <w:color w:val="000000"/>
          <w:szCs w:val="20"/>
          <w:lang w:eastAsia="en-GB"/>
        </w:rPr>
      </w:pPr>
      <w:r w:rsidRPr="00DD2C8C">
        <w:rPr>
          <w:rFonts w:ascii="Helv" w:hAnsi="Helv" w:cs="Helv"/>
          <w:b/>
          <w:color w:val="000000"/>
          <w:szCs w:val="20"/>
          <w:lang w:eastAsia="en-GB"/>
        </w:rPr>
        <w:t>Event management:</w:t>
      </w:r>
      <w:r>
        <w:rPr>
          <w:rFonts w:ascii="Helv" w:hAnsi="Helv" w:cs="Helv"/>
          <w:color w:val="000000"/>
          <w:szCs w:val="20"/>
          <w:lang w:eastAsia="en-GB"/>
        </w:rPr>
        <w:t xml:space="preserve"> Indications of immediate and potential problems, thresholds met, or general status information. These events or alerts can be used to triggering both manual and automated corrective actions. </w:t>
      </w:r>
    </w:p>
    <w:p w:rsidR="003E3BD8" w:rsidRDefault="003E3BD8" w:rsidP="003E3BD8">
      <w:pPr>
        <w:autoSpaceDE w:val="0"/>
        <w:autoSpaceDN w:val="0"/>
        <w:adjustRightInd w:val="0"/>
        <w:ind w:left="1990"/>
        <w:rPr>
          <w:rFonts w:ascii="Helv" w:hAnsi="Helv" w:cs="Helv"/>
          <w:color w:val="000000"/>
          <w:szCs w:val="20"/>
          <w:lang w:eastAsia="en-GB"/>
        </w:rPr>
      </w:pPr>
    </w:p>
    <w:p w:rsidR="003E3BD8" w:rsidRDefault="003E3BD8" w:rsidP="003E3BD8">
      <w:pPr>
        <w:autoSpaceDE w:val="0"/>
        <w:autoSpaceDN w:val="0"/>
        <w:adjustRightInd w:val="0"/>
        <w:ind w:left="1270"/>
        <w:rPr>
          <w:rFonts w:ascii="Helv" w:hAnsi="Helv" w:cs="Helv"/>
          <w:color w:val="000000"/>
          <w:szCs w:val="20"/>
          <w:lang w:eastAsia="en-GB"/>
        </w:rPr>
      </w:pPr>
      <w:r>
        <w:rPr>
          <w:rFonts w:ascii="Helv" w:hAnsi="Helv" w:cs="Helv"/>
          <w:color w:val="000000"/>
          <w:szCs w:val="20"/>
          <w:lang w:eastAsia="en-GB"/>
        </w:rPr>
        <w:t>These include:-</w:t>
      </w:r>
    </w:p>
    <w:p w:rsidR="003E3BD8" w:rsidRDefault="003E3BD8" w:rsidP="003E3BD8">
      <w:pPr>
        <w:autoSpaceDE w:val="0"/>
        <w:autoSpaceDN w:val="0"/>
        <w:adjustRightInd w:val="0"/>
        <w:ind w:left="720"/>
        <w:rPr>
          <w:rFonts w:ascii="Helv" w:hAnsi="Helv" w:cs="Helv"/>
          <w:color w:val="000000"/>
          <w:szCs w:val="20"/>
          <w:lang w:eastAsia="en-GB"/>
        </w:rPr>
      </w:pPr>
    </w:p>
    <w:p w:rsidR="003E3BD8" w:rsidRDefault="003E3BD8" w:rsidP="003E3BD8">
      <w:pPr>
        <w:numPr>
          <w:ilvl w:val="1"/>
          <w:numId w:val="11"/>
        </w:numPr>
        <w:tabs>
          <w:tab w:val="clear" w:pos="1440"/>
          <w:tab w:val="num" w:pos="2160"/>
        </w:tabs>
        <w:autoSpaceDE w:val="0"/>
        <w:autoSpaceDN w:val="0"/>
        <w:adjustRightInd w:val="0"/>
        <w:ind w:left="2160"/>
        <w:rPr>
          <w:rFonts w:ascii="Helv" w:hAnsi="Helv" w:cs="Helv"/>
          <w:color w:val="000000"/>
          <w:szCs w:val="20"/>
          <w:lang w:eastAsia="en-GB"/>
        </w:rPr>
      </w:pPr>
      <w:r>
        <w:rPr>
          <w:rFonts w:ascii="Helv" w:hAnsi="Helv" w:cs="Helv"/>
          <w:color w:val="000000"/>
          <w:szCs w:val="20"/>
          <w:lang w:eastAsia="en-GB"/>
        </w:rPr>
        <w:t>Hardware events</w:t>
      </w:r>
    </w:p>
    <w:p w:rsidR="003E3BD8" w:rsidRDefault="003E3BD8" w:rsidP="003E3BD8">
      <w:pPr>
        <w:numPr>
          <w:ilvl w:val="1"/>
          <w:numId w:val="11"/>
        </w:numPr>
        <w:tabs>
          <w:tab w:val="clear" w:pos="1440"/>
          <w:tab w:val="num" w:pos="2160"/>
        </w:tabs>
        <w:autoSpaceDE w:val="0"/>
        <w:autoSpaceDN w:val="0"/>
        <w:adjustRightInd w:val="0"/>
        <w:ind w:left="2160"/>
        <w:rPr>
          <w:rFonts w:ascii="Helv" w:hAnsi="Helv" w:cs="Helv"/>
          <w:color w:val="000000"/>
          <w:szCs w:val="20"/>
          <w:lang w:eastAsia="en-GB"/>
        </w:rPr>
      </w:pPr>
      <w:r>
        <w:rPr>
          <w:rFonts w:ascii="Helv" w:hAnsi="Helv" w:cs="Helv"/>
          <w:color w:val="000000"/>
          <w:szCs w:val="20"/>
          <w:lang w:eastAsia="en-GB"/>
        </w:rPr>
        <w:t>System event</w:t>
      </w:r>
    </w:p>
    <w:p w:rsidR="003E3BD8" w:rsidRDefault="003E3BD8" w:rsidP="003E3BD8">
      <w:pPr>
        <w:numPr>
          <w:ilvl w:val="1"/>
          <w:numId w:val="11"/>
        </w:numPr>
        <w:tabs>
          <w:tab w:val="clear" w:pos="1440"/>
          <w:tab w:val="num" w:pos="2160"/>
        </w:tabs>
        <w:autoSpaceDE w:val="0"/>
        <w:autoSpaceDN w:val="0"/>
        <w:adjustRightInd w:val="0"/>
        <w:ind w:left="2160"/>
        <w:rPr>
          <w:rFonts w:ascii="Helv" w:hAnsi="Helv" w:cs="Helv"/>
          <w:color w:val="000000"/>
          <w:szCs w:val="20"/>
          <w:lang w:eastAsia="en-GB"/>
        </w:rPr>
      </w:pPr>
      <w:r>
        <w:rPr>
          <w:rFonts w:ascii="Helv" w:hAnsi="Helv" w:cs="Helv"/>
          <w:color w:val="000000"/>
          <w:szCs w:val="20"/>
          <w:lang w:eastAsia="en-GB"/>
        </w:rPr>
        <w:t>Application events</w:t>
      </w:r>
    </w:p>
    <w:p w:rsidR="003E3BD8" w:rsidRDefault="003E3BD8" w:rsidP="003E3BD8">
      <w:pPr>
        <w:numPr>
          <w:ilvl w:val="1"/>
          <w:numId w:val="11"/>
        </w:numPr>
        <w:tabs>
          <w:tab w:val="clear" w:pos="1440"/>
          <w:tab w:val="num" w:pos="2160"/>
        </w:tabs>
        <w:autoSpaceDE w:val="0"/>
        <w:autoSpaceDN w:val="0"/>
        <w:adjustRightInd w:val="0"/>
        <w:ind w:left="2160"/>
        <w:rPr>
          <w:rFonts w:ascii="Helv" w:hAnsi="Helv" w:cs="Helv"/>
          <w:color w:val="000000"/>
          <w:szCs w:val="20"/>
          <w:lang w:eastAsia="en-GB"/>
        </w:rPr>
      </w:pPr>
      <w:r>
        <w:rPr>
          <w:rFonts w:ascii="Helv" w:hAnsi="Helv" w:cs="Helv"/>
          <w:color w:val="000000"/>
          <w:szCs w:val="20"/>
          <w:lang w:eastAsia="en-GB"/>
        </w:rPr>
        <w:t>Terminal events</w:t>
      </w:r>
    </w:p>
    <w:p w:rsidR="003E3BD8" w:rsidRDefault="003E3BD8" w:rsidP="003E3BD8">
      <w:pPr>
        <w:autoSpaceDE w:val="0"/>
        <w:autoSpaceDN w:val="0"/>
        <w:adjustRightInd w:val="0"/>
        <w:rPr>
          <w:rFonts w:ascii="Helv" w:hAnsi="Helv" w:cs="Helv"/>
          <w:color w:val="000000"/>
          <w:szCs w:val="20"/>
          <w:lang w:eastAsia="en-GB"/>
        </w:rPr>
      </w:pPr>
    </w:p>
    <w:p w:rsidR="003E3BD8" w:rsidRDefault="003E3BD8" w:rsidP="003E3BD8">
      <w:pPr>
        <w:autoSpaceDE w:val="0"/>
        <w:autoSpaceDN w:val="0"/>
        <w:adjustRightInd w:val="0"/>
        <w:ind w:left="1440"/>
        <w:rPr>
          <w:rFonts w:ascii="Helv" w:hAnsi="Helv" w:cs="Helv"/>
          <w:color w:val="000000"/>
          <w:szCs w:val="20"/>
          <w:lang w:eastAsia="en-GB"/>
        </w:rPr>
      </w:pPr>
      <w:r>
        <w:rPr>
          <w:rFonts w:ascii="Helv" w:hAnsi="Helv" w:cs="Helv"/>
          <w:color w:val="000000"/>
          <w:szCs w:val="20"/>
          <w:lang w:eastAsia="en-GB"/>
        </w:rPr>
        <w:t>The management agent (IBM Director) is capable of providing the following for events/alerts:-</w:t>
      </w:r>
    </w:p>
    <w:p w:rsidR="003E3BD8" w:rsidRDefault="003E3BD8" w:rsidP="003E3BD8">
      <w:pPr>
        <w:autoSpaceDE w:val="0"/>
        <w:autoSpaceDN w:val="0"/>
        <w:adjustRightInd w:val="0"/>
        <w:ind w:left="720"/>
        <w:rPr>
          <w:rFonts w:ascii="Helv" w:hAnsi="Helv" w:cs="Helv"/>
          <w:color w:val="000000"/>
          <w:szCs w:val="20"/>
          <w:lang w:eastAsia="en-GB"/>
        </w:rPr>
      </w:pPr>
    </w:p>
    <w:p w:rsidR="003E3BD8" w:rsidRDefault="003E3BD8" w:rsidP="003E3BD8">
      <w:pPr>
        <w:numPr>
          <w:ilvl w:val="2"/>
          <w:numId w:val="11"/>
        </w:numPr>
        <w:tabs>
          <w:tab w:val="clear" w:pos="2160"/>
          <w:tab w:val="num" w:pos="2880"/>
        </w:tabs>
        <w:autoSpaceDE w:val="0"/>
        <w:autoSpaceDN w:val="0"/>
        <w:adjustRightInd w:val="0"/>
        <w:ind w:left="2880"/>
        <w:rPr>
          <w:rFonts w:ascii="Helv" w:hAnsi="Helv" w:cs="Helv"/>
          <w:color w:val="000000"/>
          <w:szCs w:val="20"/>
          <w:lang w:eastAsia="en-GB"/>
        </w:rPr>
      </w:pPr>
      <w:r>
        <w:rPr>
          <w:rFonts w:ascii="Helv" w:hAnsi="Helv" w:cs="Helv"/>
          <w:color w:val="000000"/>
          <w:szCs w:val="20"/>
          <w:lang w:eastAsia="en-GB"/>
        </w:rPr>
        <w:t>Real-time actions</w:t>
      </w:r>
    </w:p>
    <w:p w:rsidR="003E3BD8" w:rsidRDefault="003E3BD8" w:rsidP="003E3BD8">
      <w:pPr>
        <w:numPr>
          <w:ilvl w:val="2"/>
          <w:numId w:val="11"/>
        </w:numPr>
        <w:tabs>
          <w:tab w:val="clear" w:pos="2160"/>
          <w:tab w:val="num" w:pos="2880"/>
        </w:tabs>
        <w:autoSpaceDE w:val="0"/>
        <w:autoSpaceDN w:val="0"/>
        <w:adjustRightInd w:val="0"/>
        <w:ind w:left="2880"/>
        <w:rPr>
          <w:rFonts w:ascii="Helv" w:hAnsi="Helv" w:cs="Helv"/>
          <w:color w:val="000000"/>
          <w:szCs w:val="20"/>
          <w:lang w:eastAsia="en-GB"/>
        </w:rPr>
      </w:pPr>
      <w:r>
        <w:rPr>
          <w:rFonts w:ascii="Helv" w:hAnsi="Helv" w:cs="Helv"/>
          <w:color w:val="000000"/>
          <w:szCs w:val="20"/>
          <w:lang w:eastAsia="en-GB"/>
        </w:rPr>
        <w:t>Statistical tracking</w:t>
      </w:r>
    </w:p>
    <w:p w:rsidR="003E3BD8" w:rsidRDefault="003E3BD8" w:rsidP="003E3BD8">
      <w:pPr>
        <w:numPr>
          <w:ilvl w:val="2"/>
          <w:numId w:val="11"/>
        </w:numPr>
        <w:tabs>
          <w:tab w:val="clear" w:pos="2160"/>
          <w:tab w:val="num" w:pos="2880"/>
        </w:tabs>
        <w:autoSpaceDE w:val="0"/>
        <w:autoSpaceDN w:val="0"/>
        <w:adjustRightInd w:val="0"/>
        <w:ind w:left="2880"/>
        <w:rPr>
          <w:rFonts w:ascii="Helv" w:hAnsi="Helv" w:cs="Helv"/>
          <w:color w:val="000000"/>
          <w:szCs w:val="20"/>
          <w:lang w:eastAsia="en-GB"/>
        </w:rPr>
      </w:pPr>
      <w:r>
        <w:rPr>
          <w:rFonts w:ascii="Helv" w:hAnsi="Helv" w:cs="Helv"/>
          <w:color w:val="000000"/>
          <w:szCs w:val="20"/>
          <w:lang w:eastAsia="en-GB"/>
        </w:rPr>
        <w:t>KPI monitoring</w:t>
      </w:r>
    </w:p>
    <w:p w:rsidR="003E3BD8" w:rsidRDefault="003E3BD8" w:rsidP="003E3BD8">
      <w:pPr>
        <w:numPr>
          <w:ilvl w:val="2"/>
          <w:numId w:val="11"/>
        </w:numPr>
        <w:tabs>
          <w:tab w:val="clear" w:pos="2160"/>
          <w:tab w:val="num" w:pos="2880"/>
        </w:tabs>
        <w:autoSpaceDE w:val="0"/>
        <w:autoSpaceDN w:val="0"/>
        <w:adjustRightInd w:val="0"/>
        <w:ind w:left="2880"/>
        <w:rPr>
          <w:rFonts w:ascii="Helv" w:hAnsi="Helv" w:cs="Helv"/>
          <w:color w:val="000000"/>
          <w:szCs w:val="20"/>
          <w:lang w:eastAsia="en-GB"/>
        </w:rPr>
      </w:pPr>
      <w:r>
        <w:rPr>
          <w:rFonts w:ascii="Helv" w:hAnsi="Helv" w:cs="Helv"/>
          <w:color w:val="000000"/>
          <w:szCs w:val="20"/>
          <w:lang w:eastAsia="en-GB"/>
        </w:rPr>
        <w:t>Trend analysis</w:t>
      </w:r>
    </w:p>
    <w:p w:rsidR="003E3BD8" w:rsidRDefault="003E3BD8" w:rsidP="003E3BD8">
      <w:pPr>
        <w:numPr>
          <w:ilvl w:val="2"/>
          <w:numId w:val="11"/>
        </w:numPr>
        <w:tabs>
          <w:tab w:val="clear" w:pos="2160"/>
          <w:tab w:val="num" w:pos="2880"/>
        </w:tabs>
        <w:autoSpaceDE w:val="0"/>
        <w:autoSpaceDN w:val="0"/>
        <w:adjustRightInd w:val="0"/>
        <w:ind w:left="2880"/>
        <w:rPr>
          <w:rFonts w:ascii="Helv" w:hAnsi="Helv" w:cs="Helv"/>
          <w:color w:val="000000"/>
          <w:szCs w:val="20"/>
          <w:lang w:eastAsia="en-GB"/>
        </w:rPr>
      </w:pPr>
      <w:r>
        <w:rPr>
          <w:rFonts w:ascii="Helv" w:hAnsi="Helv" w:cs="Helv"/>
          <w:color w:val="000000"/>
          <w:szCs w:val="20"/>
          <w:lang w:eastAsia="en-GB"/>
        </w:rPr>
        <w:t>Automated recovery</w:t>
      </w:r>
    </w:p>
    <w:p w:rsidR="003E3BD8" w:rsidRDefault="003E3BD8" w:rsidP="003E3BD8">
      <w:pPr>
        <w:numPr>
          <w:ilvl w:val="2"/>
          <w:numId w:val="11"/>
        </w:numPr>
        <w:tabs>
          <w:tab w:val="clear" w:pos="2160"/>
          <w:tab w:val="num" w:pos="2880"/>
        </w:tabs>
        <w:autoSpaceDE w:val="0"/>
        <w:autoSpaceDN w:val="0"/>
        <w:adjustRightInd w:val="0"/>
        <w:ind w:left="2880"/>
        <w:rPr>
          <w:rFonts w:ascii="Helv" w:hAnsi="Helv" w:cs="Helv"/>
          <w:color w:val="000000"/>
          <w:szCs w:val="20"/>
          <w:lang w:eastAsia="en-GB"/>
        </w:rPr>
      </w:pPr>
      <w:r>
        <w:rPr>
          <w:rFonts w:ascii="Helv" w:hAnsi="Helv" w:cs="Helv"/>
          <w:color w:val="000000"/>
          <w:szCs w:val="20"/>
          <w:lang w:eastAsia="en-GB"/>
        </w:rPr>
        <w:t>Manual intervention</w:t>
      </w:r>
    </w:p>
    <w:p w:rsidR="003E3BD8" w:rsidRDefault="003E3BD8" w:rsidP="003E3BD8">
      <w:pPr>
        <w:autoSpaceDE w:val="0"/>
        <w:autoSpaceDN w:val="0"/>
        <w:adjustRightInd w:val="0"/>
        <w:ind w:left="1440"/>
        <w:rPr>
          <w:rFonts w:ascii="Helv" w:hAnsi="Helv" w:cs="Helv"/>
          <w:color w:val="000000"/>
          <w:szCs w:val="20"/>
          <w:lang w:eastAsia="en-GB"/>
        </w:rPr>
      </w:pPr>
    </w:p>
    <w:p w:rsidR="003E3BD8" w:rsidRPr="00DD2C8C" w:rsidRDefault="003E3BD8" w:rsidP="003E3BD8">
      <w:pPr>
        <w:autoSpaceDE w:val="0"/>
        <w:autoSpaceDN w:val="0"/>
        <w:adjustRightInd w:val="0"/>
        <w:ind w:left="1440"/>
        <w:jc w:val="both"/>
        <w:rPr>
          <w:rFonts w:ascii="Helv" w:hAnsi="Helv" w:cs="Helv"/>
          <w:color w:val="000000"/>
          <w:szCs w:val="20"/>
          <w:lang w:eastAsia="en-GB"/>
        </w:rPr>
      </w:pPr>
      <w:r w:rsidRPr="00DD2C8C">
        <w:rPr>
          <w:rFonts w:ascii="Helv" w:hAnsi="Helv" w:cs="Helv"/>
          <w:b/>
          <w:color w:val="000000"/>
          <w:szCs w:val="20"/>
          <w:lang w:eastAsia="en-GB"/>
        </w:rPr>
        <w:t xml:space="preserve">Operational control and monitoring: </w:t>
      </w:r>
      <w:r>
        <w:rPr>
          <w:rFonts w:ascii="Helv" w:hAnsi="Helv" w:cs="Helv"/>
          <w:color w:val="000000"/>
          <w:szCs w:val="20"/>
          <w:lang w:eastAsia="en-GB"/>
        </w:rPr>
        <w:t>Provides control of the device and elements of the devices operation. Applications can “watch” defined elements in a device for application-defined trigger points.</w:t>
      </w:r>
    </w:p>
    <w:p w:rsidR="003E3BD8" w:rsidRDefault="003E3BD8" w:rsidP="003E3BD8">
      <w:pPr>
        <w:autoSpaceDE w:val="0"/>
        <w:autoSpaceDN w:val="0"/>
        <w:adjustRightInd w:val="0"/>
        <w:ind w:left="1440"/>
        <w:rPr>
          <w:rFonts w:ascii="Helv" w:hAnsi="Helv" w:cs="Helv"/>
          <w:color w:val="000000"/>
          <w:szCs w:val="20"/>
          <w:lang w:eastAsia="en-GB"/>
        </w:rPr>
      </w:pPr>
    </w:p>
    <w:p w:rsidR="003E3BD8" w:rsidRDefault="003E3BD8" w:rsidP="003E3BD8">
      <w:pPr>
        <w:autoSpaceDE w:val="0"/>
        <w:autoSpaceDN w:val="0"/>
        <w:adjustRightInd w:val="0"/>
        <w:ind w:left="1440"/>
        <w:jc w:val="both"/>
        <w:rPr>
          <w:rFonts w:ascii="Helv" w:hAnsi="Helv" w:cs="Helv"/>
          <w:color w:val="000000"/>
          <w:szCs w:val="20"/>
          <w:lang w:eastAsia="en-GB"/>
        </w:rPr>
      </w:pPr>
      <w:r w:rsidRPr="00DD2C8C">
        <w:rPr>
          <w:rFonts w:ascii="Helv" w:hAnsi="Helv" w:cs="Helv"/>
          <w:b/>
          <w:color w:val="000000"/>
          <w:szCs w:val="20"/>
          <w:lang w:eastAsia="en-GB"/>
        </w:rPr>
        <w:t>Performance monitoring and management</w:t>
      </w:r>
      <w:r>
        <w:rPr>
          <w:rFonts w:ascii="Helv" w:hAnsi="Helv" w:cs="Helv"/>
          <w:color w:val="000000"/>
          <w:szCs w:val="20"/>
          <w:lang w:eastAsia="en-GB"/>
        </w:rPr>
        <w:t>: Overseeing and managing the use of the system resources to best manage performance. Information can be used for system and network resource planning.</w:t>
      </w:r>
    </w:p>
    <w:p w:rsidR="003E3BD8" w:rsidRDefault="003E3BD8" w:rsidP="003E3BD8">
      <w:pPr>
        <w:autoSpaceDE w:val="0"/>
        <w:autoSpaceDN w:val="0"/>
        <w:adjustRightInd w:val="0"/>
        <w:ind w:left="1440"/>
        <w:rPr>
          <w:rFonts w:ascii="Helv" w:hAnsi="Helv" w:cs="Helv"/>
          <w:color w:val="000000"/>
          <w:szCs w:val="20"/>
          <w:lang w:eastAsia="en-GB"/>
        </w:rPr>
      </w:pPr>
    </w:p>
    <w:p w:rsidR="003E3BD8" w:rsidRDefault="003E3BD8" w:rsidP="003E3BD8">
      <w:pPr>
        <w:autoSpaceDE w:val="0"/>
        <w:autoSpaceDN w:val="0"/>
        <w:adjustRightInd w:val="0"/>
        <w:ind w:left="1440"/>
        <w:rPr>
          <w:rFonts w:ascii="Helv" w:hAnsi="Helv" w:cs="Helv"/>
          <w:color w:val="000000"/>
          <w:szCs w:val="20"/>
          <w:lang w:eastAsia="en-GB"/>
        </w:rPr>
      </w:pPr>
      <w:r w:rsidRPr="00DD2C8C">
        <w:rPr>
          <w:rFonts w:ascii="Helv" w:hAnsi="Helv" w:cs="Helv"/>
          <w:b/>
          <w:color w:val="000000"/>
          <w:szCs w:val="20"/>
          <w:lang w:eastAsia="en-GB"/>
        </w:rPr>
        <w:t>Software distribution</w:t>
      </w:r>
      <w:r>
        <w:rPr>
          <w:rFonts w:ascii="Helv" w:hAnsi="Helv" w:cs="Helv"/>
          <w:color w:val="000000"/>
          <w:szCs w:val="20"/>
          <w:lang w:eastAsia="en-GB"/>
        </w:rPr>
        <w:t>: Software and firmware updates; installation of function on devices.</w:t>
      </w:r>
    </w:p>
    <w:p w:rsidR="003E3BD8" w:rsidRDefault="003E3BD8" w:rsidP="003E3BD8">
      <w:pPr>
        <w:autoSpaceDE w:val="0"/>
        <w:autoSpaceDN w:val="0"/>
        <w:adjustRightInd w:val="0"/>
        <w:ind w:left="1440"/>
        <w:rPr>
          <w:rFonts w:ascii="Helv" w:hAnsi="Helv" w:cs="Helv"/>
          <w:color w:val="000000"/>
          <w:szCs w:val="20"/>
          <w:lang w:eastAsia="en-GB"/>
        </w:rPr>
      </w:pPr>
    </w:p>
    <w:p w:rsidR="003E3BD8" w:rsidRDefault="003E3BD8" w:rsidP="003E3BD8">
      <w:pPr>
        <w:autoSpaceDE w:val="0"/>
        <w:autoSpaceDN w:val="0"/>
        <w:adjustRightInd w:val="0"/>
        <w:ind w:left="1440"/>
        <w:jc w:val="both"/>
        <w:rPr>
          <w:rFonts w:ascii="Helv" w:hAnsi="Helv" w:cs="Helv"/>
          <w:color w:val="000000"/>
          <w:szCs w:val="20"/>
          <w:lang w:eastAsia="en-GB"/>
        </w:rPr>
      </w:pPr>
      <w:r w:rsidRPr="00DD2C8C">
        <w:rPr>
          <w:rFonts w:ascii="Helv" w:hAnsi="Helv" w:cs="Helv"/>
          <w:b/>
          <w:color w:val="000000"/>
          <w:szCs w:val="20"/>
          <w:lang w:eastAsia="en-GB"/>
        </w:rPr>
        <w:t>Asset tracking and inventory</w:t>
      </w:r>
      <w:r>
        <w:rPr>
          <w:rFonts w:ascii="Helv" w:hAnsi="Helv" w:cs="Helv"/>
          <w:color w:val="000000"/>
          <w:szCs w:val="20"/>
          <w:lang w:eastAsia="en-GB"/>
        </w:rPr>
        <w:t>: Asset tracking for both hardware and software, which can be extremely important to business functions. Asset and inventory tracking is required for use by software distribution tools, and is helpful in understanding and planning fixes.</w:t>
      </w:r>
    </w:p>
    <w:p w:rsidR="003E3BD8" w:rsidRDefault="003E3BD8" w:rsidP="003E3BD8">
      <w:pPr>
        <w:autoSpaceDE w:val="0"/>
        <w:autoSpaceDN w:val="0"/>
        <w:adjustRightInd w:val="0"/>
        <w:ind w:left="720"/>
        <w:rPr>
          <w:rFonts w:ascii="Helv" w:hAnsi="Helv" w:cs="Helv"/>
          <w:color w:val="000000"/>
          <w:szCs w:val="20"/>
          <w:lang w:eastAsia="en-GB"/>
        </w:rPr>
      </w:pPr>
    </w:p>
    <w:p w:rsidR="003E3BD8" w:rsidRDefault="003E3BD8" w:rsidP="003E3BD8">
      <w:pPr>
        <w:pStyle w:val="ISL2Txt"/>
        <w:ind w:left="1440"/>
        <w:jc w:val="both"/>
        <w:rPr>
          <w:lang w:eastAsia="en-GB"/>
        </w:rPr>
      </w:pPr>
      <w:r w:rsidRPr="007E0529">
        <w:rPr>
          <w:b/>
          <w:lang w:eastAsia="en-GB"/>
        </w:rPr>
        <w:t>Configuration management</w:t>
      </w:r>
      <w:r>
        <w:rPr>
          <w:lang w:eastAsia="en-GB"/>
        </w:rPr>
        <w:t>: The ability to view and replicate configuration settings for any device in the enterprise. Configuration management also offers the ability to remotely configure or alter the configuration of a device or software element on a device.</w:t>
      </w:r>
    </w:p>
    <w:p w:rsidR="003E3BD8" w:rsidRDefault="003E3BD8" w:rsidP="003E3BD8">
      <w:pPr>
        <w:pStyle w:val="ISL2Txt"/>
        <w:ind w:left="1440"/>
        <w:jc w:val="both"/>
        <w:rPr>
          <w:lang w:eastAsia="en-GB"/>
        </w:rPr>
      </w:pPr>
    </w:p>
    <w:p w:rsidR="003E3BD8" w:rsidRPr="007E0529" w:rsidRDefault="003E3BD8" w:rsidP="003E3BD8">
      <w:pPr>
        <w:pStyle w:val="ISL2Txt"/>
        <w:ind w:left="1440"/>
        <w:jc w:val="both"/>
      </w:pPr>
      <w:r>
        <w:rPr>
          <w:lang w:eastAsia="en-GB"/>
        </w:rPr>
        <w:t>All of these functional disciplines, working together, form a comprehensive management solution. While it is not essential that all devices are managed by all disciplines, it is important that that they are managed in a consistent, open and well-understood way.</w:t>
      </w:r>
    </w:p>
    <w:p w:rsidR="003E3BD8" w:rsidRDefault="003E3BD8" w:rsidP="002A7DE5">
      <w:pPr>
        <w:pStyle w:val="ISL2Txt"/>
        <w:ind w:left="1276"/>
        <w:jc w:val="both"/>
      </w:pPr>
    </w:p>
    <w:p w:rsidR="00C56286" w:rsidRDefault="00C56286">
      <w:pPr>
        <w:pStyle w:val="ISL2Txt"/>
      </w:pPr>
    </w:p>
    <w:p w:rsidR="003E3BD8" w:rsidRDefault="003E3BD8">
      <w:pPr>
        <w:rPr>
          <w:rFonts w:cs="Arial"/>
          <w:bCs/>
          <w:color w:val="333399"/>
          <w:sz w:val="28"/>
          <w:szCs w:val="32"/>
        </w:rPr>
      </w:pPr>
      <w:r>
        <w:br w:type="page"/>
      </w:r>
    </w:p>
    <w:p w:rsidR="00C56286" w:rsidRDefault="00C56286">
      <w:pPr>
        <w:pStyle w:val="ISL1Hdr"/>
      </w:pPr>
      <w:bookmarkStart w:id="39" w:name="_Toc283191038"/>
      <w:r>
        <w:lastRenderedPageBreak/>
        <w:t>Requirements</w:t>
      </w:r>
      <w:bookmarkEnd w:id="39"/>
    </w:p>
    <w:p w:rsidR="00C56286" w:rsidRDefault="00C56286" w:rsidP="00354E43">
      <w:pPr>
        <w:pStyle w:val="ISL2Hdr"/>
      </w:pPr>
      <w:bookmarkStart w:id="40" w:name="_Toc283191039"/>
      <w:r>
        <w:t>Functional Requirements</w:t>
      </w:r>
      <w:bookmarkEnd w:id="40"/>
    </w:p>
    <w:p w:rsidR="00AB00DB" w:rsidRDefault="00AB00DB" w:rsidP="00354E43">
      <w:pPr>
        <w:pStyle w:val="ISL3Hdr"/>
      </w:pPr>
      <w:r>
        <w:t xml:space="preserve">Summarised </w:t>
      </w:r>
      <w:r w:rsidR="00784B93">
        <w:t xml:space="preserve">/ Filtered </w:t>
      </w:r>
      <w:r>
        <w:t>and Consolidated 4690 EPOS Monitoring and Alerting Functional Requirements</w:t>
      </w:r>
      <w:r w:rsidR="00784B93">
        <w:t xml:space="preserve"> for the POC</w:t>
      </w:r>
    </w:p>
    <w:p w:rsidR="00AB00DB" w:rsidRPr="00BD5114" w:rsidRDefault="00784B93">
      <w:pPr>
        <w:pStyle w:val="ISL2Txt"/>
        <w:rPr>
          <w:sz w:val="12"/>
          <w:szCs w:val="12"/>
        </w:rPr>
      </w:pPr>
      <w:r w:rsidRPr="00FF2856">
        <w:rPr>
          <w:sz w:val="12"/>
          <w:szCs w:val="12"/>
        </w:rPr>
        <w:object w:dxaOrig="14008" w:dyaOrig="1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5pt;height:576.45pt" o:ole="">
            <v:imagedata r:id="rId11" o:title=""/>
          </v:shape>
          <o:OLEObject Type="Embed" ProgID="Excel.Sheet.12" ShapeID="_x0000_i1025" DrawAspect="Content" ObjectID="_1371273388" r:id="rId12"/>
        </w:object>
      </w:r>
    </w:p>
    <w:p w:rsidR="00077A7E" w:rsidRDefault="00077A7E">
      <w:pPr>
        <w:rPr>
          <w:rFonts w:eastAsiaTheme="majorEastAsia"/>
          <w:color w:val="333399"/>
          <w:sz w:val="24"/>
          <w:szCs w:val="20"/>
        </w:rPr>
      </w:pPr>
      <w:r>
        <w:br w:type="page"/>
      </w:r>
    </w:p>
    <w:p w:rsidR="00C56286" w:rsidRDefault="00C56286" w:rsidP="00354E43">
      <w:pPr>
        <w:pStyle w:val="ISL2Hdr"/>
      </w:pPr>
      <w:bookmarkStart w:id="41" w:name="_Toc283191040"/>
      <w:r>
        <w:lastRenderedPageBreak/>
        <w:t>Non-functional requirements</w:t>
      </w:r>
      <w:bookmarkEnd w:id="41"/>
    </w:p>
    <w:p w:rsidR="00A67198" w:rsidRDefault="00A67198" w:rsidP="00A67198">
      <w:pPr>
        <w:pStyle w:val="ISL2Txt"/>
        <w:numPr>
          <w:ilvl w:val="0"/>
          <w:numId w:val="38"/>
        </w:numPr>
      </w:pPr>
      <w:r>
        <w:t>Implementation of a POC on native legacy BTC 4690 Controllers and Tills.</w:t>
      </w:r>
    </w:p>
    <w:p w:rsidR="00A67198" w:rsidRDefault="00A67198" w:rsidP="00A67198">
      <w:pPr>
        <w:pStyle w:val="ISL2Txt"/>
        <w:numPr>
          <w:ilvl w:val="0"/>
          <w:numId w:val="38"/>
        </w:numPr>
      </w:pPr>
      <w:r>
        <w:t>Determination of capacity and performance requirements of RMA in the Boots Estate, both BTC and YLBP windows tills.</w:t>
      </w:r>
    </w:p>
    <w:p w:rsidR="00A67198" w:rsidRPr="004B5EEC" w:rsidRDefault="00A67198" w:rsidP="00A67198">
      <w:pPr>
        <w:pStyle w:val="ISL2Txt"/>
      </w:pPr>
    </w:p>
    <w:p w:rsidR="00C56286" w:rsidRDefault="00C56286" w:rsidP="00354E43">
      <w:pPr>
        <w:pStyle w:val="ISL2Hdr"/>
      </w:pPr>
      <w:bookmarkStart w:id="42" w:name="_Toc107723932"/>
      <w:bookmarkStart w:id="43" w:name="_Toc109716423"/>
      <w:bookmarkStart w:id="44" w:name="_Toc217727298"/>
      <w:bookmarkStart w:id="45" w:name="_Toc283191041"/>
      <w:r>
        <w:t>List of Functions Provided</w:t>
      </w:r>
      <w:bookmarkEnd w:id="42"/>
      <w:bookmarkEnd w:id="43"/>
      <w:bookmarkEnd w:id="44"/>
      <w:bookmarkEnd w:id="45"/>
    </w:p>
    <w:p w:rsidR="00022331" w:rsidRDefault="00022331" w:rsidP="00022331">
      <w:pPr>
        <w:pStyle w:val="ISL2Txt"/>
        <w:ind w:left="567"/>
      </w:pPr>
      <w:r>
        <w:tab/>
      </w:r>
      <w:r>
        <w:tab/>
        <w:t xml:space="preserve">          The POC will deliver the following capabilities.</w:t>
      </w:r>
    </w:p>
    <w:p w:rsidR="00022331" w:rsidRDefault="00022331" w:rsidP="00022331">
      <w:pPr>
        <w:pStyle w:val="ISL2Txt"/>
        <w:ind w:left="567"/>
      </w:pPr>
    </w:p>
    <w:p w:rsidR="00022331" w:rsidRDefault="00022331" w:rsidP="00022331">
      <w:pPr>
        <w:pStyle w:val="ISL2Txt"/>
        <w:numPr>
          <w:ilvl w:val="0"/>
          <w:numId w:val="37"/>
        </w:numPr>
      </w:pPr>
      <w:r>
        <w:t>The near-time transmission of 4690 events and alerts to the centre.</w:t>
      </w:r>
    </w:p>
    <w:p w:rsidR="00022331" w:rsidRDefault="00022331" w:rsidP="00022331">
      <w:pPr>
        <w:pStyle w:val="ISL2Txt"/>
        <w:numPr>
          <w:ilvl w:val="0"/>
          <w:numId w:val="37"/>
        </w:numPr>
      </w:pPr>
      <w:r>
        <w:t>On-line / off-line notification of tills and controllers and a subset of devices.</w:t>
      </w:r>
    </w:p>
    <w:p w:rsidR="00022331" w:rsidRDefault="00022331" w:rsidP="00022331">
      <w:pPr>
        <w:pStyle w:val="ISL2Txt"/>
        <w:numPr>
          <w:ilvl w:val="0"/>
          <w:numId w:val="37"/>
        </w:numPr>
      </w:pPr>
      <w:r>
        <w:t>Identification of which general agents are to be configured and executed.</w:t>
      </w:r>
    </w:p>
    <w:p w:rsidR="00022331" w:rsidRDefault="00022331" w:rsidP="00022331">
      <w:pPr>
        <w:pStyle w:val="ISL2Txt"/>
        <w:numPr>
          <w:ilvl w:val="0"/>
          <w:numId w:val="37"/>
        </w:numPr>
      </w:pPr>
      <w:r>
        <w:t>Configuration for each identified general agent.</w:t>
      </w:r>
    </w:p>
    <w:p w:rsidR="00022331" w:rsidRDefault="00022331" w:rsidP="00022331">
      <w:pPr>
        <w:pStyle w:val="ISL2Txt"/>
        <w:numPr>
          <w:ilvl w:val="0"/>
          <w:numId w:val="37"/>
        </w:numPr>
      </w:pPr>
      <w:r>
        <w:t>Capacity and performance assessment and implications on the current estate.</w:t>
      </w:r>
    </w:p>
    <w:p w:rsidR="00022331" w:rsidRDefault="00022331" w:rsidP="00022331">
      <w:pPr>
        <w:pStyle w:val="ISL2Txt"/>
        <w:numPr>
          <w:ilvl w:val="0"/>
          <w:numId w:val="37"/>
        </w:numPr>
      </w:pPr>
      <w:r>
        <w:t>IBM Director as a target reporting tool for the POC.</w:t>
      </w:r>
    </w:p>
    <w:p w:rsidR="00022331" w:rsidRPr="00022331" w:rsidRDefault="00022331" w:rsidP="00022331">
      <w:pPr>
        <w:pStyle w:val="ISL2Txt"/>
        <w:numPr>
          <w:ilvl w:val="0"/>
          <w:numId w:val="37"/>
        </w:numPr>
      </w:pPr>
      <w:r>
        <w:t>An In store PC to host the master agent.</w:t>
      </w:r>
    </w:p>
    <w:p w:rsidR="00C8478C" w:rsidRDefault="00C56286" w:rsidP="002A7DE5">
      <w:pPr>
        <w:pStyle w:val="ISL2Hdr"/>
      </w:pPr>
      <w:bookmarkStart w:id="46" w:name="_Toc107723933"/>
      <w:bookmarkStart w:id="47" w:name="_Toc109716424"/>
      <w:bookmarkStart w:id="48" w:name="_Toc217727299"/>
      <w:bookmarkStart w:id="49" w:name="_Toc283191042"/>
      <w:r>
        <w:t>List of Functions Not Provided</w:t>
      </w:r>
      <w:bookmarkEnd w:id="46"/>
      <w:bookmarkEnd w:id="47"/>
      <w:bookmarkEnd w:id="48"/>
      <w:bookmarkEnd w:id="49"/>
    </w:p>
    <w:p w:rsidR="00C8478C" w:rsidRDefault="00C8478C" w:rsidP="002A7DE5">
      <w:pPr>
        <w:pStyle w:val="ISL2Txt"/>
        <w:ind w:left="1276"/>
      </w:pPr>
      <w:r>
        <w:t>The following functions and features will not be delivered as part of the Proof of Concept.</w:t>
      </w:r>
    </w:p>
    <w:p w:rsidR="00C8478C" w:rsidRDefault="00C8478C" w:rsidP="002A7DE5">
      <w:pPr>
        <w:pStyle w:val="ISL2Txt"/>
        <w:ind w:left="1276"/>
      </w:pPr>
    </w:p>
    <w:p w:rsidR="00347374" w:rsidRDefault="00347374" w:rsidP="00C8478C">
      <w:pPr>
        <w:pStyle w:val="ISL2Txt"/>
        <w:numPr>
          <w:ilvl w:val="0"/>
          <w:numId w:val="36"/>
        </w:numPr>
      </w:pPr>
      <w:r>
        <w:t xml:space="preserve">EPOS hardware attached to YLBP windows tills? </w:t>
      </w:r>
    </w:p>
    <w:p w:rsidR="00C8478C" w:rsidRDefault="00C8478C" w:rsidP="00C8478C">
      <w:pPr>
        <w:pStyle w:val="ISL2Txt"/>
        <w:numPr>
          <w:ilvl w:val="0"/>
          <w:numId w:val="36"/>
        </w:numPr>
      </w:pPr>
      <w:r>
        <w:t>Implementation on a SIF (Store Integration Framework) controller</w:t>
      </w:r>
    </w:p>
    <w:p w:rsidR="00821413" w:rsidRDefault="00821413" w:rsidP="00C8478C">
      <w:pPr>
        <w:pStyle w:val="ISL2Txt"/>
        <w:numPr>
          <w:ilvl w:val="0"/>
          <w:numId w:val="36"/>
        </w:numPr>
      </w:pPr>
      <w:r>
        <w:t>Provision of TEC</w:t>
      </w:r>
      <w:r w:rsidR="00691E6B">
        <w:t xml:space="preserve"> (Tivoli Enterprise Console) </w:t>
      </w:r>
      <w:r>
        <w:t>at the centre.</w:t>
      </w:r>
    </w:p>
    <w:p w:rsidR="00821413" w:rsidRDefault="00821413" w:rsidP="00C8478C">
      <w:pPr>
        <w:pStyle w:val="ISL2Txt"/>
        <w:numPr>
          <w:ilvl w:val="0"/>
          <w:numId w:val="36"/>
        </w:numPr>
      </w:pPr>
      <w:r>
        <w:t>Provision of a Service Dashboard feed by event from TEC and RMA.</w:t>
      </w:r>
    </w:p>
    <w:p w:rsidR="00C8478C" w:rsidRDefault="00C8478C" w:rsidP="00C8478C">
      <w:pPr>
        <w:pStyle w:val="ISL2Txt"/>
        <w:numPr>
          <w:ilvl w:val="0"/>
          <w:numId w:val="36"/>
        </w:numPr>
      </w:pPr>
      <w:r>
        <w:t>Migration of 4690 software deployment to IBM Director</w:t>
      </w:r>
    </w:p>
    <w:p w:rsidR="00C8478C" w:rsidRDefault="00C8478C" w:rsidP="00C8478C">
      <w:pPr>
        <w:pStyle w:val="ISL2Txt"/>
        <w:numPr>
          <w:ilvl w:val="0"/>
          <w:numId w:val="36"/>
        </w:numPr>
      </w:pPr>
      <w:r>
        <w:t>Replacement of the 4690 Capacity Planning database with IBM Director</w:t>
      </w:r>
    </w:p>
    <w:p w:rsidR="00C8478C" w:rsidRDefault="00C8478C" w:rsidP="00C8478C">
      <w:pPr>
        <w:pStyle w:val="ISL2Txt"/>
        <w:numPr>
          <w:ilvl w:val="0"/>
          <w:numId w:val="36"/>
        </w:numPr>
      </w:pPr>
      <w:r>
        <w:t>Implementation of asset management using IBM Director</w:t>
      </w:r>
    </w:p>
    <w:p w:rsidR="003E3BD8" w:rsidRDefault="003E3BD8" w:rsidP="00C8478C">
      <w:pPr>
        <w:pStyle w:val="ISL2Txt"/>
        <w:numPr>
          <w:ilvl w:val="0"/>
          <w:numId w:val="36"/>
        </w:numPr>
      </w:pPr>
      <w:r>
        <w:t>Any 4690 implementation on 4690 OS V6R2 Enhanced mode</w:t>
      </w:r>
    </w:p>
    <w:p w:rsidR="00B5588D" w:rsidRDefault="00B5588D" w:rsidP="00C8478C">
      <w:pPr>
        <w:pStyle w:val="ISL2Txt"/>
        <w:numPr>
          <w:ilvl w:val="0"/>
          <w:numId w:val="36"/>
        </w:numPr>
      </w:pPr>
      <w:r>
        <w:t>Monitoring of any RF or POD hardware and applications other then events logged by TRANSACT to the 4690 application event log.</w:t>
      </w:r>
    </w:p>
    <w:p w:rsidR="00C8478C" w:rsidRDefault="00C8478C" w:rsidP="00C8478C">
      <w:pPr>
        <w:pStyle w:val="ISL2Txt"/>
      </w:pPr>
    </w:p>
    <w:p w:rsidR="00C8478C" w:rsidRDefault="00C8478C" w:rsidP="00C8478C">
      <w:pPr>
        <w:pStyle w:val="ISL2Txt"/>
        <w:ind w:left="1440"/>
      </w:pPr>
      <w:r>
        <w:t>Some or parts of the above are expected to be delivered as part of the RMA Phase 2 project which will deliver the strategic solution for enterprise wide implementation.</w:t>
      </w:r>
    </w:p>
    <w:p w:rsidR="00347374" w:rsidRPr="00347374" w:rsidRDefault="00347374" w:rsidP="00347374">
      <w:pPr>
        <w:pStyle w:val="ISL2Txt"/>
      </w:pPr>
    </w:p>
    <w:bookmarkEnd w:id="3"/>
    <w:bookmarkEnd w:id="4"/>
    <w:bookmarkEnd w:id="5"/>
    <w:bookmarkEnd w:id="6"/>
    <w:bookmarkEnd w:id="7"/>
    <w:bookmarkEnd w:id="8"/>
    <w:bookmarkEnd w:id="9"/>
    <w:p w:rsidR="00C56286" w:rsidRDefault="00616B36" w:rsidP="00685318">
      <w:pPr>
        <w:pStyle w:val="ISL1Hdr"/>
      </w:pPr>
      <w:r>
        <w:br w:type="page"/>
      </w:r>
      <w:bookmarkStart w:id="50" w:name="_Toc283191043"/>
      <w:r w:rsidR="00C56286">
        <w:lastRenderedPageBreak/>
        <w:t>Current Solution</w:t>
      </w:r>
      <w:bookmarkEnd w:id="50"/>
    </w:p>
    <w:p w:rsidR="00C56286" w:rsidRDefault="00A45DDD" w:rsidP="00354E43">
      <w:pPr>
        <w:pStyle w:val="ISL2Hdr"/>
      </w:pPr>
      <w:r>
        <w:rPr>
          <w:noProof/>
          <w:lang w:eastAsia="en-GB"/>
        </w:rPr>
        <w:drawing>
          <wp:anchor distT="0" distB="0" distL="114300" distR="114300" simplePos="0" relativeHeight="251657216" behindDoc="0" locked="0" layoutInCell="1" allowOverlap="1">
            <wp:simplePos x="0" y="0"/>
            <wp:positionH relativeFrom="column">
              <wp:posOffset>3169920</wp:posOffset>
            </wp:positionH>
            <wp:positionV relativeFrom="paragraph">
              <wp:posOffset>71755</wp:posOffset>
            </wp:positionV>
            <wp:extent cx="3088640" cy="4335780"/>
            <wp:effectExtent l="19050" t="0" r="0" b="0"/>
            <wp:wrapSquare wrapText="bothSides"/>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088640" cy="4335780"/>
                    </a:xfrm>
                    <a:prstGeom prst="rect">
                      <a:avLst/>
                    </a:prstGeom>
                    <a:noFill/>
                    <a:ln w="9525">
                      <a:noFill/>
                      <a:miter lim="800000"/>
                      <a:headEnd/>
                      <a:tailEnd/>
                    </a:ln>
                  </pic:spPr>
                </pic:pic>
              </a:graphicData>
            </a:graphic>
          </wp:anchor>
        </w:drawing>
      </w:r>
      <w:bookmarkStart w:id="51" w:name="_Toc283191044"/>
      <w:r w:rsidR="00C56286">
        <w:t>Current solution overview</w:t>
      </w:r>
      <w:bookmarkEnd w:id="51"/>
    </w:p>
    <w:p w:rsidR="00224C27" w:rsidRDefault="00CA5238" w:rsidP="00354E43">
      <w:pPr>
        <w:pStyle w:val="ISL3Hdr"/>
      </w:pPr>
      <w:r>
        <w:t>4690 Capacity Planning System</w:t>
      </w:r>
    </w:p>
    <w:p w:rsidR="008B26F9" w:rsidRDefault="008B26F9" w:rsidP="00C10472">
      <w:pPr>
        <w:pStyle w:val="ISL2Txt"/>
        <w:jc w:val="center"/>
      </w:pPr>
    </w:p>
    <w:p w:rsidR="00224C27"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4690 Monitoring task runs 24hrs daily started by SLEEPER the EPOS task scheduler.</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Performance data formatted for retrieval by NFM at 00:00 each night and placed on Capacity planning server.</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Till Memory and PED data retrieved twice daily 7 days a week by NFM and placed on capacity planning server</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Data processing on CP server and loaded in the ACCESS database.</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Automated reports generated and emailed to predetermined circulation list.</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Installed EPOS Controller Report</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Disk Space Warning Report</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Keyed File Performance Warning Report</w:t>
      </w:r>
    </w:p>
    <w:p w:rsidR="00C9096E" w:rsidRPr="007233E9"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PED Movement Report</w:t>
      </w:r>
    </w:p>
    <w:p w:rsidR="00C9096E" w:rsidRDefault="00C9096E" w:rsidP="00045AA2">
      <w:pPr>
        <w:pStyle w:val="ISL2Txt"/>
        <w:numPr>
          <w:ilvl w:val="0"/>
          <w:numId w:val="7"/>
        </w:numPr>
        <w:tabs>
          <w:tab w:val="clear" w:pos="709"/>
          <w:tab w:val="clear" w:pos="1429"/>
          <w:tab w:val="num" w:pos="720"/>
        </w:tabs>
        <w:ind w:left="960" w:hanging="240"/>
        <w:rPr>
          <w:sz w:val="16"/>
          <w:szCs w:val="16"/>
        </w:rPr>
      </w:pPr>
      <w:r w:rsidRPr="007233E9">
        <w:rPr>
          <w:sz w:val="16"/>
          <w:szCs w:val="16"/>
        </w:rPr>
        <w:t>PED Firmware Report</w:t>
      </w:r>
    </w:p>
    <w:p w:rsidR="00B83AC4" w:rsidRPr="007233E9" w:rsidRDefault="00B83AC4" w:rsidP="00045AA2">
      <w:pPr>
        <w:pStyle w:val="ISL2Txt"/>
        <w:numPr>
          <w:ilvl w:val="0"/>
          <w:numId w:val="7"/>
        </w:numPr>
        <w:tabs>
          <w:tab w:val="clear" w:pos="709"/>
          <w:tab w:val="clear" w:pos="1429"/>
          <w:tab w:val="num" w:pos="720"/>
        </w:tabs>
        <w:ind w:left="960" w:hanging="240"/>
        <w:rPr>
          <w:sz w:val="16"/>
          <w:szCs w:val="16"/>
        </w:rPr>
      </w:pPr>
      <w:r>
        <w:rPr>
          <w:sz w:val="16"/>
          <w:szCs w:val="16"/>
        </w:rPr>
        <w:t>Non production system managed ad-hoc.</w:t>
      </w:r>
    </w:p>
    <w:p w:rsidR="00224C27" w:rsidRDefault="00224C27" w:rsidP="00C10472">
      <w:pPr>
        <w:pStyle w:val="ISL2Txt"/>
        <w:jc w:val="center"/>
      </w:pPr>
    </w:p>
    <w:p w:rsidR="00224C27" w:rsidRDefault="00224C27" w:rsidP="00C10472">
      <w:pPr>
        <w:pStyle w:val="ISL2Txt"/>
        <w:jc w:val="center"/>
      </w:pPr>
    </w:p>
    <w:p w:rsidR="00224C27" w:rsidRDefault="00224C27" w:rsidP="00C10472">
      <w:pPr>
        <w:pStyle w:val="ISL2Txt"/>
        <w:jc w:val="center"/>
      </w:pPr>
    </w:p>
    <w:p w:rsidR="00224C27" w:rsidRDefault="00224C27" w:rsidP="00C10472">
      <w:pPr>
        <w:pStyle w:val="ISL2Txt"/>
        <w:jc w:val="center"/>
      </w:pPr>
    </w:p>
    <w:p w:rsidR="008B26F9" w:rsidRDefault="008B26F9" w:rsidP="00354E43">
      <w:pPr>
        <w:pStyle w:val="ISL3Hdr"/>
      </w:pPr>
      <w:r>
        <w:t>4690 Log Retrieval</w:t>
      </w:r>
    </w:p>
    <w:p w:rsidR="00F07302" w:rsidRDefault="007233E9" w:rsidP="00A9700F">
      <w:pPr>
        <w:pStyle w:val="ISL3Txt"/>
        <w:numPr>
          <w:ilvl w:val="0"/>
          <w:numId w:val="0"/>
        </w:numPr>
        <w:ind w:left="960"/>
      </w:pPr>
      <w:r>
        <w:rPr>
          <w:noProof/>
          <w:lang w:eastAsia="en-GB"/>
        </w:rPr>
        <w:drawing>
          <wp:anchor distT="0" distB="0" distL="114300" distR="114300" simplePos="0" relativeHeight="251656192" behindDoc="0" locked="0" layoutInCell="1" allowOverlap="1">
            <wp:simplePos x="0" y="0"/>
            <wp:positionH relativeFrom="column">
              <wp:posOffset>3288665</wp:posOffset>
            </wp:positionH>
            <wp:positionV relativeFrom="paragraph">
              <wp:posOffset>137160</wp:posOffset>
            </wp:positionV>
            <wp:extent cx="2895600" cy="2651760"/>
            <wp:effectExtent l="19050" t="0" r="0" b="0"/>
            <wp:wrapSquare wrapText="bothSides"/>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895600" cy="2651760"/>
                    </a:xfrm>
                    <a:prstGeom prst="rect">
                      <a:avLst/>
                    </a:prstGeom>
                    <a:noFill/>
                    <a:ln w="9525">
                      <a:noFill/>
                      <a:miter lim="800000"/>
                      <a:headEnd/>
                      <a:tailEnd/>
                    </a:ln>
                  </pic:spPr>
                </pic:pic>
              </a:graphicData>
            </a:graphic>
          </wp:anchor>
        </w:drawing>
      </w:r>
    </w:p>
    <w:p w:rsidR="00F07302" w:rsidRPr="007233E9" w:rsidRDefault="00CA202B" w:rsidP="00B83AC4">
      <w:pPr>
        <w:numPr>
          <w:ilvl w:val="0"/>
          <w:numId w:val="30"/>
        </w:numPr>
        <w:tabs>
          <w:tab w:val="left" w:pos="5529"/>
        </w:tabs>
        <w:jc w:val="both"/>
        <w:rPr>
          <w:sz w:val="16"/>
          <w:szCs w:val="16"/>
        </w:rPr>
      </w:pPr>
      <w:r w:rsidRPr="007233E9">
        <w:rPr>
          <w:sz w:val="16"/>
          <w:szCs w:val="16"/>
        </w:rPr>
        <w:t>Events captured in real-time on the 4690 EPOS controller for User Applications, System Applications and Hardware events.</w:t>
      </w:r>
    </w:p>
    <w:p w:rsidR="00CA202B" w:rsidRPr="007233E9" w:rsidRDefault="00CA202B" w:rsidP="00B83AC4">
      <w:pPr>
        <w:numPr>
          <w:ilvl w:val="0"/>
          <w:numId w:val="30"/>
        </w:numPr>
        <w:tabs>
          <w:tab w:val="left" w:pos="5529"/>
        </w:tabs>
        <w:jc w:val="both"/>
        <w:rPr>
          <w:sz w:val="16"/>
          <w:szCs w:val="16"/>
        </w:rPr>
      </w:pPr>
      <w:r w:rsidRPr="007233E9">
        <w:rPr>
          <w:sz w:val="16"/>
          <w:szCs w:val="16"/>
        </w:rPr>
        <w:t>Events written to a rolling file with date and time details.</w:t>
      </w:r>
    </w:p>
    <w:p w:rsidR="00CA202B" w:rsidRPr="007233E9" w:rsidRDefault="00CA202B" w:rsidP="00B83AC4">
      <w:pPr>
        <w:numPr>
          <w:ilvl w:val="0"/>
          <w:numId w:val="30"/>
        </w:numPr>
        <w:tabs>
          <w:tab w:val="left" w:pos="5529"/>
        </w:tabs>
        <w:jc w:val="both"/>
        <w:rPr>
          <w:sz w:val="16"/>
          <w:szCs w:val="16"/>
        </w:rPr>
      </w:pPr>
      <w:r w:rsidRPr="007233E9">
        <w:rPr>
          <w:sz w:val="16"/>
          <w:szCs w:val="16"/>
        </w:rPr>
        <w:t>Log file can be wrapped and older events overwritten in the event of an application of device flooding errors.</w:t>
      </w:r>
    </w:p>
    <w:p w:rsidR="00CA202B" w:rsidRPr="007233E9" w:rsidRDefault="00CA202B" w:rsidP="00B83AC4">
      <w:pPr>
        <w:numPr>
          <w:ilvl w:val="0"/>
          <w:numId w:val="30"/>
        </w:numPr>
        <w:tabs>
          <w:tab w:val="left" w:pos="5529"/>
        </w:tabs>
        <w:jc w:val="both"/>
        <w:rPr>
          <w:sz w:val="16"/>
          <w:szCs w:val="16"/>
        </w:rPr>
      </w:pPr>
      <w:r w:rsidRPr="007233E9">
        <w:rPr>
          <w:sz w:val="16"/>
          <w:szCs w:val="16"/>
        </w:rPr>
        <w:t>The mainframe via NFM initiates the format and compress task on the controller</w:t>
      </w:r>
      <w:r w:rsidR="00FD3E62" w:rsidRPr="007233E9">
        <w:rPr>
          <w:sz w:val="16"/>
          <w:szCs w:val="16"/>
        </w:rPr>
        <w:t xml:space="preserve"> daily (6 days a week)</w:t>
      </w:r>
      <w:r w:rsidRPr="007233E9">
        <w:rPr>
          <w:sz w:val="16"/>
          <w:szCs w:val="16"/>
        </w:rPr>
        <w:t>.</w:t>
      </w:r>
    </w:p>
    <w:p w:rsidR="00CA202B" w:rsidRPr="007233E9" w:rsidRDefault="00CA202B" w:rsidP="00B83AC4">
      <w:pPr>
        <w:numPr>
          <w:ilvl w:val="0"/>
          <w:numId w:val="30"/>
        </w:numPr>
        <w:tabs>
          <w:tab w:val="left" w:pos="5529"/>
        </w:tabs>
        <w:jc w:val="both"/>
        <w:rPr>
          <w:sz w:val="16"/>
          <w:szCs w:val="16"/>
        </w:rPr>
      </w:pPr>
      <w:r w:rsidRPr="007233E9">
        <w:rPr>
          <w:sz w:val="16"/>
          <w:szCs w:val="16"/>
        </w:rPr>
        <w:t>Compressed logs retrieved by NFM and decompressed and written to RMDS on the mainframe.</w:t>
      </w:r>
    </w:p>
    <w:p w:rsidR="00CA202B" w:rsidRPr="007233E9" w:rsidRDefault="00CA202B" w:rsidP="00B83AC4">
      <w:pPr>
        <w:numPr>
          <w:ilvl w:val="0"/>
          <w:numId w:val="30"/>
        </w:numPr>
        <w:tabs>
          <w:tab w:val="left" w:pos="5529"/>
        </w:tabs>
        <w:jc w:val="both"/>
        <w:rPr>
          <w:sz w:val="16"/>
          <w:szCs w:val="16"/>
        </w:rPr>
      </w:pPr>
      <w:r w:rsidRPr="007233E9">
        <w:rPr>
          <w:sz w:val="16"/>
          <w:szCs w:val="16"/>
        </w:rPr>
        <w:t>Logs retained on RMDS for all stores for 7 days.</w:t>
      </w:r>
    </w:p>
    <w:p w:rsidR="00CA202B" w:rsidRPr="007233E9" w:rsidRDefault="00CA202B" w:rsidP="00B83AC4">
      <w:pPr>
        <w:numPr>
          <w:ilvl w:val="0"/>
          <w:numId w:val="30"/>
        </w:numPr>
        <w:tabs>
          <w:tab w:val="left" w:pos="5529"/>
        </w:tabs>
        <w:jc w:val="both"/>
        <w:rPr>
          <w:sz w:val="16"/>
          <w:szCs w:val="16"/>
        </w:rPr>
      </w:pPr>
      <w:r w:rsidRPr="007233E9">
        <w:rPr>
          <w:sz w:val="16"/>
          <w:szCs w:val="16"/>
        </w:rPr>
        <w:t xml:space="preserve">Some events trigger other process – EVENT 8 Item refresh, </w:t>
      </w:r>
      <w:r w:rsidR="00FD3E62" w:rsidRPr="007233E9">
        <w:rPr>
          <w:sz w:val="16"/>
          <w:szCs w:val="16"/>
        </w:rPr>
        <w:t>and W754 hard</w:t>
      </w:r>
      <w:r w:rsidRPr="007233E9">
        <w:rPr>
          <w:sz w:val="16"/>
          <w:szCs w:val="16"/>
        </w:rPr>
        <w:t xml:space="preserve"> drive failures etc.</w:t>
      </w:r>
    </w:p>
    <w:p w:rsidR="00CA202B" w:rsidRDefault="00CA202B" w:rsidP="00CA202B">
      <w:pPr>
        <w:ind w:left="360"/>
        <w:jc w:val="both"/>
      </w:pPr>
    </w:p>
    <w:p w:rsidR="00FD3E62" w:rsidRDefault="00FD3E62" w:rsidP="00CA202B">
      <w:pPr>
        <w:ind w:left="360"/>
        <w:jc w:val="both"/>
      </w:pPr>
    </w:p>
    <w:p w:rsidR="007233E9" w:rsidRDefault="007233E9">
      <w:pPr>
        <w:rPr>
          <w:color w:val="333399"/>
          <w:szCs w:val="20"/>
        </w:rPr>
      </w:pPr>
      <w:r>
        <w:br w:type="page"/>
      </w:r>
    </w:p>
    <w:p w:rsidR="00AA6184" w:rsidRDefault="007233E9" w:rsidP="00354E43">
      <w:pPr>
        <w:pStyle w:val="ISL3Hdr"/>
      </w:pPr>
      <w:r>
        <w:rPr>
          <w:noProof/>
          <w:lang w:eastAsia="en-GB"/>
        </w:rPr>
        <w:lastRenderedPageBreak/>
        <w:drawing>
          <wp:anchor distT="0" distB="0" distL="114300" distR="114300" simplePos="0" relativeHeight="251658240" behindDoc="0" locked="0" layoutInCell="1" allowOverlap="1">
            <wp:simplePos x="0" y="0"/>
            <wp:positionH relativeFrom="column">
              <wp:posOffset>3223895</wp:posOffset>
            </wp:positionH>
            <wp:positionV relativeFrom="paragraph">
              <wp:posOffset>-50800</wp:posOffset>
            </wp:positionV>
            <wp:extent cx="3018790" cy="2606040"/>
            <wp:effectExtent l="19050" t="0" r="0" b="0"/>
            <wp:wrapSquare wrapText="bothSides"/>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018790" cy="2606040"/>
                    </a:xfrm>
                    <a:prstGeom prst="rect">
                      <a:avLst/>
                    </a:prstGeom>
                    <a:noFill/>
                    <a:ln w="9525">
                      <a:noFill/>
                      <a:miter lim="800000"/>
                      <a:headEnd/>
                      <a:tailEnd/>
                    </a:ln>
                  </pic:spPr>
                </pic:pic>
              </a:graphicData>
            </a:graphic>
          </wp:anchor>
        </w:drawing>
      </w:r>
      <w:r w:rsidR="00AA6184">
        <w:t>4690 Directory retrieval</w:t>
      </w:r>
    </w:p>
    <w:p w:rsidR="00325570" w:rsidRPr="007233E9" w:rsidRDefault="00325570" w:rsidP="00B13977">
      <w:pPr>
        <w:pStyle w:val="ISL3Txt"/>
      </w:pPr>
      <w:r w:rsidRPr="007233E9">
        <w:t>Directory task launched by SLEEPER task scheduler on the 4690 daily at 00:00.</w:t>
      </w:r>
    </w:p>
    <w:p w:rsidR="00325570" w:rsidRPr="007233E9" w:rsidRDefault="00325570" w:rsidP="00B13977">
      <w:pPr>
        <w:pStyle w:val="ISL3Txt"/>
      </w:pPr>
      <w:r w:rsidRPr="007233E9">
        <w:t>Directories compressed prior to retrieval.</w:t>
      </w:r>
    </w:p>
    <w:p w:rsidR="00AA6184" w:rsidRPr="007233E9" w:rsidRDefault="00325570" w:rsidP="00B13977">
      <w:pPr>
        <w:pStyle w:val="ISL3Txt"/>
      </w:pPr>
      <w:r w:rsidRPr="007233E9">
        <w:t>Compressed directories retrieved by NFM and passed to the mainframe.</w:t>
      </w:r>
    </w:p>
    <w:p w:rsidR="00325570" w:rsidRPr="007233E9" w:rsidRDefault="00325570" w:rsidP="00B13977">
      <w:pPr>
        <w:pStyle w:val="ISL3Txt"/>
      </w:pPr>
      <w:r w:rsidRPr="007233E9">
        <w:t xml:space="preserve">Directories from all stores decompressed on the mainframe </w:t>
      </w:r>
    </w:p>
    <w:p w:rsidR="00325570" w:rsidRPr="007233E9" w:rsidRDefault="00325570" w:rsidP="00B13977">
      <w:pPr>
        <w:pStyle w:val="ISL3Txt"/>
      </w:pPr>
      <w:r w:rsidRPr="007233E9">
        <w:t>Directories inserted into a DB/2 database.</w:t>
      </w:r>
    </w:p>
    <w:p w:rsidR="00325570" w:rsidRPr="007233E9" w:rsidRDefault="00325570" w:rsidP="00B13977">
      <w:pPr>
        <w:pStyle w:val="ISL3Txt"/>
      </w:pPr>
      <w:r w:rsidRPr="007233E9">
        <w:t>Old entries removed / replaced.</w:t>
      </w:r>
    </w:p>
    <w:p w:rsidR="00325570" w:rsidRPr="00325570" w:rsidRDefault="00325570" w:rsidP="00B13977">
      <w:pPr>
        <w:pStyle w:val="ISL3Txt"/>
      </w:pPr>
      <w:r w:rsidRPr="007233E9">
        <w:t>Database available in both batch and FOCUS for on demand user queries</w:t>
      </w:r>
      <w:r w:rsidRPr="00325570">
        <w:t>.</w:t>
      </w:r>
    </w:p>
    <w:p w:rsidR="00325570" w:rsidRDefault="00325570" w:rsidP="00A9700F">
      <w:pPr>
        <w:pStyle w:val="ISL3Txt"/>
        <w:numPr>
          <w:ilvl w:val="0"/>
          <w:numId w:val="0"/>
        </w:numPr>
        <w:ind w:left="960"/>
      </w:pPr>
    </w:p>
    <w:p w:rsidR="007233E9" w:rsidRDefault="007233E9" w:rsidP="00A45BA5"/>
    <w:p w:rsidR="007233E9" w:rsidRDefault="007233E9" w:rsidP="00A45BA5"/>
    <w:p w:rsidR="00A9700F" w:rsidRDefault="00A9700F" w:rsidP="00A45BA5"/>
    <w:p w:rsidR="007233E9" w:rsidRDefault="007233E9" w:rsidP="00A45BA5"/>
    <w:p w:rsidR="008B26F9" w:rsidRDefault="0059633D" w:rsidP="00354E43">
      <w:pPr>
        <w:pStyle w:val="ISL3Hdr"/>
      </w:pPr>
      <w:r>
        <w:t xml:space="preserve">4690 </w:t>
      </w:r>
      <w:r w:rsidR="008B26F9">
        <w:t>Application Suite Status Reporting</w:t>
      </w:r>
    </w:p>
    <w:p w:rsidR="008057E7" w:rsidRDefault="00A77E1B" w:rsidP="00FA100A">
      <w:pPr>
        <w:pStyle w:val="ISL2Txt"/>
        <w:jc w:val="right"/>
      </w:pPr>
      <w:r>
        <w:rPr>
          <w:noProof/>
          <w:lang w:eastAsia="en-GB"/>
        </w:rPr>
        <w:drawing>
          <wp:anchor distT="0" distB="0" distL="114300" distR="114300" simplePos="0" relativeHeight="251659264" behindDoc="0" locked="0" layoutInCell="1" allowOverlap="1">
            <wp:simplePos x="0" y="0"/>
            <wp:positionH relativeFrom="column">
              <wp:posOffset>3260090</wp:posOffset>
            </wp:positionH>
            <wp:positionV relativeFrom="paragraph">
              <wp:posOffset>80645</wp:posOffset>
            </wp:positionV>
            <wp:extent cx="2935605" cy="2314575"/>
            <wp:effectExtent l="19050" t="0" r="0" b="0"/>
            <wp:wrapSquare wrapText="bothSides"/>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935605" cy="2314575"/>
                    </a:xfrm>
                    <a:prstGeom prst="rect">
                      <a:avLst/>
                    </a:prstGeom>
                    <a:noFill/>
                    <a:ln w="9525">
                      <a:noFill/>
                      <a:miter lim="800000"/>
                      <a:headEnd/>
                      <a:tailEnd/>
                    </a:ln>
                  </pic:spPr>
                </pic:pic>
              </a:graphicData>
            </a:graphic>
          </wp:anchor>
        </w:drawing>
      </w:r>
    </w:p>
    <w:p w:rsidR="003109A1" w:rsidRPr="00417805" w:rsidRDefault="003109A1" w:rsidP="00B13977">
      <w:pPr>
        <w:pStyle w:val="ISL3Txt"/>
      </w:pPr>
      <w:r w:rsidRPr="00417805">
        <w:t>Numerous mainframe based reports for the status of each suite.</w:t>
      </w:r>
    </w:p>
    <w:p w:rsidR="003109A1" w:rsidRPr="00417805" w:rsidRDefault="003109A1" w:rsidP="00B13977">
      <w:pPr>
        <w:pStyle w:val="ISL3Txt"/>
      </w:pPr>
      <w:r w:rsidRPr="00417805">
        <w:t>A single consolidated view produced each morning for the service desk (EMON)</w:t>
      </w:r>
    </w:p>
    <w:p w:rsidR="008057E7" w:rsidRPr="007233E9" w:rsidRDefault="003109A1" w:rsidP="00B13977">
      <w:pPr>
        <w:pStyle w:val="ISL3Txt"/>
      </w:pPr>
      <w:r w:rsidRPr="00417805">
        <w:rPr>
          <w:sz w:val="16"/>
          <w:szCs w:val="16"/>
        </w:rPr>
        <w:t xml:space="preserve">Most to be </w:t>
      </w:r>
      <w:r w:rsidRPr="007233E9">
        <w:t>replaced as part of CORE</w:t>
      </w:r>
    </w:p>
    <w:p w:rsidR="008057E7" w:rsidRPr="007233E9" w:rsidRDefault="008057E7" w:rsidP="00D300CE">
      <w:pPr>
        <w:pStyle w:val="ISL2Txt"/>
        <w:rPr>
          <w:sz w:val="16"/>
          <w:szCs w:val="16"/>
        </w:rPr>
      </w:pPr>
    </w:p>
    <w:p w:rsidR="008057E7" w:rsidRDefault="008057E7" w:rsidP="00D300CE">
      <w:pPr>
        <w:pStyle w:val="ISL2Txt"/>
      </w:pPr>
    </w:p>
    <w:p w:rsidR="008057E7" w:rsidRDefault="008057E7" w:rsidP="00D300CE">
      <w:pPr>
        <w:pStyle w:val="ISL2Txt"/>
      </w:pPr>
    </w:p>
    <w:p w:rsidR="008057E7" w:rsidRDefault="008057E7" w:rsidP="00D300CE">
      <w:pPr>
        <w:pStyle w:val="ISL2Txt"/>
      </w:pPr>
    </w:p>
    <w:p w:rsidR="008057E7" w:rsidRDefault="008057E7" w:rsidP="00D300CE">
      <w:pPr>
        <w:pStyle w:val="ISL2Txt"/>
      </w:pPr>
    </w:p>
    <w:p w:rsidR="008057E7" w:rsidRDefault="008057E7" w:rsidP="00D300CE">
      <w:pPr>
        <w:pStyle w:val="ISL2Txt"/>
      </w:pPr>
    </w:p>
    <w:p w:rsidR="008057E7" w:rsidRDefault="008057E7" w:rsidP="00D300CE">
      <w:pPr>
        <w:pStyle w:val="ISL2Txt"/>
      </w:pPr>
    </w:p>
    <w:p w:rsidR="008057E7" w:rsidRDefault="008057E7" w:rsidP="00D300CE">
      <w:pPr>
        <w:pStyle w:val="ISL2Txt"/>
      </w:pPr>
    </w:p>
    <w:p w:rsidR="008057E7" w:rsidRDefault="008057E7" w:rsidP="00D300CE">
      <w:pPr>
        <w:pStyle w:val="ISL2Txt"/>
      </w:pPr>
    </w:p>
    <w:p w:rsidR="008B26F9" w:rsidRPr="00C10472" w:rsidRDefault="008B26F9" w:rsidP="00D300CE">
      <w:pPr>
        <w:pStyle w:val="ISL2Txt"/>
      </w:pPr>
    </w:p>
    <w:p w:rsidR="00C56286" w:rsidRDefault="00C56286" w:rsidP="00354E43">
      <w:pPr>
        <w:pStyle w:val="ISL2Hdr"/>
      </w:pPr>
      <w:bookmarkStart w:id="52" w:name="_Toc283191045"/>
      <w:r>
        <w:t>Key points</w:t>
      </w:r>
      <w:bookmarkEnd w:id="52"/>
    </w:p>
    <w:p w:rsidR="00333076" w:rsidRPr="00241535" w:rsidRDefault="00333076" w:rsidP="00821413">
      <w:pPr>
        <w:numPr>
          <w:ilvl w:val="0"/>
          <w:numId w:val="8"/>
        </w:numPr>
        <w:spacing w:before="100" w:beforeAutospacing="1"/>
        <w:jc w:val="both"/>
        <w:rPr>
          <w:rFonts w:cs="Arial"/>
          <w:szCs w:val="20"/>
          <w:lang w:eastAsia="en-GB"/>
        </w:rPr>
      </w:pPr>
      <w:bookmarkStart w:id="53" w:name="_Toc219790096"/>
      <w:r w:rsidRPr="00241535">
        <w:rPr>
          <w:rFonts w:cs="Arial"/>
          <w:szCs w:val="20"/>
          <w:lang w:eastAsia="en-GB"/>
        </w:rPr>
        <w:t>All data is batch and bought back overnight after the event for reporting and monitoring.</w:t>
      </w:r>
      <w:r w:rsidR="00A77E1B">
        <w:rPr>
          <w:rFonts w:cs="Arial"/>
          <w:szCs w:val="20"/>
          <w:lang w:eastAsia="en-GB"/>
        </w:rPr>
        <w:t xml:space="preserve"> Only PED asset tracking is retrieved during the day (twice) due to its critical nature.</w:t>
      </w:r>
    </w:p>
    <w:p w:rsidR="00FA100A" w:rsidRPr="00241535" w:rsidRDefault="00333076" w:rsidP="00821413">
      <w:pPr>
        <w:numPr>
          <w:ilvl w:val="0"/>
          <w:numId w:val="8"/>
        </w:numPr>
        <w:spacing w:before="100" w:beforeAutospacing="1"/>
        <w:jc w:val="both"/>
        <w:rPr>
          <w:rFonts w:cs="Arial"/>
          <w:sz w:val="24"/>
          <w:lang w:eastAsia="en-GB"/>
        </w:rPr>
      </w:pPr>
      <w:r w:rsidRPr="00241535">
        <w:rPr>
          <w:rFonts w:cs="Arial"/>
          <w:szCs w:val="20"/>
          <w:lang w:eastAsia="en-GB"/>
        </w:rPr>
        <w:t xml:space="preserve">No </w:t>
      </w:r>
      <w:r w:rsidR="003E0EEE" w:rsidRPr="00241535">
        <w:rPr>
          <w:rFonts w:cs="Arial"/>
          <w:szCs w:val="20"/>
          <w:lang w:eastAsia="en-GB"/>
        </w:rPr>
        <w:t xml:space="preserve">/ little </w:t>
      </w:r>
      <w:r w:rsidRPr="00241535">
        <w:rPr>
          <w:rFonts w:cs="Arial"/>
          <w:szCs w:val="20"/>
          <w:lang w:eastAsia="en-GB"/>
        </w:rPr>
        <w:t xml:space="preserve">proactive </w:t>
      </w:r>
      <w:r w:rsidR="003E0EEE" w:rsidRPr="00241535">
        <w:rPr>
          <w:rFonts w:cs="Arial"/>
          <w:szCs w:val="20"/>
          <w:lang w:eastAsia="en-GB"/>
        </w:rPr>
        <w:t>processes on event logged. Typically wait for the failure to occur.</w:t>
      </w:r>
    </w:p>
    <w:p w:rsidR="00241535" w:rsidRPr="00241535" w:rsidRDefault="00241535" w:rsidP="00821413">
      <w:pPr>
        <w:numPr>
          <w:ilvl w:val="0"/>
          <w:numId w:val="8"/>
        </w:numPr>
        <w:spacing w:before="100" w:beforeAutospacing="1"/>
        <w:jc w:val="both"/>
        <w:rPr>
          <w:rFonts w:cs="Arial"/>
          <w:sz w:val="24"/>
          <w:lang w:eastAsia="en-GB"/>
        </w:rPr>
      </w:pPr>
      <w:r>
        <w:rPr>
          <w:rFonts w:cs="Arial"/>
          <w:szCs w:val="20"/>
          <w:lang w:eastAsia="en-GB"/>
        </w:rPr>
        <w:t>Mainframe consolidated reporting will be decommissioned with the CORE programme once sales and stock data is sent to the SAP in real-time.</w:t>
      </w:r>
      <w:r w:rsidR="00A77E1B">
        <w:rPr>
          <w:rFonts w:cs="Arial"/>
          <w:szCs w:val="20"/>
          <w:lang w:eastAsia="en-GB"/>
        </w:rPr>
        <w:t xml:space="preserve"> OK messages to become real-time into PI/SAP ECC for housekeeping purposes.</w:t>
      </w:r>
    </w:p>
    <w:p w:rsidR="00241535" w:rsidRPr="00821413" w:rsidRDefault="00241535" w:rsidP="00821413">
      <w:pPr>
        <w:numPr>
          <w:ilvl w:val="0"/>
          <w:numId w:val="8"/>
        </w:numPr>
        <w:spacing w:before="100" w:beforeAutospacing="1"/>
        <w:jc w:val="both"/>
        <w:rPr>
          <w:rFonts w:cs="Arial"/>
          <w:sz w:val="24"/>
          <w:lang w:eastAsia="en-GB"/>
        </w:rPr>
      </w:pPr>
      <w:r>
        <w:rPr>
          <w:rFonts w:cs="Arial"/>
          <w:szCs w:val="20"/>
          <w:lang w:eastAsia="en-GB"/>
        </w:rPr>
        <w:t>No single point of reporting or information.</w:t>
      </w:r>
      <w:r w:rsidR="00A77E1B">
        <w:rPr>
          <w:rFonts w:cs="Arial"/>
          <w:szCs w:val="20"/>
          <w:lang w:eastAsia="en-GB"/>
        </w:rPr>
        <w:t xml:space="preserve"> Multiple solutions for each desecrate sub-system.</w:t>
      </w:r>
    </w:p>
    <w:p w:rsidR="00821413" w:rsidRPr="00241535" w:rsidRDefault="00821413" w:rsidP="00821413">
      <w:pPr>
        <w:numPr>
          <w:ilvl w:val="0"/>
          <w:numId w:val="8"/>
        </w:numPr>
        <w:spacing w:before="100" w:beforeAutospacing="1"/>
        <w:jc w:val="both"/>
        <w:rPr>
          <w:rFonts w:cs="Arial"/>
          <w:sz w:val="24"/>
          <w:lang w:eastAsia="en-GB"/>
        </w:rPr>
      </w:pPr>
      <w:r>
        <w:rPr>
          <w:rFonts w:cs="Arial"/>
          <w:szCs w:val="20"/>
          <w:lang w:eastAsia="en-GB"/>
        </w:rPr>
        <w:t>Developments on the DEC/MB for the CRM/2 and CORE programmes will deliver a real-time event queue for the status monitoring of those new solutions. This could be utilised in the future for general application and operational generated events should RMA not deliver or be suitable.</w:t>
      </w:r>
    </w:p>
    <w:p w:rsidR="00C56286" w:rsidRPr="00333076" w:rsidRDefault="00616B36" w:rsidP="00FA100A">
      <w:pPr>
        <w:pStyle w:val="ISL1Hdr"/>
        <w:rPr>
          <w:rFonts w:ascii="Times New Roman" w:hAnsi="Times New Roman"/>
          <w:lang w:eastAsia="en-GB"/>
        </w:rPr>
      </w:pPr>
      <w:r>
        <w:br w:type="page"/>
      </w:r>
      <w:bookmarkStart w:id="54" w:name="_Toc283191046"/>
      <w:r w:rsidR="00C56286">
        <w:lastRenderedPageBreak/>
        <w:t>Solution overview</w:t>
      </w:r>
      <w:bookmarkEnd w:id="53"/>
      <w:bookmarkEnd w:id="54"/>
    </w:p>
    <w:p w:rsidR="00C56286" w:rsidRDefault="00C56286" w:rsidP="00354E43">
      <w:pPr>
        <w:pStyle w:val="ISL2Hdr"/>
      </w:pPr>
      <w:bookmarkStart w:id="55" w:name="_Toc109716412"/>
      <w:bookmarkStart w:id="56" w:name="_Toc217727287"/>
      <w:bookmarkStart w:id="57" w:name="_Toc283191047"/>
      <w:r>
        <w:t xml:space="preserve">Solution </w:t>
      </w:r>
      <w:bookmarkStart w:id="58" w:name="_Toc107723931"/>
      <w:bookmarkStart w:id="59" w:name="_Toc109716422"/>
      <w:bookmarkStart w:id="60" w:name="_Toc217727297"/>
      <w:bookmarkEnd w:id="55"/>
      <w:bookmarkEnd w:id="56"/>
      <w:r>
        <w:t>overview &amp; context diagram</w:t>
      </w:r>
      <w:bookmarkEnd w:id="57"/>
      <w:bookmarkEnd w:id="58"/>
      <w:bookmarkEnd w:id="59"/>
      <w:bookmarkEnd w:id="60"/>
    </w:p>
    <w:p w:rsidR="00924339" w:rsidRPr="00924339" w:rsidRDefault="00924339" w:rsidP="00771EA0">
      <w:pPr>
        <w:ind w:left="1276"/>
        <w:jc w:val="both"/>
      </w:pPr>
      <w:r w:rsidRPr="00924339">
        <w:t xml:space="preserve">IBM 4690 Operating System Version 6 </w:t>
      </w:r>
      <w:r w:rsidR="003E6838">
        <w:t>provides</w:t>
      </w:r>
      <w:r w:rsidRPr="00924339">
        <w:t xml:space="preserve"> support for new IBM hardware, provides access to new technologies, adds configuration flexibility, enhances the capabilities of system management, and increases serviceability.</w:t>
      </w:r>
      <w:r w:rsidR="0036064F">
        <w:t xml:space="preserve"> One of these capabilities is the delivery of RMA.</w:t>
      </w:r>
    </w:p>
    <w:p w:rsidR="00AF62A3" w:rsidRDefault="00AF62A3" w:rsidP="00771EA0">
      <w:pPr>
        <w:pStyle w:val="ISL2Txt"/>
        <w:ind w:left="1276"/>
        <w:jc w:val="both"/>
      </w:pPr>
    </w:p>
    <w:p w:rsidR="005A5808" w:rsidRDefault="005A5808" w:rsidP="00771EA0">
      <w:pPr>
        <w:pStyle w:val="ISL2Txt"/>
        <w:ind w:left="1276"/>
        <w:jc w:val="both"/>
      </w:pPr>
      <w:r>
        <w:t>4690 OS V6 introduces a new infrastructure laying the way for the future w</w:t>
      </w:r>
      <w:r w:rsidR="00A207E7">
        <w:t>hile continuing to provide the proven</w:t>
      </w:r>
      <w:r>
        <w:t xml:space="preserve"> benefits of the </w:t>
      </w:r>
      <w:r w:rsidR="00A207E7">
        <w:t xml:space="preserve">4690 </w:t>
      </w:r>
      <w:r>
        <w:t>OS. As a result, 4690 OS V6 provides two operating modes, Classic and Enhanced. With Version 6.2, Enhanced Mode is provided for both the terminal and the controller.</w:t>
      </w:r>
      <w:r w:rsidR="00653956">
        <w:t xml:space="preserve"> </w:t>
      </w:r>
      <w:r w:rsidR="00653956" w:rsidRPr="00653956">
        <w:rPr>
          <w:i/>
          <w:sz w:val="16"/>
          <w:szCs w:val="16"/>
        </w:rPr>
        <w:t>(</w:t>
      </w:r>
      <w:r w:rsidR="00653956">
        <w:rPr>
          <w:i/>
          <w:sz w:val="16"/>
          <w:szCs w:val="16"/>
        </w:rPr>
        <w:t>*</w:t>
      </w:r>
      <w:r w:rsidR="00653956" w:rsidRPr="00653956">
        <w:rPr>
          <w:i/>
          <w:sz w:val="16"/>
          <w:szCs w:val="16"/>
        </w:rPr>
        <w:t>On supported models only – see table later in this document</w:t>
      </w:r>
      <w:r w:rsidR="005575BB">
        <w:rPr>
          <w:i/>
          <w:sz w:val="16"/>
          <w:szCs w:val="16"/>
        </w:rPr>
        <w:t xml:space="preserve"> – section 10.5</w:t>
      </w:r>
      <w:r w:rsidR="00653956" w:rsidRPr="00653956">
        <w:rPr>
          <w:i/>
          <w:sz w:val="16"/>
          <w:szCs w:val="16"/>
        </w:rPr>
        <w:t>).</w:t>
      </w:r>
    </w:p>
    <w:p w:rsidR="005A5808" w:rsidRDefault="005A5808" w:rsidP="00771EA0">
      <w:pPr>
        <w:pStyle w:val="ISL2Txt"/>
        <w:ind w:left="1276"/>
        <w:jc w:val="both"/>
      </w:pPr>
    </w:p>
    <w:p w:rsidR="005A5808" w:rsidRDefault="00347374" w:rsidP="00771EA0">
      <w:pPr>
        <w:pStyle w:val="ISL2Txt"/>
        <w:ind w:left="1276"/>
        <w:jc w:val="both"/>
      </w:pPr>
      <w:r>
        <w:rPr>
          <w:b/>
        </w:rPr>
        <w:t xml:space="preserve">4690 OS </w:t>
      </w:r>
      <w:r w:rsidR="005A5808" w:rsidRPr="005A5808">
        <w:rPr>
          <w:b/>
        </w:rPr>
        <w:t>Classic Mode</w:t>
      </w:r>
      <w:r w:rsidR="005A5808">
        <w:t xml:space="preserve"> continues to use the OS infrastructure on which previous releases were based. This mode is intended to allow 4690 OS V6.2 to support the functions and much of the same hardware that have been supported in previous 4690 versions. Some new hardware and new functions available in 4690 OS V6.2 are not supported in Classic Mode. Other new functions are available in both modes. Some 4690 OS V6 functions are available only in Classic Mode. </w:t>
      </w:r>
    </w:p>
    <w:p w:rsidR="005A5808" w:rsidRDefault="005A5808" w:rsidP="00771EA0">
      <w:pPr>
        <w:pStyle w:val="ISL2Txt"/>
        <w:ind w:left="1276"/>
        <w:jc w:val="both"/>
      </w:pPr>
    </w:p>
    <w:p w:rsidR="00924339" w:rsidRDefault="00347374" w:rsidP="00771EA0">
      <w:pPr>
        <w:pStyle w:val="ISL2Txt"/>
        <w:ind w:left="1276"/>
        <w:jc w:val="both"/>
      </w:pPr>
      <w:r>
        <w:rPr>
          <w:b/>
        </w:rPr>
        <w:t xml:space="preserve">4690 OS </w:t>
      </w:r>
      <w:r w:rsidR="005A5808" w:rsidRPr="005A5808">
        <w:rPr>
          <w:b/>
        </w:rPr>
        <w:t>Enhanced Mode</w:t>
      </w:r>
      <w:r w:rsidR="005A5808">
        <w:t xml:space="preserve"> introduces a new hardware abstraction layer for 4690 OS. The current 4690 OS user interfaces and programming APIs continue to be available allowing current applications to run unchanged in Enhanced Mode. This mode supports additional IBM servers and POS systems not supported by Classic Mode, including selected IBM blade server models, IBM System x3200 M3 models, and the SurePOS 700 models 784/C84.</w:t>
      </w:r>
    </w:p>
    <w:p w:rsidR="005A5808" w:rsidRDefault="005A5808" w:rsidP="00771EA0">
      <w:pPr>
        <w:pStyle w:val="ISL2Txt"/>
        <w:ind w:left="1276"/>
        <w:jc w:val="both"/>
      </w:pPr>
    </w:p>
    <w:p w:rsidR="00924339" w:rsidRDefault="00924339" w:rsidP="00771EA0">
      <w:pPr>
        <w:pStyle w:val="ISL2Txt"/>
        <w:ind w:left="1276"/>
        <w:jc w:val="both"/>
      </w:pPr>
      <w:r>
        <w:t>V6 Enhanced Mode and V6 Classic Mode controllers can be used together in a Multiple Controller Feature (MCF) network.</w:t>
      </w:r>
      <w:r w:rsidR="00A207E7">
        <w:t xml:space="preserve"> (N.B this is not on the same machine).</w:t>
      </w:r>
    </w:p>
    <w:p w:rsidR="00924339" w:rsidRDefault="00924339" w:rsidP="00771EA0">
      <w:pPr>
        <w:pStyle w:val="ISL2Txt"/>
        <w:ind w:left="1276"/>
      </w:pPr>
    </w:p>
    <w:p w:rsidR="00A207E7" w:rsidRPr="00A207E7" w:rsidRDefault="00A207E7" w:rsidP="00A207E7">
      <w:pPr>
        <w:pStyle w:val="ISL2Txt"/>
        <w:ind w:left="1276"/>
        <w:jc w:val="both"/>
      </w:pPr>
      <w:r w:rsidRPr="00A207E7">
        <w:rPr>
          <w:b/>
        </w:rPr>
        <w:t xml:space="preserve">The </w:t>
      </w:r>
      <w:r>
        <w:rPr>
          <w:b/>
        </w:rPr>
        <w:t xml:space="preserve">4690 </w:t>
      </w:r>
      <w:r w:rsidRPr="00A207E7">
        <w:rPr>
          <w:b/>
        </w:rPr>
        <w:t xml:space="preserve">RMA Agents </w:t>
      </w:r>
      <w:r w:rsidRPr="00A207E7">
        <w:t>provide the framework for moving store systems inventory, events, configurations, updates, and monitoring data to management applications like IBM Director.</w:t>
      </w:r>
    </w:p>
    <w:p w:rsidR="00A207E7" w:rsidRPr="00A207E7" w:rsidRDefault="00A207E7" w:rsidP="00A207E7">
      <w:pPr>
        <w:pStyle w:val="ISL2Txt"/>
        <w:ind w:left="1276"/>
        <w:jc w:val="both"/>
      </w:pPr>
    </w:p>
    <w:p w:rsidR="00A207E7" w:rsidRPr="00A207E7" w:rsidRDefault="00A207E7" w:rsidP="00A207E7">
      <w:pPr>
        <w:pStyle w:val="ISL2Txt"/>
        <w:ind w:left="1276"/>
        <w:jc w:val="both"/>
      </w:pPr>
      <w:r w:rsidRPr="00A207E7">
        <w:t>RMA V2 R6 consists of the following two Agents:</w:t>
      </w:r>
    </w:p>
    <w:p w:rsidR="00A207E7" w:rsidRPr="00AA09B7" w:rsidRDefault="00A207E7" w:rsidP="00A207E7">
      <w:pPr>
        <w:pStyle w:val="ISL2Txt"/>
        <w:numPr>
          <w:ilvl w:val="0"/>
          <w:numId w:val="27"/>
        </w:numPr>
        <w:jc w:val="both"/>
        <w:rPr>
          <w:sz w:val="16"/>
          <w:szCs w:val="16"/>
        </w:rPr>
      </w:pPr>
      <w:r w:rsidRPr="00AA09B7">
        <w:rPr>
          <w:sz w:val="16"/>
          <w:szCs w:val="16"/>
        </w:rPr>
        <w:t xml:space="preserve">RMA General Agent (GA) - Installed on the </w:t>
      </w:r>
      <w:r w:rsidR="001E167E">
        <w:rPr>
          <w:sz w:val="16"/>
          <w:szCs w:val="16"/>
        </w:rPr>
        <w:t xml:space="preserve">4690 POS </w:t>
      </w:r>
      <w:r w:rsidRPr="00AA09B7">
        <w:rPr>
          <w:sz w:val="16"/>
          <w:szCs w:val="16"/>
        </w:rPr>
        <w:t>systems</w:t>
      </w:r>
      <w:r w:rsidR="001E167E">
        <w:rPr>
          <w:sz w:val="16"/>
          <w:szCs w:val="16"/>
        </w:rPr>
        <w:t xml:space="preserve"> and supports Classic Mode</w:t>
      </w:r>
      <w:r w:rsidRPr="00AA09B7">
        <w:rPr>
          <w:sz w:val="16"/>
          <w:szCs w:val="16"/>
        </w:rPr>
        <w:t>.</w:t>
      </w:r>
    </w:p>
    <w:p w:rsidR="00A207E7" w:rsidRPr="00AA09B7" w:rsidRDefault="00A207E7" w:rsidP="00A207E7">
      <w:pPr>
        <w:pStyle w:val="ISL2Txt"/>
        <w:numPr>
          <w:ilvl w:val="0"/>
          <w:numId w:val="27"/>
        </w:numPr>
        <w:jc w:val="both"/>
        <w:rPr>
          <w:sz w:val="16"/>
          <w:szCs w:val="16"/>
        </w:rPr>
      </w:pPr>
      <w:r w:rsidRPr="00AA09B7">
        <w:rPr>
          <w:sz w:val="16"/>
          <w:szCs w:val="16"/>
        </w:rPr>
        <w:t xml:space="preserve">RMA Master Agent (MA) - Installed on a single system in the store, ISP or </w:t>
      </w:r>
      <w:r w:rsidR="005575BB">
        <w:rPr>
          <w:sz w:val="16"/>
          <w:szCs w:val="16"/>
        </w:rPr>
        <w:t xml:space="preserve">Enhanced </w:t>
      </w:r>
      <w:r w:rsidRPr="00AA09B7">
        <w:rPr>
          <w:sz w:val="16"/>
          <w:szCs w:val="16"/>
        </w:rPr>
        <w:t>Controller</w:t>
      </w:r>
      <w:r w:rsidR="005575BB">
        <w:rPr>
          <w:sz w:val="16"/>
          <w:szCs w:val="16"/>
        </w:rPr>
        <w:t>.</w:t>
      </w:r>
    </w:p>
    <w:p w:rsidR="00FA2681" w:rsidRDefault="00FA2681" w:rsidP="00FA2681">
      <w:pPr>
        <w:pStyle w:val="ISL2Txt"/>
        <w:jc w:val="both"/>
      </w:pPr>
    </w:p>
    <w:p w:rsidR="00FA2681" w:rsidRDefault="001E167E" w:rsidP="001E167E">
      <w:pPr>
        <w:pStyle w:val="ISL2Txt"/>
        <w:ind w:left="1440"/>
        <w:jc w:val="both"/>
      </w:pPr>
      <w:r>
        <w:t xml:space="preserve">4690 </w:t>
      </w:r>
      <w:r w:rsidR="00FA2681">
        <w:t xml:space="preserve">RMA </w:t>
      </w:r>
      <w:r>
        <w:t xml:space="preserve">in conjunction with the Management Agent </w:t>
      </w:r>
      <w:r w:rsidR="00FA2681">
        <w:t>provi</w:t>
      </w:r>
      <w:r>
        <w:t>des the following capabilities, of which a subset will be implemented as part of the POC.</w:t>
      </w:r>
    </w:p>
    <w:p w:rsidR="00FA2681" w:rsidRDefault="00FA2681" w:rsidP="00FA2681">
      <w:pPr>
        <w:pStyle w:val="ISL2Txt"/>
        <w:jc w:val="both"/>
      </w:pPr>
    </w:p>
    <w:p w:rsidR="00FA2681" w:rsidRPr="00FA2681" w:rsidRDefault="00FA2681" w:rsidP="00FA2681">
      <w:pPr>
        <w:pStyle w:val="ISL2Txt"/>
        <w:numPr>
          <w:ilvl w:val="0"/>
          <w:numId w:val="29"/>
        </w:numPr>
        <w:jc w:val="both"/>
        <w:rPr>
          <w:sz w:val="16"/>
          <w:szCs w:val="16"/>
        </w:rPr>
      </w:pPr>
      <w:r w:rsidRPr="00FA2681">
        <w:rPr>
          <w:sz w:val="16"/>
          <w:szCs w:val="16"/>
        </w:rPr>
        <w:t>Remote enterprise management which provides visibility and monitoring of system software and hardware from a single console</w:t>
      </w:r>
      <w:r w:rsidR="005575BB">
        <w:rPr>
          <w:sz w:val="16"/>
          <w:szCs w:val="16"/>
        </w:rPr>
        <w:t>.</w:t>
      </w:r>
    </w:p>
    <w:p w:rsidR="00FA2681" w:rsidRPr="00FA2681" w:rsidRDefault="00FA2681" w:rsidP="00FA2681">
      <w:pPr>
        <w:pStyle w:val="ISL2Txt"/>
        <w:numPr>
          <w:ilvl w:val="0"/>
          <w:numId w:val="29"/>
        </w:numPr>
        <w:jc w:val="both"/>
        <w:rPr>
          <w:sz w:val="16"/>
          <w:szCs w:val="16"/>
        </w:rPr>
      </w:pPr>
      <w:r w:rsidRPr="00FA2681">
        <w:rPr>
          <w:sz w:val="16"/>
          <w:szCs w:val="16"/>
        </w:rPr>
        <w:t>Inventory management, identifying where systems are deployed and tracking hardware and software versions</w:t>
      </w:r>
      <w:r w:rsidR="005575BB">
        <w:rPr>
          <w:sz w:val="16"/>
          <w:szCs w:val="16"/>
        </w:rPr>
        <w:t>.</w:t>
      </w:r>
      <w:r w:rsidRPr="00FA2681">
        <w:rPr>
          <w:sz w:val="16"/>
          <w:szCs w:val="16"/>
        </w:rPr>
        <w:t xml:space="preserve"> </w:t>
      </w:r>
    </w:p>
    <w:p w:rsidR="00FA2681" w:rsidRPr="00FA2681" w:rsidRDefault="00FA2681" w:rsidP="00FA2681">
      <w:pPr>
        <w:pStyle w:val="ISL2Txt"/>
        <w:numPr>
          <w:ilvl w:val="0"/>
          <w:numId w:val="29"/>
        </w:numPr>
        <w:jc w:val="both"/>
        <w:rPr>
          <w:sz w:val="16"/>
          <w:szCs w:val="16"/>
        </w:rPr>
      </w:pPr>
      <w:r w:rsidRPr="00FA2681">
        <w:rPr>
          <w:sz w:val="16"/>
          <w:szCs w:val="16"/>
        </w:rPr>
        <w:t>Remote monitoring of the hardware and peripherals to help prevent hardware failures and outages</w:t>
      </w:r>
      <w:r w:rsidR="009F2F4D">
        <w:rPr>
          <w:sz w:val="16"/>
          <w:szCs w:val="16"/>
        </w:rPr>
        <w:t>.</w:t>
      </w:r>
      <w:r w:rsidRPr="00FA2681">
        <w:rPr>
          <w:sz w:val="16"/>
          <w:szCs w:val="16"/>
        </w:rPr>
        <w:t xml:space="preserve"> </w:t>
      </w:r>
    </w:p>
    <w:p w:rsidR="00FA2681" w:rsidRPr="00FA2681" w:rsidRDefault="00FA2681" w:rsidP="00FA2681">
      <w:pPr>
        <w:pStyle w:val="ISL2Txt"/>
        <w:numPr>
          <w:ilvl w:val="0"/>
          <w:numId w:val="29"/>
        </w:numPr>
        <w:jc w:val="both"/>
        <w:rPr>
          <w:sz w:val="16"/>
          <w:szCs w:val="16"/>
        </w:rPr>
      </w:pPr>
      <w:r w:rsidRPr="00FA2681">
        <w:rPr>
          <w:sz w:val="16"/>
          <w:szCs w:val="16"/>
        </w:rPr>
        <w:t>Automatically identify and predict problems before they cause interruptions in the store and send notifications to a mobile device, email, or start a task to correct the problem without manual intervention</w:t>
      </w:r>
      <w:r w:rsidR="009F2F4D">
        <w:rPr>
          <w:sz w:val="16"/>
          <w:szCs w:val="16"/>
        </w:rPr>
        <w:t>.</w:t>
      </w:r>
      <w:r w:rsidRPr="00FA2681">
        <w:rPr>
          <w:sz w:val="16"/>
          <w:szCs w:val="16"/>
        </w:rPr>
        <w:t xml:space="preserve"> </w:t>
      </w:r>
    </w:p>
    <w:p w:rsidR="00FA2681" w:rsidRPr="00FA2681" w:rsidRDefault="00FA2681" w:rsidP="00FA2681">
      <w:pPr>
        <w:pStyle w:val="ISL2Txt"/>
        <w:numPr>
          <w:ilvl w:val="0"/>
          <w:numId w:val="29"/>
        </w:numPr>
        <w:jc w:val="both"/>
        <w:rPr>
          <w:sz w:val="16"/>
          <w:szCs w:val="16"/>
        </w:rPr>
      </w:pPr>
      <w:r w:rsidRPr="00FA2681">
        <w:rPr>
          <w:sz w:val="16"/>
          <w:szCs w:val="16"/>
        </w:rPr>
        <w:t>Software distribution, updating BIOS, firmware, drivers, OS security patches, and retail applications</w:t>
      </w:r>
      <w:r w:rsidR="009F2F4D">
        <w:rPr>
          <w:sz w:val="16"/>
          <w:szCs w:val="16"/>
        </w:rPr>
        <w:t>.</w:t>
      </w:r>
      <w:r w:rsidRPr="00FA2681">
        <w:rPr>
          <w:sz w:val="16"/>
          <w:szCs w:val="16"/>
        </w:rPr>
        <w:t xml:space="preserve"> </w:t>
      </w:r>
    </w:p>
    <w:p w:rsidR="00FA2681" w:rsidRPr="00FA2681" w:rsidRDefault="00FA2681" w:rsidP="00FA2681">
      <w:pPr>
        <w:pStyle w:val="ISL2Txt"/>
        <w:numPr>
          <w:ilvl w:val="0"/>
          <w:numId w:val="29"/>
        </w:numPr>
        <w:jc w:val="both"/>
        <w:rPr>
          <w:sz w:val="16"/>
          <w:szCs w:val="16"/>
        </w:rPr>
      </w:pPr>
      <w:r w:rsidRPr="00FA2681">
        <w:rPr>
          <w:sz w:val="16"/>
          <w:szCs w:val="16"/>
        </w:rPr>
        <w:t>Power management, Shutdown, Restart, WOL</w:t>
      </w:r>
      <w:r w:rsidR="009F2F4D">
        <w:rPr>
          <w:sz w:val="16"/>
          <w:szCs w:val="16"/>
        </w:rPr>
        <w:t xml:space="preserve"> (Wake-on-LAN)</w:t>
      </w:r>
      <w:r w:rsidRPr="00FA2681">
        <w:rPr>
          <w:sz w:val="16"/>
          <w:szCs w:val="16"/>
        </w:rPr>
        <w:t>, Suspend with a Scheduler</w:t>
      </w:r>
      <w:r w:rsidR="009F2F4D">
        <w:rPr>
          <w:sz w:val="16"/>
          <w:szCs w:val="16"/>
        </w:rPr>
        <w:t>.</w:t>
      </w:r>
    </w:p>
    <w:p w:rsidR="00FA2681" w:rsidRPr="00FA2681" w:rsidRDefault="00FA2681" w:rsidP="00FA2681">
      <w:pPr>
        <w:pStyle w:val="ISL2Txt"/>
        <w:numPr>
          <w:ilvl w:val="0"/>
          <w:numId w:val="29"/>
        </w:numPr>
        <w:jc w:val="both"/>
        <w:rPr>
          <w:sz w:val="16"/>
          <w:szCs w:val="16"/>
        </w:rPr>
      </w:pPr>
      <w:r w:rsidRPr="00FA2681">
        <w:rPr>
          <w:sz w:val="16"/>
          <w:szCs w:val="16"/>
        </w:rPr>
        <w:t>Create, delete, rename remote directories, view, rename, delete remote files, and transfer files between the store systems and the enterprise with File Transfer</w:t>
      </w:r>
      <w:r w:rsidR="009F2F4D">
        <w:rPr>
          <w:sz w:val="16"/>
          <w:szCs w:val="16"/>
        </w:rPr>
        <w:t>.</w:t>
      </w:r>
    </w:p>
    <w:p w:rsidR="00A207E7" w:rsidRDefault="00A207E7" w:rsidP="00771EA0">
      <w:pPr>
        <w:pStyle w:val="ISL2Txt"/>
        <w:ind w:left="1276"/>
        <w:jc w:val="both"/>
        <w:rPr>
          <w:b/>
        </w:rPr>
      </w:pPr>
    </w:p>
    <w:p w:rsidR="00924339" w:rsidRDefault="00621C07" w:rsidP="00771EA0">
      <w:pPr>
        <w:pStyle w:val="ISL2Txt"/>
        <w:ind w:left="1276"/>
        <w:jc w:val="both"/>
      </w:pPr>
      <w:r w:rsidRPr="00244017">
        <w:rPr>
          <w:b/>
        </w:rPr>
        <w:t>IBM Remote Management Agent</w:t>
      </w:r>
      <w:r>
        <w:t xml:space="preserve"> along with other IBM Retail Solutions such as </w:t>
      </w:r>
      <w:r w:rsidRPr="00244017">
        <w:rPr>
          <w:b/>
        </w:rPr>
        <w:t>IBM Director</w:t>
      </w:r>
      <w:r>
        <w:t>, are the backbone of the IBM Retail Systems Management system that helps you view, track, and control the retail hardware and software environment. With IBM Remote Management Agent you can manage a store or enterprise wide retail operation from a single console.</w:t>
      </w:r>
    </w:p>
    <w:p w:rsidR="00347374" w:rsidRDefault="00347374" w:rsidP="00771EA0">
      <w:pPr>
        <w:pStyle w:val="ISL2Txt"/>
        <w:ind w:left="1276"/>
        <w:jc w:val="both"/>
      </w:pPr>
    </w:p>
    <w:p w:rsidR="00347374" w:rsidRPr="00FA2681" w:rsidRDefault="00FA2681" w:rsidP="00771EA0">
      <w:pPr>
        <w:pStyle w:val="ISL2Txt"/>
        <w:ind w:left="1276"/>
        <w:jc w:val="both"/>
      </w:pPr>
      <w:r>
        <w:rPr>
          <w:b/>
        </w:rPr>
        <w:t xml:space="preserve">DEC/MicroBroker </w:t>
      </w:r>
      <w:r>
        <w:t>is a bespoke Boots development that wraps IBM Microbroker to provide an MQ based message transport. This will be used to send some application events to the centre ahead of RMA implementation.</w:t>
      </w:r>
    </w:p>
    <w:p w:rsidR="000A087C" w:rsidRDefault="000A087C" w:rsidP="00771EA0">
      <w:pPr>
        <w:pStyle w:val="ISL2Txt"/>
        <w:ind w:left="1276"/>
        <w:jc w:val="both"/>
      </w:pPr>
    </w:p>
    <w:p w:rsidR="00C56286" w:rsidRDefault="00C56286" w:rsidP="00354E43">
      <w:pPr>
        <w:pStyle w:val="ISL2Hdr"/>
      </w:pPr>
      <w:bookmarkStart w:id="61" w:name="_Toc107723935"/>
      <w:bookmarkStart w:id="62" w:name="_Toc109716426"/>
      <w:bookmarkStart w:id="63" w:name="_Toc217727301"/>
      <w:bookmarkStart w:id="64" w:name="_Toc283191048"/>
      <w:r>
        <w:t>Architecture Overview Diagram</w:t>
      </w:r>
      <w:bookmarkEnd w:id="61"/>
      <w:bookmarkEnd w:id="62"/>
      <w:bookmarkEnd w:id="63"/>
      <w:r>
        <w:t>(s)</w:t>
      </w:r>
      <w:bookmarkEnd w:id="64"/>
    </w:p>
    <w:p w:rsidR="00FE1EBA" w:rsidRPr="00FE1EBA" w:rsidRDefault="00A45BA5" w:rsidP="00354E43">
      <w:pPr>
        <w:pStyle w:val="ISL3Hdr"/>
      </w:pPr>
      <w:r>
        <w:t>RMA</w:t>
      </w:r>
      <w:r w:rsidR="002B56DB">
        <w:t xml:space="preserve"> and DEC/MB</w:t>
      </w:r>
      <w:r>
        <w:t xml:space="preserve"> Logical Component Overview</w:t>
      </w:r>
    </w:p>
    <w:p w:rsidR="00DA14C8" w:rsidRDefault="003B6422" w:rsidP="003B6422">
      <w:pPr>
        <w:pStyle w:val="ISL2Txt"/>
        <w:ind w:left="1320"/>
        <w:jc w:val="both"/>
      </w:pPr>
      <w:r>
        <w:t>The diagram below shows the logical components that will support the monitoring and alerting solution for the IBM 4690 EPOS controller. This will employ a combination of IBM RMA and bespoke developments utilising the DEC/MB message interface.</w:t>
      </w:r>
      <w:r w:rsidR="002E57F0">
        <w:t xml:space="preserve"> </w:t>
      </w:r>
    </w:p>
    <w:p w:rsidR="00DA14C8" w:rsidRDefault="00DA14C8" w:rsidP="003B6422">
      <w:pPr>
        <w:pStyle w:val="ISL2Txt"/>
        <w:ind w:left="1320"/>
        <w:jc w:val="both"/>
      </w:pPr>
    </w:p>
    <w:p w:rsidR="00FE1EBA" w:rsidRDefault="002E57F0" w:rsidP="003B6422">
      <w:pPr>
        <w:pStyle w:val="ISL2Txt"/>
        <w:ind w:left="1320"/>
        <w:jc w:val="both"/>
      </w:pPr>
      <w:r>
        <w:t>DEC/MB real-time and near-time events will be implemented prior to any RMA solution as part of CRM/2 (Advantage Card Centralisation) and CORE programs. These will be a combination of process and data events that are to be sent to multiple destinations at the centre. These include SAP CRM, SAP ECC and Tivoli TEC.</w:t>
      </w:r>
    </w:p>
    <w:p w:rsidR="00DA14C8" w:rsidRDefault="00DA14C8" w:rsidP="003B6422">
      <w:pPr>
        <w:pStyle w:val="ISL2Txt"/>
        <w:ind w:left="1320"/>
        <w:jc w:val="both"/>
      </w:pPr>
    </w:p>
    <w:p w:rsidR="00DA14C8" w:rsidRDefault="00DA14C8" w:rsidP="003B6422">
      <w:pPr>
        <w:pStyle w:val="ISL2Txt"/>
        <w:ind w:left="1320"/>
        <w:jc w:val="both"/>
      </w:pPr>
      <w:r>
        <w:t>This Proof of concept is only concerned with the implementation of the RMA components on 4690 in V6 Classic Mode sending events to an IBM director console at the centre via RMA Master Agent that is installed on a dedicated PC in store.</w:t>
      </w:r>
    </w:p>
    <w:p w:rsidR="005C228E" w:rsidRDefault="005C228E" w:rsidP="003B6422">
      <w:pPr>
        <w:pStyle w:val="ISL2Txt"/>
        <w:ind w:left="1320"/>
        <w:jc w:val="both"/>
      </w:pPr>
    </w:p>
    <w:p w:rsidR="005C228E" w:rsidRDefault="005C228E" w:rsidP="003B6422">
      <w:pPr>
        <w:pStyle w:val="ISL2Txt"/>
        <w:ind w:left="1320"/>
        <w:jc w:val="both"/>
      </w:pPr>
    </w:p>
    <w:p w:rsidR="003B6422" w:rsidRDefault="003B6422" w:rsidP="003B6422">
      <w:pPr>
        <w:pStyle w:val="ISL2Txt"/>
        <w:jc w:val="both"/>
      </w:pPr>
    </w:p>
    <w:p w:rsidR="00FE1EBA" w:rsidRDefault="00ED3613" w:rsidP="00FE1EBA">
      <w:pPr>
        <w:pStyle w:val="ISL2Txt"/>
        <w:jc w:val="center"/>
      </w:pPr>
      <w:r>
        <w:rPr>
          <w:noProof/>
          <w:lang w:eastAsia="en-GB"/>
        </w:rPr>
        <w:drawing>
          <wp:inline distT="0" distB="0" distL="0" distR="0">
            <wp:extent cx="5082540" cy="475742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082540" cy="4757420"/>
                    </a:xfrm>
                    <a:prstGeom prst="rect">
                      <a:avLst/>
                    </a:prstGeom>
                    <a:noFill/>
                    <a:ln w="9525">
                      <a:noFill/>
                      <a:miter lim="800000"/>
                      <a:headEnd/>
                      <a:tailEnd/>
                    </a:ln>
                  </pic:spPr>
                </pic:pic>
              </a:graphicData>
            </a:graphic>
          </wp:inline>
        </w:drawing>
      </w:r>
    </w:p>
    <w:p w:rsidR="00FE1EBA" w:rsidRDefault="00FE1EBA" w:rsidP="00FE1EBA">
      <w:pPr>
        <w:pStyle w:val="ISL2Txt"/>
      </w:pPr>
    </w:p>
    <w:p w:rsidR="00FE1EBA" w:rsidRDefault="002E57F0" w:rsidP="00354E43">
      <w:pPr>
        <w:pStyle w:val="ISL3Hdr"/>
      </w:pPr>
      <w:r>
        <w:br w:type="page"/>
      </w:r>
      <w:r w:rsidR="003B6422">
        <w:lastRenderedPageBreak/>
        <w:t>Monitoring and Altering Physical Overview</w:t>
      </w:r>
    </w:p>
    <w:p w:rsidR="003B6422" w:rsidRDefault="003B6422" w:rsidP="00F16C02">
      <w:pPr>
        <w:pStyle w:val="ISL2Txt"/>
        <w:ind w:left="1320"/>
        <w:jc w:val="both"/>
      </w:pPr>
      <w:r>
        <w:t>The following diagram shows the physical overview of the EPOS monitoring an alerting solution and the interfaces to the centre to support the solution.</w:t>
      </w:r>
      <w:r w:rsidR="00354E43">
        <w:t xml:space="preserve"> There are some outstanding questions to be answered – shown below.</w:t>
      </w:r>
      <w:r w:rsidR="00F16C02">
        <w:t xml:space="preserve"> The aim of the POC is to ensure all of these are resolved so that we have a full and complete understanding for the strategic solution development.</w:t>
      </w:r>
    </w:p>
    <w:p w:rsidR="00EB2C5C" w:rsidRDefault="00EB2C5C" w:rsidP="00F16C02">
      <w:pPr>
        <w:pStyle w:val="ISL2Txt"/>
        <w:ind w:left="1320"/>
        <w:jc w:val="both"/>
      </w:pPr>
    </w:p>
    <w:p w:rsidR="003B6422" w:rsidRDefault="003B6422" w:rsidP="00FE1EBA">
      <w:pPr>
        <w:pStyle w:val="ISL2Txt"/>
      </w:pPr>
    </w:p>
    <w:p w:rsidR="00FE1EBA" w:rsidRDefault="009E12E7" w:rsidP="003B6422">
      <w:pPr>
        <w:pStyle w:val="ISL2Txt"/>
        <w:jc w:val="center"/>
      </w:pPr>
      <w:r w:rsidRPr="009E12E7">
        <w:rPr>
          <w:noProof/>
          <w:lang w:eastAsia="en-GB"/>
        </w:rPr>
        <w:drawing>
          <wp:inline distT="0" distB="0" distL="0" distR="0">
            <wp:extent cx="5972175" cy="5686425"/>
            <wp:effectExtent l="19050" t="0" r="9525"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5972175" cy="5686425"/>
                    </a:xfrm>
                    <a:prstGeom prst="rect">
                      <a:avLst/>
                    </a:prstGeom>
                    <a:noFill/>
                    <a:ln w="9525">
                      <a:noFill/>
                      <a:miter lim="800000"/>
                      <a:headEnd/>
                      <a:tailEnd/>
                    </a:ln>
                  </pic:spPr>
                </pic:pic>
              </a:graphicData>
            </a:graphic>
          </wp:inline>
        </w:drawing>
      </w:r>
    </w:p>
    <w:p w:rsidR="00FE1EBA" w:rsidRDefault="002E57F0" w:rsidP="00354E43">
      <w:pPr>
        <w:pStyle w:val="ISL3Hdr"/>
      </w:pPr>
      <w:r>
        <w:br w:type="page"/>
      </w:r>
      <w:r w:rsidR="00A45BA5">
        <w:lastRenderedPageBreak/>
        <w:t>RMA 4690 Application Stack</w:t>
      </w:r>
    </w:p>
    <w:p w:rsidR="003B6422" w:rsidRDefault="003B6422" w:rsidP="003B6422">
      <w:pPr>
        <w:ind w:left="1320"/>
        <w:jc w:val="both"/>
      </w:pPr>
      <w:r>
        <w:t>The following diagrams define the software stacks on both the 4690 EPOS controller and the 4690 Native tills necessary to support the IBM RMA solution.</w:t>
      </w:r>
      <w:r w:rsidR="0070546B">
        <w:t xml:space="preserve"> Note: 4690 General and Master Agents can NOT co-exist on the same machine, and are therefore exclusive to each other.</w:t>
      </w:r>
    </w:p>
    <w:p w:rsidR="003B6422" w:rsidRPr="003B6422" w:rsidRDefault="003B6422" w:rsidP="00A9700F">
      <w:pPr>
        <w:pStyle w:val="ISL3Txt"/>
        <w:numPr>
          <w:ilvl w:val="0"/>
          <w:numId w:val="0"/>
        </w:numPr>
        <w:ind w:left="960"/>
      </w:pPr>
    </w:p>
    <w:p w:rsidR="00AF62A3" w:rsidRDefault="00ED3613" w:rsidP="00230F35">
      <w:pPr>
        <w:jc w:val="right"/>
        <w:rPr>
          <w:rFonts w:ascii="Verdana" w:hAnsi="Verdana"/>
          <w:color w:val="000000"/>
          <w:sz w:val="10"/>
          <w:szCs w:val="10"/>
        </w:rPr>
      </w:pPr>
      <w:bookmarkStart w:id="65" w:name="_Toc107723934"/>
      <w:bookmarkStart w:id="66" w:name="_Toc109716425"/>
      <w:bookmarkStart w:id="67" w:name="_Toc217727300"/>
      <w:r>
        <w:rPr>
          <w:noProof/>
          <w:lang w:eastAsia="en-GB"/>
        </w:rPr>
        <w:drawing>
          <wp:inline distT="0" distB="0" distL="0" distR="0">
            <wp:extent cx="5155565" cy="2428875"/>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155565" cy="2428875"/>
                    </a:xfrm>
                    <a:prstGeom prst="rect">
                      <a:avLst/>
                    </a:prstGeom>
                    <a:noFill/>
                    <a:ln w="9525">
                      <a:noFill/>
                      <a:miter lim="800000"/>
                      <a:headEnd/>
                      <a:tailEnd/>
                    </a:ln>
                  </pic:spPr>
                </pic:pic>
              </a:graphicData>
            </a:graphic>
          </wp:inline>
        </w:drawing>
      </w:r>
    </w:p>
    <w:p w:rsidR="00C955A8" w:rsidRDefault="00C955A8" w:rsidP="00C955A8">
      <w:pPr>
        <w:pStyle w:val="ISL2Txt"/>
      </w:pPr>
    </w:p>
    <w:p w:rsidR="00733815" w:rsidRDefault="00733815" w:rsidP="00354E43">
      <w:pPr>
        <w:pStyle w:val="ISL3Hdr"/>
      </w:pPr>
      <w:r w:rsidRPr="00733815">
        <w:rPr>
          <w:rStyle w:val="ISL3HdrChar"/>
        </w:rPr>
        <w:t>RMA General Agent</w:t>
      </w:r>
      <w:r>
        <w:t xml:space="preserve">: </w:t>
      </w:r>
    </w:p>
    <w:p w:rsidR="00733815" w:rsidRDefault="00B13977" w:rsidP="00E02504">
      <w:pPr>
        <w:pStyle w:val="ISL3Txt"/>
        <w:numPr>
          <w:ilvl w:val="1"/>
          <w:numId w:val="12"/>
        </w:numPr>
        <w:jc w:val="left"/>
      </w:pPr>
      <w:r>
        <w:t xml:space="preserve">An incarnation executes virtually </w:t>
      </w:r>
      <w:r w:rsidR="00E02504">
        <w:t xml:space="preserve">on the EPOS Controller </w:t>
      </w:r>
      <w:r>
        <w:t>for</w:t>
      </w:r>
      <w:r w:rsidR="00733815">
        <w:t xml:space="preserve"> </w:t>
      </w:r>
      <w:r w:rsidR="00E02504">
        <w:t>each</w:t>
      </w:r>
      <w:r w:rsidR="00733815">
        <w:t xml:space="preserve"> till </w:t>
      </w:r>
      <w:r w:rsidR="00E02504">
        <w:t>in the store,</w:t>
      </w:r>
      <w:r>
        <w:t xml:space="preserve"> </w:t>
      </w:r>
      <w:r w:rsidR="00733815">
        <w:t xml:space="preserve">and </w:t>
      </w:r>
      <w:r>
        <w:t xml:space="preserve">physically on each </w:t>
      </w:r>
      <w:r w:rsidR="00733815">
        <w:t>EPOS controller that comprises the in store system</w:t>
      </w:r>
      <w:r>
        <w:t>.</w:t>
      </w:r>
    </w:p>
    <w:p w:rsidR="00733815" w:rsidRDefault="00733815" w:rsidP="00E02504">
      <w:pPr>
        <w:pStyle w:val="ISL3Txt"/>
        <w:numPr>
          <w:ilvl w:val="1"/>
          <w:numId w:val="12"/>
        </w:numPr>
        <w:jc w:val="left"/>
      </w:pPr>
      <w:r>
        <w:t>Defines manageable attributes and functional entry points, as needed, and exposes them for use within the environment.</w:t>
      </w:r>
    </w:p>
    <w:p w:rsidR="00733815" w:rsidRDefault="00733815" w:rsidP="00E02504">
      <w:pPr>
        <w:pStyle w:val="ISL3Txt"/>
        <w:numPr>
          <w:ilvl w:val="1"/>
          <w:numId w:val="12"/>
        </w:numPr>
        <w:jc w:val="left"/>
      </w:pPr>
      <w:r>
        <w:t>Defines and issues notifications (Events</w:t>
      </w:r>
      <w:r w:rsidR="00230F35">
        <w:t xml:space="preserve"> that are sent to the Master Agent</w:t>
      </w:r>
      <w:r>
        <w:t>).</w:t>
      </w:r>
    </w:p>
    <w:p w:rsidR="00733815" w:rsidRDefault="00733815" w:rsidP="00354E43">
      <w:pPr>
        <w:pStyle w:val="ISL3Hdr"/>
      </w:pPr>
      <w:r>
        <w:t>RMA Master Agent</w:t>
      </w:r>
    </w:p>
    <w:p w:rsidR="00733815" w:rsidRDefault="00733815" w:rsidP="00E02504">
      <w:pPr>
        <w:pStyle w:val="ISL3Txt"/>
        <w:numPr>
          <w:ilvl w:val="1"/>
          <w:numId w:val="12"/>
        </w:numPr>
      </w:pPr>
      <w:r w:rsidRPr="00733815">
        <w:t>Provides communication between the management agent and the general agents.</w:t>
      </w:r>
    </w:p>
    <w:p w:rsidR="00733815" w:rsidRDefault="00594994" w:rsidP="00E02504">
      <w:pPr>
        <w:pStyle w:val="ISL3Txt"/>
        <w:numPr>
          <w:ilvl w:val="1"/>
          <w:numId w:val="12"/>
        </w:numPr>
      </w:pPr>
      <w:r>
        <w:t>Exposes a common collecting interface for all agents in use.</w:t>
      </w:r>
      <w:r w:rsidR="00230F35">
        <w:t xml:space="preserve"> (General and Management)</w:t>
      </w:r>
    </w:p>
    <w:p w:rsidR="00594994" w:rsidRDefault="00594994" w:rsidP="00E02504">
      <w:pPr>
        <w:pStyle w:val="ISL3Txt"/>
        <w:numPr>
          <w:ilvl w:val="1"/>
          <w:numId w:val="12"/>
        </w:numPr>
      </w:pPr>
      <w:r>
        <w:t>Manages filtering and forwarding of notifications to the management agent.</w:t>
      </w:r>
    </w:p>
    <w:p w:rsidR="00594994" w:rsidRPr="00733815" w:rsidRDefault="00594994" w:rsidP="00E02504">
      <w:pPr>
        <w:pStyle w:val="ISL3Txt"/>
        <w:numPr>
          <w:ilvl w:val="1"/>
          <w:numId w:val="12"/>
        </w:numPr>
      </w:pPr>
      <w:r>
        <w:t xml:space="preserve">Provides a point of implementation and control for store wide activities, such as software distribution and </w:t>
      </w:r>
      <w:r w:rsidR="003035EF">
        <w:t>monitor</w:t>
      </w:r>
      <w:r>
        <w:t xml:space="preserve"> control.</w:t>
      </w:r>
      <w:r w:rsidR="00230F35">
        <w:t xml:space="preserve"> (Connections from the central Management Agent)</w:t>
      </w:r>
    </w:p>
    <w:p w:rsidR="00733815" w:rsidRDefault="006F3F39" w:rsidP="00354E43">
      <w:pPr>
        <w:pStyle w:val="ISL3Hdr"/>
      </w:pPr>
      <w:r>
        <w:t>Management Agent (IBM Director</w:t>
      </w:r>
      <w:r w:rsidR="00230F35">
        <w:t xml:space="preserve"> or</w:t>
      </w:r>
      <w:r>
        <w:t xml:space="preserve"> Tivoli Enterprise Console)</w:t>
      </w:r>
    </w:p>
    <w:p w:rsidR="006F3F39" w:rsidRDefault="006F3F39" w:rsidP="00E02504">
      <w:pPr>
        <w:pStyle w:val="ISL3Txt"/>
        <w:numPr>
          <w:ilvl w:val="1"/>
          <w:numId w:val="12"/>
        </w:numPr>
      </w:pPr>
      <w:r>
        <w:t>Uses the management agent API for interacting with the management general agents</w:t>
      </w:r>
    </w:p>
    <w:p w:rsidR="006F3F39" w:rsidRDefault="006F3F39" w:rsidP="00E02504">
      <w:pPr>
        <w:pStyle w:val="ISL3Txt"/>
        <w:numPr>
          <w:ilvl w:val="1"/>
          <w:numId w:val="12"/>
        </w:numPr>
      </w:pPr>
      <w:r>
        <w:t>Central point of contact and communication proxy for the management application</w:t>
      </w:r>
    </w:p>
    <w:p w:rsidR="006F3F39" w:rsidRDefault="006F3F39" w:rsidP="00E02504">
      <w:pPr>
        <w:pStyle w:val="ISL3Txt"/>
        <w:numPr>
          <w:ilvl w:val="1"/>
          <w:numId w:val="12"/>
        </w:numPr>
      </w:pPr>
      <w:r>
        <w:t>Single presence of the management toolset in the IBM RMA environment</w:t>
      </w:r>
    </w:p>
    <w:p w:rsidR="006F3F39" w:rsidRDefault="006F3F39" w:rsidP="00E02504">
      <w:pPr>
        <w:pStyle w:val="ISL3Txt"/>
        <w:numPr>
          <w:ilvl w:val="1"/>
          <w:numId w:val="12"/>
        </w:numPr>
      </w:pPr>
      <w:r>
        <w:t xml:space="preserve">Can </w:t>
      </w:r>
      <w:r w:rsidR="00230F35">
        <w:t xml:space="preserve">be </w:t>
      </w:r>
      <w:r>
        <w:t>located in the enterprise or in store</w:t>
      </w:r>
    </w:p>
    <w:p w:rsidR="006F3F39" w:rsidRDefault="006F3F39" w:rsidP="00E02504">
      <w:pPr>
        <w:pStyle w:val="ISL3Txt"/>
        <w:numPr>
          <w:ilvl w:val="1"/>
          <w:numId w:val="12"/>
        </w:numPr>
      </w:pPr>
      <w:r>
        <w:t>Enables access (either automated or operator driven) to the IBM RMA agent functions</w:t>
      </w:r>
    </w:p>
    <w:p w:rsidR="00C15CA6" w:rsidRDefault="00C15CA6" w:rsidP="00E02504">
      <w:pPr>
        <w:pStyle w:val="ISL3Txt"/>
        <w:numPr>
          <w:ilvl w:val="1"/>
          <w:numId w:val="12"/>
        </w:numPr>
      </w:pPr>
      <w:r>
        <w:t>Can act as a general agent when run on a 4690 controller in Enhanced mode. (Controller must not be a Master Controller).</w:t>
      </w:r>
    </w:p>
    <w:p w:rsidR="006F3F39" w:rsidRDefault="006F3F39" w:rsidP="00C955A8">
      <w:pPr>
        <w:pStyle w:val="ISL2Txt"/>
      </w:pPr>
    </w:p>
    <w:p w:rsidR="00B9095C" w:rsidRDefault="00D6731F" w:rsidP="00354E43">
      <w:pPr>
        <w:pStyle w:val="ISL3Hdr"/>
      </w:pPr>
      <w:r>
        <w:br w:type="page"/>
      </w:r>
      <w:r w:rsidR="00C955A8">
        <w:lastRenderedPageBreak/>
        <w:t>Summary of RMA Features on 4690 OS</w:t>
      </w:r>
      <w:r w:rsidR="00B9095C">
        <w:t xml:space="preserve"> V5</w:t>
      </w:r>
      <w:r w:rsidR="00230F35">
        <w:t>R2</w:t>
      </w:r>
      <w:r w:rsidR="00B9095C">
        <w:t xml:space="preserve"> and V6</w:t>
      </w:r>
      <w:r w:rsidR="00230F35">
        <w:t>R2</w:t>
      </w:r>
    </w:p>
    <w:p w:rsidR="00B9095C" w:rsidRPr="00B9095C" w:rsidRDefault="00B9095C" w:rsidP="00A9700F">
      <w:pPr>
        <w:pStyle w:val="ISL3Txt"/>
        <w:numPr>
          <w:ilvl w:val="0"/>
          <w:numId w:val="0"/>
        </w:numPr>
        <w:ind w:left="960"/>
      </w:pPr>
    </w:p>
    <w:p w:rsidR="00C955A8" w:rsidRDefault="00ED3613" w:rsidP="00C955A8">
      <w:pPr>
        <w:pStyle w:val="ISL2Txt"/>
        <w:jc w:val="center"/>
        <w:rPr>
          <w:rFonts w:ascii="Verdana" w:hAnsi="Verdana"/>
          <w:color w:val="000000"/>
          <w:sz w:val="10"/>
          <w:szCs w:val="10"/>
        </w:rPr>
      </w:pPr>
      <w:r>
        <w:rPr>
          <w:rFonts w:ascii="Verdana" w:hAnsi="Verdana"/>
          <w:noProof/>
          <w:color w:val="000000"/>
          <w:sz w:val="10"/>
          <w:szCs w:val="10"/>
          <w:lang w:eastAsia="en-GB"/>
        </w:rPr>
        <w:drawing>
          <wp:inline distT="0" distB="0" distL="0" distR="0">
            <wp:extent cx="4493260" cy="2423160"/>
            <wp:effectExtent l="19050" t="0" r="2540" b="0"/>
            <wp:docPr id="7" name="Picture 7"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view"/>
                    <pic:cNvPicPr>
                      <a:picLocks noChangeAspect="1" noChangeArrowheads="1"/>
                    </pic:cNvPicPr>
                  </pic:nvPicPr>
                  <pic:blipFill>
                    <a:blip r:embed="rId20" cstate="print"/>
                    <a:srcRect/>
                    <a:stretch>
                      <a:fillRect/>
                    </a:stretch>
                  </pic:blipFill>
                  <pic:spPr bwMode="auto">
                    <a:xfrm>
                      <a:off x="0" y="0"/>
                      <a:ext cx="4493260" cy="2423160"/>
                    </a:xfrm>
                    <a:prstGeom prst="rect">
                      <a:avLst/>
                    </a:prstGeom>
                    <a:noFill/>
                    <a:ln w="9525">
                      <a:noFill/>
                      <a:miter lim="800000"/>
                      <a:headEnd/>
                      <a:tailEnd/>
                    </a:ln>
                  </pic:spPr>
                </pic:pic>
              </a:graphicData>
            </a:graphic>
          </wp:inline>
        </w:drawing>
      </w:r>
    </w:p>
    <w:p w:rsidR="00C955A8" w:rsidRPr="00C955A8" w:rsidRDefault="00C955A8" w:rsidP="00C955A8">
      <w:pPr>
        <w:pStyle w:val="ISL2Txt"/>
        <w:jc w:val="center"/>
      </w:pPr>
    </w:p>
    <w:p w:rsidR="00C56286" w:rsidRDefault="00C56286" w:rsidP="00354E43">
      <w:pPr>
        <w:pStyle w:val="ISL2Hdr"/>
      </w:pPr>
      <w:bookmarkStart w:id="68" w:name="_Toc283191049"/>
      <w:r>
        <w:t>Summary of alternatives</w:t>
      </w:r>
      <w:bookmarkEnd w:id="65"/>
      <w:bookmarkEnd w:id="66"/>
      <w:bookmarkEnd w:id="67"/>
      <w:bookmarkEnd w:id="68"/>
    </w:p>
    <w:p w:rsidR="00C56286" w:rsidRDefault="0036064F" w:rsidP="00771EA0">
      <w:pPr>
        <w:pStyle w:val="ISL2Txt"/>
        <w:ind w:left="1276"/>
        <w:jc w:val="both"/>
      </w:pPr>
      <w:r>
        <w:t xml:space="preserve">IBM RMA is the only native integrated monitoring and alerting solution available for the IBM 4690 platform. Bespoke application </w:t>
      </w:r>
      <w:r w:rsidR="00E937A5">
        <w:t>developments</w:t>
      </w:r>
      <w:r>
        <w:t xml:space="preserve"> </w:t>
      </w:r>
      <w:r w:rsidR="00E937A5">
        <w:t>are</w:t>
      </w:r>
      <w:r>
        <w:t xml:space="preserve"> possible using the new DEC/MB messaging system, and some applications delivered as part of CORE will use this route to notify the</w:t>
      </w:r>
      <w:r w:rsidR="00244017">
        <w:t xml:space="preserve"> centre of process events. It may</w:t>
      </w:r>
      <w:r>
        <w:t xml:space="preserve"> not possible though </w:t>
      </w:r>
      <w:r w:rsidR="00244017">
        <w:t>to route all Operating System, h</w:t>
      </w:r>
      <w:r>
        <w:t>ardware and application events using this method</w:t>
      </w:r>
      <w:r w:rsidR="00230F35">
        <w:t xml:space="preserve"> without changes to the 4690 General Agents</w:t>
      </w:r>
      <w:r>
        <w:t xml:space="preserve">. Therefore, it is assumed that if monitoring and alerting is to be implemented on the Boots 4690 EPOS platform </w:t>
      </w:r>
      <w:r w:rsidR="00E937A5">
        <w:t xml:space="preserve">a combination of </w:t>
      </w:r>
      <w:r>
        <w:t>RMA</w:t>
      </w:r>
      <w:r w:rsidR="00244017">
        <w:t xml:space="preserve"> and DEC/MB are</w:t>
      </w:r>
      <w:r>
        <w:t xml:space="preserve"> the only solution</w:t>
      </w:r>
      <w:r w:rsidR="00244017">
        <w:t>s</w:t>
      </w:r>
      <w:r>
        <w:t>.</w:t>
      </w:r>
    </w:p>
    <w:p w:rsidR="00C56286" w:rsidRPr="00FC72FE" w:rsidRDefault="00C56286" w:rsidP="00A9700F">
      <w:pPr>
        <w:pStyle w:val="ISL2Hdr"/>
      </w:pPr>
      <w:bookmarkStart w:id="69" w:name="_Toc283191050"/>
      <w:r w:rsidRPr="00FC72FE">
        <w:t>Key  changes</w:t>
      </w:r>
      <w:bookmarkEnd w:id="69"/>
    </w:p>
    <w:p w:rsidR="00A00D99" w:rsidRPr="00A00D99" w:rsidRDefault="00A00D99" w:rsidP="00A00D99">
      <w:pPr>
        <w:pStyle w:val="ISL2Txt"/>
      </w:pPr>
    </w:p>
    <w:p w:rsidR="00C70A10" w:rsidRDefault="00C70A10" w:rsidP="00C70A10">
      <w:pPr>
        <w:pStyle w:val="ISL2Txt"/>
        <w:numPr>
          <w:ilvl w:val="0"/>
          <w:numId w:val="20"/>
        </w:numPr>
      </w:pPr>
      <w:bookmarkStart w:id="70" w:name="_Toc219790097"/>
      <w:r>
        <w:t>Migration of the EPOS controller to V6R2 Classic Mode.</w:t>
      </w:r>
    </w:p>
    <w:p w:rsidR="00C70A10" w:rsidRDefault="00C70A10" w:rsidP="00C70A10">
      <w:pPr>
        <w:pStyle w:val="ISL2Txt"/>
        <w:numPr>
          <w:ilvl w:val="0"/>
          <w:numId w:val="20"/>
        </w:numPr>
      </w:pPr>
      <w:r>
        <w:t>Activation of RMA General Agent</w:t>
      </w:r>
      <w:r w:rsidR="003F7E9E">
        <w:t>s</w:t>
      </w:r>
      <w:r>
        <w:t xml:space="preserve"> for </w:t>
      </w:r>
      <w:r w:rsidR="003F7E9E">
        <w:t xml:space="preserve">each </w:t>
      </w:r>
      <w:r>
        <w:t xml:space="preserve">controller and </w:t>
      </w:r>
      <w:r w:rsidR="003F7E9E">
        <w:t xml:space="preserve">each </w:t>
      </w:r>
      <w:r>
        <w:t>till running under 4690 V6 Classic mode operating system.</w:t>
      </w:r>
    </w:p>
    <w:p w:rsidR="00C70A10" w:rsidRDefault="00C70A10" w:rsidP="00C70A10">
      <w:pPr>
        <w:pStyle w:val="ISL2Txt"/>
        <w:numPr>
          <w:ilvl w:val="0"/>
          <w:numId w:val="20"/>
        </w:numPr>
      </w:pPr>
      <w:r>
        <w:t>Implementation of RMA Master Agent on a standalone PC in 2 Proof of concept stores.</w:t>
      </w:r>
    </w:p>
    <w:p w:rsidR="00C70A10" w:rsidRDefault="00C70A10" w:rsidP="00C70A10">
      <w:pPr>
        <w:pStyle w:val="ISL2Txt"/>
        <w:numPr>
          <w:ilvl w:val="0"/>
          <w:numId w:val="20"/>
        </w:numPr>
      </w:pPr>
      <w:r>
        <w:t xml:space="preserve">Central </w:t>
      </w:r>
      <w:r w:rsidR="00714DA4">
        <w:t xml:space="preserve">support for </w:t>
      </w:r>
      <w:r>
        <w:t>IBM Director to take event messages from the store system.</w:t>
      </w:r>
    </w:p>
    <w:p w:rsidR="00714DA4" w:rsidRDefault="003F7E9E" w:rsidP="00C70A10">
      <w:pPr>
        <w:pStyle w:val="ISL2Txt"/>
        <w:numPr>
          <w:ilvl w:val="0"/>
          <w:numId w:val="20"/>
        </w:numPr>
      </w:pPr>
      <w:r>
        <w:t>Capacity and performance regression testing of the system running RMA in POC con</w:t>
      </w:r>
      <w:r w:rsidR="00714DA4">
        <w:t xml:space="preserve">figuration in Single / Twin </w:t>
      </w:r>
    </w:p>
    <w:p w:rsidR="003F7E9E" w:rsidRDefault="00714DA4" w:rsidP="00C70A10">
      <w:pPr>
        <w:pStyle w:val="ISL2Txt"/>
        <w:numPr>
          <w:ilvl w:val="0"/>
          <w:numId w:val="20"/>
        </w:numPr>
      </w:pPr>
      <w:r>
        <w:t>Capacity and performance testing of YLBP configurations.  However, this configuration will not be implemented as part of the POC).</w:t>
      </w:r>
    </w:p>
    <w:p w:rsidR="00C56286" w:rsidRDefault="00924339" w:rsidP="008462FA">
      <w:pPr>
        <w:pStyle w:val="ISL1Hdr"/>
      </w:pPr>
      <w:r>
        <w:br w:type="page"/>
      </w:r>
      <w:bookmarkStart w:id="71" w:name="_Toc283191051"/>
      <w:r w:rsidR="00C56286">
        <w:lastRenderedPageBreak/>
        <w:t>Process Design</w:t>
      </w:r>
      <w:bookmarkEnd w:id="70"/>
      <w:bookmarkEnd w:id="71"/>
    </w:p>
    <w:p w:rsidR="00D50D82" w:rsidRPr="00D50D82" w:rsidRDefault="00D50D82" w:rsidP="00D50D82">
      <w:pPr>
        <w:pStyle w:val="Heading1"/>
      </w:pPr>
    </w:p>
    <w:p w:rsidR="00D50D82" w:rsidRDefault="00ED3613" w:rsidP="004B6B78">
      <w:bookmarkStart w:id="72" w:name="_Toc219790098"/>
      <w:r>
        <w:rPr>
          <w:noProof/>
          <w:lang w:eastAsia="en-GB"/>
        </w:rPr>
        <w:drawing>
          <wp:inline distT="0" distB="0" distL="0" distR="0">
            <wp:extent cx="6221095" cy="4083685"/>
            <wp:effectExtent l="1905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6221095" cy="4083685"/>
                    </a:xfrm>
                    <a:prstGeom prst="rect">
                      <a:avLst/>
                    </a:prstGeom>
                    <a:noFill/>
                    <a:ln w="9525">
                      <a:noFill/>
                      <a:miter lim="800000"/>
                      <a:headEnd/>
                      <a:tailEnd/>
                    </a:ln>
                  </pic:spPr>
                </pic:pic>
              </a:graphicData>
            </a:graphic>
          </wp:inline>
        </w:drawing>
      </w:r>
    </w:p>
    <w:p w:rsidR="004B6B78" w:rsidRDefault="004B6B78" w:rsidP="004B6B78"/>
    <w:p w:rsidR="004B6B78" w:rsidRDefault="00AD27B8" w:rsidP="0085263B">
      <w:pPr>
        <w:pStyle w:val="ISL2Hdr"/>
      </w:pPr>
      <w:bookmarkStart w:id="73" w:name="_Toc283191052"/>
      <w:r>
        <w:t xml:space="preserve">RMA </w:t>
      </w:r>
      <w:r w:rsidR="00FC72FE">
        <w:t>Store to Centre</w:t>
      </w:r>
      <w:bookmarkEnd w:id="73"/>
    </w:p>
    <w:p w:rsidR="0085263B" w:rsidRDefault="0085263B" w:rsidP="0085263B">
      <w:pPr>
        <w:pStyle w:val="ISL2Txt"/>
      </w:pPr>
    </w:p>
    <w:p w:rsidR="00FC72FE" w:rsidRPr="00AD27B8" w:rsidRDefault="00FC72FE" w:rsidP="00FC72FE">
      <w:pPr>
        <w:numPr>
          <w:ilvl w:val="0"/>
          <w:numId w:val="23"/>
        </w:numPr>
        <w:rPr>
          <w:sz w:val="16"/>
          <w:szCs w:val="16"/>
        </w:rPr>
      </w:pPr>
      <w:r w:rsidRPr="00AD27B8">
        <w:rPr>
          <w:sz w:val="16"/>
          <w:szCs w:val="16"/>
        </w:rPr>
        <w:t>Device general agent generates an event.</w:t>
      </w:r>
    </w:p>
    <w:p w:rsidR="00FC72FE" w:rsidRPr="00AD27B8" w:rsidRDefault="00FC72FE" w:rsidP="00FC72FE">
      <w:pPr>
        <w:numPr>
          <w:ilvl w:val="0"/>
          <w:numId w:val="23"/>
        </w:numPr>
        <w:rPr>
          <w:sz w:val="16"/>
          <w:szCs w:val="16"/>
        </w:rPr>
      </w:pPr>
      <w:r w:rsidRPr="00AD27B8">
        <w:rPr>
          <w:sz w:val="16"/>
          <w:szCs w:val="16"/>
        </w:rPr>
        <w:t>Or Application generates an event.</w:t>
      </w:r>
    </w:p>
    <w:p w:rsidR="00FC72FE" w:rsidRPr="00AD27B8" w:rsidRDefault="00FC72FE" w:rsidP="00FC72FE">
      <w:pPr>
        <w:numPr>
          <w:ilvl w:val="0"/>
          <w:numId w:val="23"/>
        </w:numPr>
        <w:rPr>
          <w:sz w:val="16"/>
          <w:szCs w:val="16"/>
        </w:rPr>
      </w:pPr>
      <w:r w:rsidRPr="00AD27B8">
        <w:rPr>
          <w:sz w:val="16"/>
          <w:szCs w:val="16"/>
        </w:rPr>
        <w:t>Event is written to the 4690 Logs (Hardware/Application/System/Terminal)</w:t>
      </w:r>
    </w:p>
    <w:p w:rsidR="00FC72FE" w:rsidRPr="00AD27B8" w:rsidRDefault="00FC72FE" w:rsidP="00FC72FE">
      <w:pPr>
        <w:numPr>
          <w:ilvl w:val="0"/>
          <w:numId w:val="23"/>
        </w:numPr>
        <w:rPr>
          <w:sz w:val="16"/>
          <w:szCs w:val="16"/>
        </w:rPr>
      </w:pPr>
      <w:r w:rsidRPr="00AD27B8">
        <w:rPr>
          <w:sz w:val="16"/>
          <w:szCs w:val="16"/>
        </w:rPr>
        <w:t>Event sent to Master Agent.</w:t>
      </w:r>
    </w:p>
    <w:p w:rsidR="00FC72FE" w:rsidRPr="00AD27B8" w:rsidRDefault="00FC72FE" w:rsidP="00FC72FE">
      <w:pPr>
        <w:numPr>
          <w:ilvl w:val="0"/>
          <w:numId w:val="23"/>
        </w:numPr>
        <w:rPr>
          <w:sz w:val="16"/>
          <w:szCs w:val="16"/>
        </w:rPr>
      </w:pPr>
      <w:r w:rsidRPr="00AD27B8">
        <w:rPr>
          <w:sz w:val="16"/>
          <w:szCs w:val="16"/>
        </w:rPr>
        <w:t>Master Agent sends event to Management agent</w:t>
      </w:r>
    </w:p>
    <w:p w:rsidR="00FC72FE" w:rsidRPr="00AD27B8" w:rsidRDefault="00FC72FE" w:rsidP="00FC72FE">
      <w:pPr>
        <w:numPr>
          <w:ilvl w:val="0"/>
          <w:numId w:val="23"/>
        </w:numPr>
        <w:rPr>
          <w:sz w:val="16"/>
          <w:szCs w:val="16"/>
        </w:rPr>
      </w:pPr>
      <w:r w:rsidRPr="00AD27B8">
        <w:rPr>
          <w:sz w:val="16"/>
          <w:szCs w:val="16"/>
        </w:rPr>
        <w:t>Management Agent send event to TEC for processing.</w:t>
      </w:r>
    </w:p>
    <w:p w:rsidR="00FC72FE" w:rsidRPr="00AD27B8" w:rsidRDefault="00FC72FE" w:rsidP="00FC72FE">
      <w:pPr>
        <w:numPr>
          <w:ilvl w:val="0"/>
          <w:numId w:val="23"/>
        </w:numPr>
        <w:rPr>
          <w:sz w:val="16"/>
          <w:szCs w:val="16"/>
        </w:rPr>
      </w:pPr>
      <w:r w:rsidRPr="00AD27B8">
        <w:rPr>
          <w:sz w:val="16"/>
          <w:szCs w:val="16"/>
        </w:rPr>
        <w:t xml:space="preserve">Workflow application at centre determines action for event. </w:t>
      </w:r>
    </w:p>
    <w:p w:rsidR="00FC72FE" w:rsidRPr="00AD27B8" w:rsidRDefault="00FC72FE" w:rsidP="00FC72FE">
      <w:pPr>
        <w:numPr>
          <w:ilvl w:val="1"/>
          <w:numId w:val="23"/>
        </w:numPr>
        <w:rPr>
          <w:sz w:val="16"/>
          <w:szCs w:val="16"/>
        </w:rPr>
      </w:pPr>
      <w:r w:rsidRPr="00AD27B8">
        <w:rPr>
          <w:sz w:val="16"/>
          <w:szCs w:val="16"/>
        </w:rPr>
        <w:t>Raise real-time ticket and notify service staff via dashboard</w:t>
      </w:r>
    </w:p>
    <w:p w:rsidR="00FC72FE" w:rsidRPr="00AD27B8" w:rsidRDefault="00FC72FE" w:rsidP="00FC72FE">
      <w:pPr>
        <w:numPr>
          <w:ilvl w:val="1"/>
          <w:numId w:val="23"/>
        </w:numPr>
        <w:rPr>
          <w:sz w:val="16"/>
          <w:szCs w:val="16"/>
        </w:rPr>
      </w:pPr>
      <w:r w:rsidRPr="00AD27B8">
        <w:rPr>
          <w:sz w:val="16"/>
          <w:szCs w:val="16"/>
        </w:rPr>
        <w:t>Store event details for future MI reporting</w:t>
      </w:r>
    </w:p>
    <w:p w:rsidR="00FC72FE" w:rsidRPr="00AD27B8" w:rsidRDefault="00FC72FE" w:rsidP="00FC72FE">
      <w:pPr>
        <w:numPr>
          <w:ilvl w:val="1"/>
          <w:numId w:val="23"/>
        </w:numPr>
        <w:rPr>
          <w:sz w:val="16"/>
          <w:szCs w:val="16"/>
        </w:rPr>
      </w:pPr>
      <w:r w:rsidRPr="00AD27B8">
        <w:rPr>
          <w:sz w:val="16"/>
          <w:szCs w:val="16"/>
        </w:rPr>
        <w:t>Trigger automated recovery / response process</w:t>
      </w:r>
    </w:p>
    <w:p w:rsidR="00FC72FE" w:rsidRDefault="00FC72FE" w:rsidP="0085263B">
      <w:pPr>
        <w:pStyle w:val="ISL2Hdr"/>
      </w:pPr>
      <w:bookmarkStart w:id="74" w:name="_Toc283191053"/>
      <w:r>
        <w:t>Centre to Store</w:t>
      </w:r>
      <w:r w:rsidR="00AD27B8">
        <w:t xml:space="preserve"> RMA</w:t>
      </w:r>
      <w:bookmarkEnd w:id="74"/>
    </w:p>
    <w:p w:rsidR="0085263B" w:rsidRPr="0085263B" w:rsidRDefault="0085263B" w:rsidP="0085263B">
      <w:pPr>
        <w:pStyle w:val="ISL2Txt"/>
      </w:pPr>
    </w:p>
    <w:p w:rsidR="000E6C4A" w:rsidRPr="000E6C4A" w:rsidRDefault="000E6C4A" w:rsidP="000E6C4A">
      <w:pPr>
        <w:numPr>
          <w:ilvl w:val="0"/>
          <w:numId w:val="24"/>
        </w:numPr>
        <w:rPr>
          <w:sz w:val="16"/>
          <w:szCs w:val="16"/>
        </w:rPr>
      </w:pPr>
      <w:r w:rsidRPr="000E6C4A">
        <w:rPr>
          <w:sz w:val="16"/>
          <w:szCs w:val="16"/>
        </w:rPr>
        <w:t>Schedule created for software deployment</w:t>
      </w:r>
    </w:p>
    <w:p w:rsidR="000E6C4A" w:rsidRPr="000E6C4A" w:rsidRDefault="000E6C4A" w:rsidP="000E6C4A">
      <w:pPr>
        <w:numPr>
          <w:ilvl w:val="0"/>
          <w:numId w:val="24"/>
        </w:numPr>
        <w:rPr>
          <w:sz w:val="16"/>
          <w:szCs w:val="16"/>
        </w:rPr>
      </w:pPr>
      <w:r w:rsidRPr="000E6C4A">
        <w:rPr>
          <w:sz w:val="16"/>
          <w:szCs w:val="16"/>
        </w:rPr>
        <w:t>Or Schedule created for asset tracking query</w:t>
      </w:r>
    </w:p>
    <w:p w:rsidR="000E6C4A" w:rsidRPr="000E6C4A" w:rsidRDefault="000E6C4A" w:rsidP="000E6C4A">
      <w:pPr>
        <w:numPr>
          <w:ilvl w:val="0"/>
          <w:numId w:val="24"/>
        </w:numPr>
        <w:rPr>
          <w:sz w:val="16"/>
          <w:szCs w:val="16"/>
        </w:rPr>
      </w:pPr>
      <w:r w:rsidRPr="000E6C4A">
        <w:rPr>
          <w:sz w:val="16"/>
          <w:szCs w:val="16"/>
        </w:rPr>
        <w:t>Or on demand control or monitor request from service user at centre.</w:t>
      </w:r>
    </w:p>
    <w:p w:rsidR="000E6C4A" w:rsidRPr="000E6C4A" w:rsidRDefault="000E6C4A" w:rsidP="000E6C4A">
      <w:pPr>
        <w:numPr>
          <w:ilvl w:val="0"/>
          <w:numId w:val="24"/>
        </w:numPr>
        <w:rPr>
          <w:sz w:val="16"/>
          <w:szCs w:val="16"/>
        </w:rPr>
      </w:pPr>
      <w:r w:rsidRPr="000E6C4A">
        <w:rPr>
          <w:sz w:val="16"/>
          <w:szCs w:val="16"/>
        </w:rPr>
        <w:t>Request sent/executed from Management Agent to Master Agent in Store</w:t>
      </w:r>
    </w:p>
    <w:p w:rsidR="000E6C4A" w:rsidRDefault="000E6C4A" w:rsidP="000E6C4A">
      <w:pPr>
        <w:numPr>
          <w:ilvl w:val="0"/>
          <w:numId w:val="24"/>
        </w:numPr>
        <w:rPr>
          <w:sz w:val="16"/>
          <w:szCs w:val="16"/>
        </w:rPr>
      </w:pPr>
      <w:r w:rsidRPr="000E6C4A">
        <w:rPr>
          <w:sz w:val="16"/>
          <w:szCs w:val="16"/>
        </w:rPr>
        <w:t>Master Agent executes request or forwards request to general agent if needed.</w:t>
      </w:r>
    </w:p>
    <w:p w:rsidR="000E6C4A" w:rsidRPr="000E6C4A" w:rsidRDefault="000E6C4A" w:rsidP="000E6C4A">
      <w:pPr>
        <w:numPr>
          <w:ilvl w:val="0"/>
          <w:numId w:val="24"/>
        </w:numPr>
        <w:rPr>
          <w:sz w:val="16"/>
          <w:szCs w:val="16"/>
        </w:rPr>
      </w:pPr>
      <w:r>
        <w:rPr>
          <w:sz w:val="16"/>
          <w:szCs w:val="16"/>
        </w:rPr>
        <w:t>General Agent executes request if applicable.</w:t>
      </w:r>
    </w:p>
    <w:p w:rsidR="000E6C4A" w:rsidRPr="000E6C4A" w:rsidRDefault="000E6C4A" w:rsidP="000E6C4A">
      <w:pPr>
        <w:rPr>
          <w:sz w:val="16"/>
          <w:szCs w:val="16"/>
        </w:rPr>
      </w:pPr>
    </w:p>
    <w:p w:rsidR="00FC72FE" w:rsidRDefault="00FC72FE" w:rsidP="004B6B78"/>
    <w:p w:rsidR="00D50D82" w:rsidRDefault="00D50D82" w:rsidP="00D50D82">
      <w:pPr>
        <w:pStyle w:val="Heading1"/>
      </w:pPr>
    </w:p>
    <w:p w:rsidR="00C56286" w:rsidRDefault="00616B36">
      <w:pPr>
        <w:pStyle w:val="ISL1Hdr"/>
      </w:pPr>
      <w:r>
        <w:br w:type="page"/>
      </w:r>
      <w:bookmarkStart w:id="75" w:name="_Toc283191054"/>
      <w:r w:rsidR="00C56286">
        <w:lastRenderedPageBreak/>
        <w:t>Functional Design</w:t>
      </w:r>
      <w:bookmarkEnd w:id="72"/>
      <w:bookmarkEnd w:id="75"/>
    </w:p>
    <w:p w:rsidR="00C56286" w:rsidRDefault="00C56286" w:rsidP="00354E43">
      <w:pPr>
        <w:pStyle w:val="ISL2Hdr"/>
      </w:pPr>
      <w:bookmarkStart w:id="76" w:name="_Toc283191055"/>
      <w:r>
        <w:t>Application Components</w:t>
      </w:r>
      <w:bookmarkEnd w:id="76"/>
      <w:r>
        <w:t xml:space="preserve"> </w:t>
      </w:r>
    </w:p>
    <w:p w:rsidR="00C56286" w:rsidRDefault="00F639F7" w:rsidP="007C0888">
      <w:pPr>
        <w:pStyle w:val="ISNormal"/>
        <w:ind w:left="1276"/>
        <w:jc w:val="both"/>
      </w:pPr>
      <w:r>
        <w:t>The IBM 4690 RMA solution is integrated into the 4690 Operating System. It</w:t>
      </w:r>
      <w:r w:rsidR="00B5588D">
        <w:t>s</w:t>
      </w:r>
      <w:r>
        <w:t xml:space="preserve"> functionality is switchable via a configuration screen on the EPOS controller for local activation or via a configuration file for remote activation. In either case a controller reload is required to enable the capability. Some agent configuration </w:t>
      </w:r>
      <w:r w:rsidR="007C0888">
        <w:t>is</w:t>
      </w:r>
      <w:r>
        <w:t xml:space="preserve"> also required to control and filter what events and alert are sent to the centre. For the POC the stores will be executing Version 6 Release 2 of the 4690 Operating System.</w:t>
      </w:r>
      <w:r w:rsidR="00550A30">
        <w:t xml:space="preserve"> The General Agents run as an embedded agent in a Java Virtual Machine (JVM), as a system service on a 4690 EPOS Controller.</w:t>
      </w:r>
    </w:p>
    <w:p w:rsidR="007C0888" w:rsidRDefault="007C0888" w:rsidP="007C0888">
      <w:pPr>
        <w:pStyle w:val="ISNormal"/>
        <w:ind w:left="1276"/>
        <w:jc w:val="both"/>
      </w:pPr>
    </w:p>
    <w:p w:rsidR="00F639F7" w:rsidRDefault="00F639F7" w:rsidP="007C0888">
      <w:pPr>
        <w:pStyle w:val="ISNormal"/>
        <w:ind w:left="1276"/>
        <w:jc w:val="both"/>
      </w:pPr>
      <w:r>
        <w:t>The Master agent will be hosted by a dedicated Windows PC in each of the POC stores. These PC’s will collate and forward the events and alerts to an incarnation of IBM director that will be hosted on a Windows PC in the Service Desk area at the centre.</w:t>
      </w:r>
      <w:r w:rsidR="00550A30">
        <w:t xml:space="preserve"> The Master Agent and General Agent services cannot be</w:t>
      </w:r>
      <w:r w:rsidR="00930F2D">
        <w:t xml:space="preserve"> installed on the same computer, although the Master Agent could act as a General agent too. This however, requires an Enhanced mode 4690 controller, which is also not </w:t>
      </w:r>
      <w:r w:rsidR="007C0888">
        <w:t>recommended</w:t>
      </w:r>
      <w:r w:rsidR="00930F2D">
        <w:t xml:space="preserve"> to </w:t>
      </w:r>
      <w:r w:rsidR="007C0888">
        <w:t xml:space="preserve">be </w:t>
      </w:r>
      <w:r w:rsidR="00930F2D">
        <w:t>run</w:t>
      </w:r>
      <w:r w:rsidR="007C0888">
        <w:t>ning</w:t>
      </w:r>
      <w:r w:rsidR="00930F2D">
        <w:t xml:space="preserve"> the tills. (not available in the Boots estate with over 2500 single controllers and around 50 twin controller stores where the alternate master is used to run tills in a failure situation.)</w:t>
      </w:r>
    </w:p>
    <w:p w:rsidR="007C0888" w:rsidRDefault="007C0888" w:rsidP="007C0888">
      <w:pPr>
        <w:pStyle w:val="ISNormal"/>
        <w:ind w:left="1276"/>
        <w:jc w:val="both"/>
      </w:pPr>
    </w:p>
    <w:p w:rsidR="00F639F7" w:rsidRDefault="00F639F7" w:rsidP="007C0888">
      <w:pPr>
        <w:pStyle w:val="ISNormal"/>
        <w:ind w:left="1276"/>
        <w:jc w:val="both"/>
      </w:pPr>
      <w:r>
        <w:t>For the POC there are no bespoke application developments</w:t>
      </w:r>
      <w:r w:rsidR="00863B79">
        <w:t>, although there will be RMA General and Master agent configurations to create</w:t>
      </w:r>
      <w:r>
        <w:t xml:space="preserve">. RMA </w:t>
      </w:r>
      <w:r w:rsidR="00863B79">
        <w:t xml:space="preserve">in general </w:t>
      </w:r>
      <w:r>
        <w:t xml:space="preserve">will be executed as it comes out of the box so that we can determine what events and alerts it can generate we need to trap </w:t>
      </w:r>
      <w:r w:rsidR="00863B79">
        <w:t xml:space="preserve">and filter out </w:t>
      </w:r>
      <w:r>
        <w:t>for a full rollout.</w:t>
      </w:r>
    </w:p>
    <w:p w:rsidR="007C0888" w:rsidRDefault="007C0888" w:rsidP="007C0888">
      <w:pPr>
        <w:pStyle w:val="ISNormal"/>
        <w:ind w:left="1276"/>
        <w:jc w:val="both"/>
      </w:pPr>
    </w:p>
    <w:p w:rsidR="003630A8" w:rsidRDefault="003630A8" w:rsidP="007C0888">
      <w:pPr>
        <w:pStyle w:val="ISNormal"/>
        <w:ind w:left="1276"/>
        <w:jc w:val="both"/>
      </w:pPr>
      <w:r>
        <w:t>There are some hardware dependencies for RMA. Some monitoring and alerting events will not or can not be generated until RMA compliant hardware is installed, even though RMA compliant software is available. Therefore some alerts and event will be incremental as the rollout of new 4690 hardware is underway.</w:t>
      </w:r>
      <w:r w:rsidR="00550A30">
        <w:t xml:space="preserve"> On 4690 operating systems, additional memory is required for each terminal (till) that the controller supports. </w:t>
      </w:r>
      <w:r w:rsidR="00F40F94">
        <w:t>Testing will need to determine memory and CPU impact for each till, and the constraints this will impose of the Boots estate.</w:t>
      </w:r>
    </w:p>
    <w:p w:rsidR="007C0888" w:rsidRDefault="007C0888" w:rsidP="007C0888">
      <w:pPr>
        <w:pStyle w:val="ISNormal"/>
        <w:ind w:left="1276"/>
        <w:jc w:val="both"/>
      </w:pPr>
    </w:p>
    <w:p w:rsidR="00550A30" w:rsidRDefault="00550A30" w:rsidP="007C0888">
      <w:pPr>
        <w:pStyle w:val="ISNormal"/>
        <w:ind w:left="1276"/>
        <w:jc w:val="both"/>
      </w:pPr>
      <w:r>
        <w:t>This POC will need to determine and confirm the capacity requirements for RMA.</w:t>
      </w:r>
      <w:r w:rsidR="00863B79">
        <w:t xml:space="preserve"> Test lab testing should investigate IBM Director software deployment and power management capabilities, although we do not plan to enable these in the POC stores.</w:t>
      </w:r>
    </w:p>
    <w:p w:rsidR="00C56286" w:rsidRDefault="00C56286" w:rsidP="00354E43">
      <w:pPr>
        <w:pStyle w:val="ISL2Hdr"/>
      </w:pPr>
      <w:bookmarkStart w:id="77" w:name="_Toc107723938"/>
      <w:bookmarkStart w:id="78" w:name="_Toc283191056"/>
      <w:r>
        <w:t>Data Components</w:t>
      </w:r>
      <w:bookmarkEnd w:id="77"/>
      <w:bookmarkEnd w:id="78"/>
    </w:p>
    <w:p w:rsidR="00452711" w:rsidRDefault="00452711" w:rsidP="007C0888">
      <w:pPr>
        <w:ind w:left="1276"/>
        <w:jc w:val="both"/>
      </w:pPr>
      <w:r>
        <w:t>The RMA agents store configuration as properties</w:t>
      </w:r>
      <w:r w:rsidR="00E637EA">
        <w:t xml:space="preserve"> </w:t>
      </w:r>
      <w:r>
        <w:t>in a file in the following locations. In Classic mode M:\RMA\USER\RMA\SIMGMT.PRO. In 4690 Enhance mode this becomes F:\RMA\USER\RMA\simgmt.pro. The detailed design will document the properties and the values we shall be using in the Boots implementation. These properties can impact performance and data volumes, so need tobe validated as part of the RMA system testing.</w:t>
      </w:r>
    </w:p>
    <w:p w:rsidR="007C0888" w:rsidRDefault="007C0888" w:rsidP="007C0888">
      <w:pPr>
        <w:ind w:left="1276"/>
        <w:jc w:val="both"/>
      </w:pPr>
    </w:p>
    <w:p w:rsidR="007C0888" w:rsidRDefault="007C0888" w:rsidP="007C0888">
      <w:pPr>
        <w:ind w:left="1276"/>
        <w:jc w:val="both"/>
      </w:pPr>
      <w:r>
        <w:t>There are two levels of logging employed by RMA.</w:t>
      </w:r>
      <w:r w:rsidR="00CF716E">
        <w:t xml:space="preserve"> (</w:t>
      </w:r>
      <w:r w:rsidR="00CF716E" w:rsidRPr="00CF716E">
        <w:rPr>
          <w:i/>
          <w:sz w:val="16"/>
          <w:szCs w:val="16"/>
        </w:rPr>
        <w:t>ref RMA User Guide – chapter 10</w:t>
      </w:r>
      <w:r w:rsidR="00CF716E">
        <w:t xml:space="preserve">) The Detail Design combined with the output of the testing will need to determine what settings are appropriate for the Boots estate as not to compromise performance, disk space while still providing sufficient information manage the solution. The POC settings may not necessarily be those we use for general production rollout to the estate. </w:t>
      </w:r>
    </w:p>
    <w:p w:rsidR="00863B79" w:rsidRPr="00452711" w:rsidRDefault="00863B79" w:rsidP="007C0888">
      <w:pPr>
        <w:ind w:left="1276"/>
        <w:jc w:val="both"/>
      </w:pPr>
    </w:p>
    <w:p w:rsidR="00C56286" w:rsidRDefault="00C56286" w:rsidP="00354E43">
      <w:pPr>
        <w:pStyle w:val="ISL2Hdr"/>
      </w:pPr>
      <w:bookmarkStart w:id="79" w:name="_Toc283191057"/>
      <w:bookmarkStart w:id="80" w:name="_Toc107723946"/>
      <w:bookmarkStart w:id="81" w:name="_Toc107723940"/>
      <w:r>
        <w:t>Interfaces &amp; Integration Components</w:t>
      </w:r>
      <w:bookmarkEnd w:id="79"/>
    </w:p>
    <w:p w:rsidR="007455CA" w:rsidRDefault="007455CA" w:rsidP="007455CA">
      <w:pPr>
        <w:pStyle w:val="ISNormal"/>
        <w:ind w:left="1276"/>
      </w:pPr>
      <w:r>
        <w:t>For the In store components the following</w:t>
      </w:r>
      <w:r w:rsidR="008A5EEC">
        <w:t xml:space="preserve"> components are required:</w:t>
      </w:r>
    </w:p>
    <w:p w:rsidR="008A5EEC" w:rsidRDefault="008A5EEC" w:rsidP="007455CA">
      <w:pPr>
        <w:pStyle w:val="ISNormal"/>
        <w:ind w:left="1276"/>
      </w:pPr>
    </w:p>
    <w:p w:rsidR="00042CE2" w:rsidRPr="003E2E14" w:rsidRDefault="007455CA" w:rsidP="008A5EEC">
      <w:pPr>
        <w:pStyle w:val="ISNormal"/>
        <w:numPr>
          <w:ilvl w:val="0"/>
          <w:numId w:val="31"/>
        </w:numPr>
        <w:rPr>
          <w:sz w:val="16"/>
          <w:szCs w:val="16"/>
        </w:rPr>
      </w:pPr>
      <w:r w:rsidRPr="003E2E14">
        <w:rPr>
          <w:sz w:val="16"/>
          <w:szCs w:val="16"/>
        </w:rPr>
        <w:t>4690 OS V6R2 with RMA V2R4</w:t>
      </w:r>
    </w:p>
    <w:p w:rsidR="007455CA" w:rsidRPr="003E2E14" w:rsidRDefault="007455CA" w:rsidP="008A5EEC">
      <w:pPr>
        <w:pStyle w:val="ISNormal"/>
        <w:numPr>
          <w:ilvl w:val="0"/>
          <w:numId w:val="31"/>
        </w:numPr>
        <w:rPr>
          <w:sz w:val="16"/>
          <w:szCs w:val="16"/>
        </w:rPr>
      </w:pPr>
      <w:r w:rsidRPr="003E2E14">
        <w:rPr>
          <w:sz w:val="16"/>
          <w:szCs w:val="16"/>
        </w:rPr>
        <w:t>Retail Extensions for IBM Director</w:t>
      </w:r>
    </w:p>
    <w:p w:rsidR="007455CA" w:rsidRPr="003E2E14" w:rsidRDefault="007455CA" w:rsidP="008A5EEC">
      <w:pPr>
        <w:pStyle w:val="ISNormal"/>
        <w:numPr>
          <w:ilvl w:val="0"/>
          <w:numId w:val="31"/>
        </w:numPr>
        <w:rPr>
          <w:sz w:val="16"/>
          <w:szCs w:val="16"/>
        </w:rPr>
      </w:pPr>
      <w:r w:rsidRPr="003E2E14">
        <w:rPr>
          <w:sz w:val="16"/>
          <w:szCs w:val="16"/>
        </w:rPr>
        <w:t>Windows Embedded Point of Sale (WePOS) Preloaded V1.1 for YLBP tills.</w:t>
      </w:r>
      <w:r w:rsidR="00031BA5">
        <w:rPr>
          <w:sz w:val="16"/>
          <w:szCs w:val="16"/>
        </w:rPr>
        <w:t xml:space="preserve"> (test lab only)</w:t>
      </w:r>
    </w:p>
    <w:p w:rsidR="007455CA" w:rsidRDefault="007455CA" w:rsidP="008A5EEC">
      <w:pPr>
        <w:pStyle w:val="ISNormal"/>
        <w:numPr>
          <w:ilvl w:val="0"/>
          <w:numId w:val="31"/>
        </w:numPr>
      </w:pPr>
      <w:r w:rsidRPr="003E2E14">
        <w:rPr>
          <w:sz w:val="16"/>
          <w:szCs w:val="16"/>
        </w:rPr>
        <w:t>Windows XP Professional SP 3</w:t>
      </w:r>
      <w:r>
        <w:t xml:space="preserve"> </w:t>
      </w:r>
      <w:r w:rsidR="00031BA5" w:rsidRPr="00031BA5">
        <w:rPr>
          <w:sz w:val="16"/>
          <w:szCs w:val="16"/>
        </w:rPr>
        <w:t>(to host the master agent)</w:t>
      </w:r>
    </w:p>
    <w:p w:rsidR="008A5EEC" w:rsidRDefault="008A5EEC" w:rsidP="008A5EEC">
      <w:pPr>
        <w:pStyle w:val="ISNormal"/>
        <w:ind w:left="1276"/>
      </w:pPr>
    </w:p>
    <w:p w:rsidR="008A5EEC" w:rsidRDefault="008A5EEC" w:rsidP="008A5EEC">
      <w:pPr>
        <w:pStyle w:val="ISNormal"/>
        <w:ind w:left="1276"/>
      </w:pPr>
      <w:r>
        <w:t>For IBM director at the centre the following components are required:</w:t>
      </w:r>
    </w:p>
    <w:p w:rsidR="008A5EEC" w:rsidRDefault="008A5EEC" w:rsidP="008A5EEC">
      <w:pPr>
        <w:pStyle w:val="ISNormal"/>
        <w:ind w:left="1276"/>
      </w:pPr>
    </w:p>
    <w:p w:rsidR="008A5EEC" w:rsidRPr="003E2E14" w:rsidRDefault="008A5EEC" w:rsidP="008A5EEC">
      <w:pPr>
        <w:pStyle w:val="ISNormal"/>
        <w:numPr>
          <w:ilvl w:val="0"/>
          <w:numId w:val="32"/>
        </w:numPr>
        <w:rPr>
          <w:sz w:val="16"/>
          <w:szCs w:val="16"/>
        </w:rPr>
      </w:pPr>
      <w:r w:rsidRPr="003E2E14">
        <w:rPr>
          <w:sz w:val="16"/>
          <w:szCs w:val="16"/>
        </w:rPr>
        <w:t>The Retail Extensions for IBM Director for IBM Remote Management Agent V2R6</w:t>
      </w:r>
    </w:p>
    <w:p w:rsidR="008A5EEC" w:rsidRPr="003E2E14" w:rsidRDefault="008A5EEC" w:rsidP="008A5EEC">
      <w:pPr>
        <w:pStyle w:val="ISNormal"/>
        <w:numPr>
          <w:ilvl w:val="0"/>
          <w:numId w:val="32"/>
        </w:numPr>
        <w:rPr>
          <w:sz w:val="16"/>
          <w:szCs w:val="16"/>
        </w:rPr>
      </w:pPr>
      <w:r w:rsidRPr="003E2E14">
        <w:rPr>
          <w:sz w:val="16"/>
          <w:szCs w:val="16"/>
        </w:rPr>
        <w:t>IBM Director 5.20.3 with Service Update 3</w:t>
      </w:r>
    </w:p>
    <w:p w:rsidR="003E2E14" w:rsidRPr="003E2E14" w:rsidRDefault="008A5EEC" w:rsidP="003E2E14">
      <w:pPr>
        <w:pStyle w:val="ISNormal"/>
        <w:numPr>
          <w:ilvl w:val="0"/>
          <w:numId w:val="32"/>
        </w:numPr>
        <w:rPr>
          <w:sz w:val="16"/>
          <w:szCs w:val="16"/>
        </w:rPr>
      </w:pPr>
      <w:r w:rsidRPr="003E2E14">
        <w:rPr>
          <w:sz w:val="16"/>
          <w:szCs w:val="16"/>
        </w:rPr>
        <w:t>Windows 2003 Server (x32 or x64)</w:t>
      </w:r>
    </w:p>
    <w:p w:rsidR="003E2E14" w:rsidRDefault="003E2E14" w:rsidP="003E2E14">
      <w:pPr>
        <w:pStyle w:val="ISNormal"/>
      </w:pPr>
    </w:p>
    <w:p w:rsidR="003E2E14" w:rsidRDefault="003E2E14" w:rsidP="003E2E14">
      <w:pPr>
        <w:pStyle w:val="ISNormal"/>
        <w:ind w:left="1276"/>
      </w:pPr>
      <w:r>
        <w:t>Network Configuration</w:t>
      </w:r>
    </w:p>
    <w:p w:rsidR="003E2E14" w:rsidRDefault="003E2E14" w:rsidP="003E2E14">
      <w:pPr>
        <w:pStyle w:val="ISNormal"/>
        <w:ind w:left="1276"/>
      </w:pPr>
    </w:p>
    <w:p w:rsidR="003E2E14" w:rsidRPr="003E2E14" w:rsidRDefault="003E2E14" w:rsidP="003E2E14">
      <w:pPr>
        <w:pStyle w:val="ISNormal"/>
        <w:numPr>
          <w:ilvl w:val="0"/>
          <w:numId w:val="33"/>
        </w:numPr>
        <w:rPr>
          <w:sz w:val="16"/>
          <w:szCs w:val="16"/>
        </w:rPr>
      </w:pPr>
      <w:r w:rsidRPr="003E2E14">
        <w:rPr>
          <w:sz w:val="16"/>
          <w:szCs w:val="16"/>
        </w:rPr>
        <w:t>Remote connections to master agents in stores can only use SOXS</w:t>
      </w:r>
    </w:p>
    <w:p w:rsidR="003E2E14" w:rsidRPr="003E2E14" w:rsidRDefault="003E2E14" w:rsidP="003E2E14">
      <w:pPr>
        <w:pStyle w:val="ISNormal"/>
        <w:numPr>
          <w:ilvl w:val="0"/>
          <w:numId w:val="33"/>
        </w:numPr>
        <w:rPr>
          <w:sz w:val="16"/>
          <w:szCs w:val="16"/>
        </w:rPr>
      </w:pPr>
      <w:r w:rsidRPr="003E2E14">
        <w:rPr>
          <w:sz w:val="16"/>
          <w:szCs w:val="16"/>
        </w:rPr>
        <w:t>10151: Java RMI (Remote Method Invocation) Communication between Master and General Agents in stores.</w:t>
      </w:r>
    </w:p>
    <w:p w:rsidR="003E2E14" w:rsidRPr="003E2E14" w:rsidRDefault="003E2E14" w:rsidP="003E2E14">
      <w:pPr>
        <w:pStyle w:val="ISNormal"/>
        <w:numPr>
          <w:ilvl w:val="0"/>
          <w:numId w:val="33"/>
        </w:numPr>
        <w:rPr>
          <w:sz w:val="16"/>
          <w:szCs w:val="16"/>
        </w:rPr>
      </w:pPr>
      <w:r w:rsidRPr="003E2E14">
        <w:rPr>
          <w:sz w:val="16"/>
          <w:szCs w:val="16"/>
        </w:rPr>
        <w:t>10190: RMA File Streaming</w:t>
      </w:r>
    </w:p>
    <w:p w:rsidR="003E2E14" w:rsidRPr="003E2E14" w:rsidRDefault="003E2E14" w:rsidP="003E2E14">
      <w:pPr>
        <w:pStyle w:val="ISNormal"/>
        <w:numPr>
          <w:ilvl w:val="0"/>
          <w:numId w:val="33"/>
        </w:numPr>
        <w:rPr>
          <w:sz w:val="16"/>
          <w:szCs w:val="16"/>
        </w:rPr>
      </w:pPr>
      <w:r w:rsidRPr="003E2E14">
        <w:rPr>
          <w:sz w:val="16"/>
          <w:szCs w:val="16"/>
        </w:rPr>
        <w:t>31200: UPD Port used on Master Agents and General Agents for discovery. The multicast address used is 225.6.29.63</w:t>
      </w:r>
    </w:p>
    <w:p w:rsidR="00C56286" w:rsidRDefault="00C56286" w:rsidP="00354E43">
      <w:pPr>
        <w:pStyle w:val="ISL2Hdr"/>
      </w:pPr>
      <w:bookmarkStart w:id="82" w:name="_Toc283191058"/>
      <w:r>
        <w:t>User interface</w:t>
      </w:r>
      <w:bookmarkEnd w:id="82"/>
    </w:p>
    <w:p w:rsidR="009227A8" w:rsidRDefault="009227A8" w:rsidP="00354E43">
      <w:pPr>
        <w:pStyle w:val="ISL3Hdr"/>
      </w:pPr>
      <w:r>
        <w:t>RMA Master Agent on the Controller</w:t>
      </w:r>
    </w:p>
    <w:p w:rsidR="009227A8" w:rsidRDefault="009227A8" w:rsidP="009227A8">
      <w:pPr>
        <w:ind w:left="709"/>
      </w:pPr>
    </w:p>
    <w:p w:rsidR="009227A8" w:rsidRDefault="009227A8" w:rsidP="00771EA0">
      <w:pPr>
        <w:ind w:left="1320"/>
        <w:jc w:val="both"/>
      </w:pPr>
      <w:r>
        <w:t>4690 OS V6 provides configuration options to start an RMA master agent on the controller. This is supported on Enhanced Mode controllers only</w:t>
      </w:r>
      <w:r w:rsidR="0078348E">
        <w:t xml:space="preserve"> with a minimal supported version of V6R2</w:t>
      </w:r>
      <w:r>
        <w:t>.</w:t>
      </w:r>
    </w:p>
    <w:p w:rsidR="009227A8" w:rsidRDefault="009227A8" w:rsidP="00771EA0">
      <w:pPr>
        <w:ind w:left="1320"/>
        <w:jc w:val="both"/>
      </w:pPr>
    </w:p>
    <w:p w:rsidR="009227A8" w:rsidRDefault="009227A8" w:rsidP="00771EA0">
      <w:pPr>
        <w:ind w:left="1320"/>
        <w:jc w:val="both"/>
      </w:pPr>
      <w:r>
        <w:t>4690 RMA software is provided as part of the base install/migrate package. Installation of a separate System Management package, as in earlier 4690 OS versions, is no longer required.</w:t>
      </w:r>
    </w:p>
    <w:p w:rsidR="009227A8" w:rsidRDefault="009227A8" w:rsidP="00771EA0">
      <w:pPr>
        <w:ind w:left="1320"/>
        <w:jc w:val="both"/>
      </w:pPr>
    </w:p>
    <w:p w:rsidR="00C56286" w:rsidRDefault="009227A8" w:rsidP="00771EA0">
      <w:pPr>
        <w:ind w:left="1320"/>
        <w:jc w:val="both"/>
      </w:pPr>
      <w:r>
        <w:t>In System Configuration -&gt; System Settings -&gt; System Management you may specify the controller ID for the master agent in your system. The System Management configuration screen also provides a checkbox to start RMA on all controllers in your system.</w:t>
      </w:r>
    </w:p>
    <w:p w:rsidR="009227A8" w:rsidRDefault="009227A8" w:rsidP="009227A8">
      <w:pPr>
        <w:ind w:left="709"/>
      </w:pPr>
    </w:p>
    <w:p w:rsidR="009227A8" w:rsidRDefault="00ED3613" w:rsidP="00F33C54">
      <w:pPr>
        <w:ind w:left="709"/>
        <w:jc w:val="center"/>
        <w:rPr>
          <w:rFonts w:ascii="Verdana" w:hAnsi="Verdana"/>
          <w:color w:val="000000"/>
          <w:sz w:val="10"/>
          <w:szCs w:val="10"/>
        </w:rPr>
      </w:pPr>
      <w:r>
        <w:rPr>
          <w:rFonts w:ascii="Verdana" w:hAnsi="Verdana"/>
          <w:noProof/>
          <w:color w:val="000000"/>
          <w:sz w:val="10"/>
          <w:szCs w:val="10"/>
          <w:lang w:eastAsia="en-GB"/>
        </w:rPr>
        <w:drawing>
          <wp:inline distT="0" distB="0" distL="0" distR="0">
            <wp:extent cx="4196080" cy="2748915"/>
            <wp:effectExtent l="19050" t="0" r="0" b="0"/>
            <wp:docPr id="9" name="Picture 9"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view"/>
                    <pic:cNvPicPr>
                      <a:picLocks noChangeAspect="1" noChangeArrowheads="1"/>
                    </pic:cNvPicPr>
                  </pic:nvPicPr>
                  <pic:blipFill>
                    <a:blip r:embed="rId22" cstate="print"/>
                    <a:srcRect/>
                    <a:stretch>
                      <a:fillRect/>
                    </a:stretch>
                  </pic:blipFill>
                  <pic:spPr bwMode="auto">
                    <a:xfrm>
                      <a:off x="0" y="0"/>
                      <a:ext cx="4196080" cy="2748915"/>
                    </a:xfrm>
                    <a:prstGeom prst="rect">
                      <a:avLst/>
                    </a:prstGeom>
                    <a:noFill/>
                    <a:ln w="9525">
                      <a:noFill/>
                      <a:miter lim="800000"/>
                      <a:headEnd/>
                      <a:tailEnd/>
                    </a:ln>
                  </pic:spPr>
                </pic:pic>
              </a:graphicData>
            </a:graphic>
          </wp:inline>
        </w:drawing>
      </w:r>
    </w:p>
    <w:p w:rsidR="006E7D80" w:rsidRDefault="006E7D80" w:rsidP="009227A8">
      <w:pPr>
        <w:ind w:left="709"/>
        <w:rPr>
          <w:rFonts w:ascii="Verdana" w:hAnsi="Verdana"/>
          <w:color w:val="000000"/>
          <w:sz w:val="10"/>
          <w:szCs w:val="10"/>
        </w:rPr>
      </w:pPr>
    </w:p>
    <w:p w:rsidR="006E7D80" w:rsidRDefault="006E7D80" w:rsidP="00771EA0">
      <w:pPr>
        <w:ind w:left="1440"/>
        <w:jc w:val="both"/>
      </w:pPr>
      <w:r w:rsidRPr="006E7D80">
        <w:t>It is not recommended (but not prevented) to run the Master Agent on the 4690 Master Controller due to the workload already being performed by the Master Controller.</w:t>
      </w:r>
      <w:r w:rsidR="00BE30F1">
        <w:t>(</w:t>
      </w:r>
      <w:r w:rsidR="00BE30F1" w:rsidRPr="00BE30F1">
        <w:rPr>
          <w:i/>
          <w:sz w:val="16"/>
          <w:szCs w:val="16"/>
        </w:rPr>
        <w:t>Source IBM RMA Cookbook</w:t>
      </w:r>
      <w:r w:rsidR="00BE30F1">
        <w:t>)</w:t>
      </w:r>
      <w:r w:rsidR="00E0100D">
        <w:t xml:space="preserve"> (</w:t>
      </w:r>
      <w:r w:rsidR="004C07A8">
        <w:t>This has i</w:t>
      </w:r>
      <w:r w:rsidR="00E0100D">
        <w:t>mplications for single controller installations</w:t>
      </w:r>
      <w:r w:rsidR="003756BE">
        <w:t xml:space="preserve"> which represents 95% of the Boots 4690 Estate, and drives the requirement for an additional Windows PC or Enhanced mode EPOS controller in every store</w:t>
      </w:r>
      <w:r w:rsidR="00E0100D">
        <w:t>).</w:t>
      </w:r>
    </w:p>
    <w:p w:rsidR="003756BE" w:rsidRDefault="003756BE" w:rsidP="00771EA0">
      <w:pPr>
        <w:ind w:left="1440"/>
        <w:jc w:val="both"/>
      </w:pPr>
    </w:p>
    <w:p w:rsidR="003756BE" w:rsidRPr="006E7D80" w:rsidRDefault="003756BE" w:rsidP="00771EA0">
      <w:pPr>
        <w:ind w:left="1440"/>
        <w:jc w:val="both"/>
      </w:pPr>
      <w:r>
        <w:t>Running Master Agent and General Agent on the same machine concurrently is also not supported.</w:t>
      </w:r>
      <w:r w:rsidR="00031BA5">
        <w:t xml:space="preserve"> The master agent is also capable of providing the general agent functions when installed on an EPOS Controller in Enhanced mode.</w:t>
      </w:r>
    </w:p>
    <w:p w:rsidR="00277DB3" w:rsidRDefault="00277DB3">
      <w:pPr>
        <w:rPr>
          <w:rFonts w:eastAsiaTheme="majorEastAsia"/>
          <w:color w:val="333399"/>
          <w:sz w:val="24"/>
          <w:szCs w:val="20"/>
        </w:rPr>
      </w:pPr>
      <w:r>
        <w:br w:type="page"/>
      </w:r>
    </w:p>
    <w:p w:rsidR="00C56286" w:rsidRDefault="00C56286" w:rsidP="00354E43">
      <w:pPr>
        <w:pStyle w:val="ISL2Hdr"/>
      </w:pPr>
      <w:bookmarkStart w:id="83" w:name="_Toc283191059"/>
      <w:r>
        <w:lastRenderedPageBreak/>
        <w:t>Infrastructure - Technical Components</w:t>
      </w:r>
      <w:bookmarkEnd w:id="80"/>
      <w:bookmarkEnd w:id="83"/>
    </w:p>
    <w:p w:rsidR="00CB2EAC" w:rsidRDefault="00CB2EAC" w:rsidP="00354E43">
      <w:pPr>
        <w:pStyle w:val="ISL3Hdr"/>
      </w:pPr>
      <w:r>
        <w:t>RMA Additional Device Support</w:t>
      </w:r>
    </w:p>
    <w:p w:rsidR="00CB2EAC" w:rsidRPr="00A571B9" w:rsidRDefault="00CB2EAC" w:rsidP="00F33C54">
      <w:pPr>
        <w:numPr>
          <w:ilvl w:val="0"/>
          <w:numId w:val="10"/>
        </w:numPr>
        <w:rPr>
          <w:szCs w:val="20"/>
        </w:rPr>
      </w:pPr>
      <w:r w:rsidRPr="00A571B9">
        <w:rPr>
          <w:szCs w:val="20"/>
        </w:rPr>
        <w:t xml:space="preserve">4690 V6 expands the 4690 OS V5.2 RMA functionality with additional POS device instrumentation for the following devices: </w:t>
      </w:r>
    </w:p>
    <w:p w:rsidR="00CB2EAC" w:rsidRPr="00A571B9" w:rsidRDefault="00CB2EAC" w:rsidP="00EC3252">
      <w:pPr>
        <w:numPr>
          <w:ilvl w:val="1"/>
          <w:numId w:val="10"/>
        </w:numPr>
        <w:rPr>
          <w:szCs w:val="20"/>
        </w:rPr>
      </w:pPr>
      <w:r w:rsidRPr="00A571B9">
        <w:rPr>
          <w:szCs w:val="20"/>
        </w:rPr>
        <w:t xml:space="preserve">Three track and JUCC MSRs </w:t>
      </w:r>
    </w:p>
    <w:p w:rsidR="00CB2EAC" w:rsidRPr="00A571B9" w:rsidRDefault="00CB2EAC" w:rsidP="00EC3252">
      <w:pPr>
        <w:numPr>
          <w:ilvl w:val="1"/>
          <w:numId w:val="10"/>
        </w:numPr>
        <w:rPr>
          <w:szCs w:val="20"/>
        </w:rPr>
      </w:pPr>
      <w:r w:rsidRPr="00A571B9">
        <w:rPr>
          <w:szCs w:val="20"/>
        </w:rPr>
        <w:t xml:space="preserve">VFD, VFD II, operator (NOT APA nor Alphanumeric) 2 x 20 displays </w:t>
      </w:r>
    </w:p>
    <w:p w:rsidR="00CB2EAC" w:rsidRPr="00A571B9" w:rsidRDefault="00CB2EAC" w:rsidP="00EC3252">
      <w:pPr>
        <w:numPr>
          <w:ilvl w:val="1"/>
          <w:numId w:val="10"/>
        </w:numPr>
        <w:rPr>
          <w:szCs w:val="20"/>
        </w:rPr>
      </w:pPr>
      <w:r w:rsidRPr="00A571B9">
        <w:rPr>
          <w:szCs w:val="20"/>
        </w:rPr>
        <w:t xml:space="preserve">USB 4820 displays </w:t>
      </w:r>
    </w:p>
    <w:p w:rsidR="00CB2EAC" w:rsidRPr="00A571B9" w:rsidRDefault="00CB2EAC" w:rsidP="00EC3252">
      <w:pPr>
        <w:numPr>
          <w:ilvl w:val="1"/>
          <w:numId w:val="10"/>
        </w:numPr>
        <w:rPr>
          <w:szCs w:val="20"/>
        </w:rPr>
      </w:pPr>
      <w:r w:rsidRPr="00A571B9">
        <w:rPr>
          <w:szCs w:val="20"/>
        </w:rPr>
        <w:t xml:space="preserve">Cash drawers on 4800-72x/74x/78x systems </w:t>
      </w:r>
    </w:p>
    <w:p w:rsidR="00C56286" w:rsidRPr="00A571B9" w:rsidRDefault="00CB2EAC" w:rsidP="00EC3252">
      <w:pPr>
        <w:numPr>
          <w:ilvl w:val="1"/>
          <w:numId w:val="10"/>
        </w:numPr>
        <w:rPr>
          <w:szCs w:val="20"/>
        </w:rPr>
      </w:pPr>
      <w:r w:rsidRPr="00A571B9">
        <w:rPr>
          <w:szCs w:val="20"/>
        </w:rPr>
        <w:t xml:space="preserve">Tone and </w:t>
      </w:r>
      <w:r w:rsidR="00F33C54" w:rsidRPr="00A571B9">
        <w:rPr>
          <w:szCs w:val="20"/>
        </w:rPr>
        <w:t>Key lock</w:t>
      </w:r>
      <w:r w:rsidRPr="00A571B9">
        <w:rPr>
          <w:szCs w:val="20"/>
        </w:rPr>
        <w:t xml:space="preserve"> on previously instrumented POS keyboards</w:t>
      </w:r>
    </w:p>
    <w:p w:rsidR="00C56286" w:rsidRDefault="00C56286" w:rsidP="00354E43">
      <w:pPr>
        <w:pStyle w:val="ISL2Hdr"/>
      </w:pPr>
      <w:bookmarkStart w:id="84" w:name="_Toc39565978"/>
      <w:bookmarkStart w:id="85" w:name="_Toc52168004"/>
      <w:bookmarkStart w:id="86" w:name="_Toc107723942"/>
      <w:bookmarkStart w:id="87" w:name="_Toc109716428"/>
      <w:bookmarkStart w:id="88" w:name="_Toc217727303"/>
      <w:bookmarkStart w:id="89" w:name="_Toc283191060"/>
      <w:bookmarkStart w:id="90" w:name="_Ref480360219"/>
      <w:bookmarkEnd w:id="81"/>
      <w:r>
        <w:t>Deliverables and Source</w:t>
      </w:r>
      <w:bookmarkEnd w:id="84"/>
      <w:bookmarkEnd w:id="85"/>
      <w:bookmarkEnd w:id="86"/>
      <w:bookmarkEnd w:id="87"/>
      <w:bookmarkEnd w:id="88"/>
      <w:bookmarkEnd w:id="89"/>
    </w:p>
    <w:p w:rsidR="00C56286" w:rsidRDefault="00C56286" w:rsidP="00771EA0">
      <w:pPr>
        <w:pStyle w:val="ISL2Txt"/>
        <w:ind w:left="1276"/>
      </w:pPr>
      <w:r>
        <w:t>Give a full list of deliverables required, and their likely source</w:t>
      </w:r>
      <w:bookmarkEnd w:id="90"/>
      <w:r>
        <w:t xml:space="preserve">.  </w:t>
      </w:r>
    </w:p>
    <w:p w:rsidR="00C56286" w:rsidRPr="00A571B9" w:rsidRDefault="00230F35" w:rsidP="00526D59">
      <w:pPr>
        <w:pStyle w:val="Heading1"/>
        <w:numPr>
          <w:ilvl w:val="0"/>
          <w:numId w:val="34"/>
        </w:numPr>
        <w:rPr>
          <w:b w:val="0"/>
          <w:sz w:val="20"/>
          <w:szCs w:val="20"/>
        </w:rPr>
      </w:pPr>
      <w:r w:rsidRPr="00A571B9">
        <w:rPr>
          <w:b w:val="0"/>
          <w:sz w:val="20"/>
          <w:szCs w:val="20"/>
        </w:rPr>
        <w:t xml:space="preserve">A fully regression tested release of the 4690 Operating System V6R2 in Classic </w:t>
      </w:r>
      <w:r w:rsidR="002851B2" w:rsidRPr="00A571B9">
        <w:rPr>
          <w:b w:val="0"/>
          <w:sz w:val="20"/>
          <w:szCs w:val="20"/>
        </w:rPr>
        <w:t>M</w:t>
      </w:r>
      <w:r w:rsidRPr="00A571B9">
        <w:rPr>
          <w:b w:val="0"/>
          <w:sz w:val="20"/>
          <w:szCs w:val="20"/>
        </w:rPr>
        <w:t>ode</w:t>
      </w:r>
      <w:r w:rsidR="002851B2" w:rsidRPr="00A571B9">
        <w:rPr>
          <w:b w:val="0"/>
          <w:sz w:val="20"/>
          <w:szCs w:val="20"/>
        </w:rPr>
        <w:t>.</w:t>
      </w:r>
    </w:p>
    <w:p w:rsidR="00230F35" w:rsidRPr="00A571B9" w:rsidRDefault="002851B2" w:rsidP="00526D59">
      <w:pPr>
        <w:pStyle w:val="ListParagraph"/>
        <w:numPr>
          <w:ilvl w:val="0"/>
          <w:numId w:val="34"/>
        </w:numPr>
        <w:rPr>
          <w:szCs w:val="20"/>
        </w:rPr>
      </w:pPr>
      <w:r w:rsidRPr="00A571B9">
        <w:rPr>
          <w:szCs w:val="20"/>
        </w:rPr>
        <w:t>A live store implemented on the new release of the 4690 Operating System V6R2 in Classic Mode.</w:t>
      </w:r>
    </w:p>
    <w:p w:rsidR="002851B2" w:rsidRPr="00A571B9" w:rsidRDefault="002851B2" w:rsidP="00526D59">
      <w:pPr>
        <w:pStyle w:val="ListParagraph"/>
        <w:numPr>
          <w:ilvl w:val="0"/>
          <w:numId w:val="34"/>
        </w:numPr>
        <w:rPr>
          <w:szCs w:val="20"/>
        </w:rPr>
      </w:pPr>
      <w:r w:rsidRPr="00A571B9">
        <w:rPr>
          <w:szCs w:val="20"/>
        </w:rPr>
        <w:t>A regression test of 4690 with RMA active. A focused stability and capacity testing emphasis.</w:t>
      </w:r>
    </w:p>
    <w:p w:rsidR="00526D59" w:rsidRPr="00A571B9" w:rsidRDefault="00526D59" w:rsidP="00526D59">
      <w:pPr>
        <w:pStyle w:val="ListParagraph"/>
        <w:numPr>
          <w:ilvl w:val="0"/>
          <w:numId w:val="34"/>
        </w:numPr>
        <w:rPr>
          <w:szCs w:val="20"/>
        </w:rPr>
      </w:pPr>
      <w:r w:rsidRPr="00A571B9">
        <w:rPr>
          <w:szCs w:val="20"/>
        </w:rPr>
        <w:t>Regression test plan</w:t>
      </w:r>
    </w:p>
    <w:p w:rsidR="00526D59" w:rsidRPr="00A571B9" w:rsidRDefault="00526D59" w:rsidP="00526D59">
      <w:pPr>
        <w:pStyle w:val="ListParagraph"/>
        <w:numPr>
          <w:ilvl w:val="0"/>
          <w:numId w:val="34"/>
        </w:numPr>
        <w:rPr>
          <w:szCs w:val="20"/>
        </w:rPr>
      </w:pPr>
      <w:r w:rsidRPr="00A571B9">
        <w:rPr>
          <w:szCs w:val="20"/>
        </w:rPr>
        <w:t>Performance and capacity test plan</w:t>
      </w:r>
    </w:p>
    <w:p w:rsidR="00526D59" w:rsidRPr="00A571B9" w:rsidRDefault="00526D59" w:rsidP="00526D59">
      <w:pPr>
        <w:pStyle w:val="ListParagraph"/>
        <w:numPr>
          <w:ilvl w:val="0"/>
          <w:numId w:val="34"/>
        </w:numPr>
        <w:rPr>
          <w:szCs w:val="20"/>
        </w:rPr>
      </w:pPr>
      <w:r w:rsidRPr="00A571B9">
        <w:rPr>
          <w:szCs w:val="20"/>
        </w:rPr>
        <w:t xml:space="preserve">Detail Design - Identified list of general agents to be run </w:t>
      </w:r>
    </w:p>
    <w:p w:rsidR="00526D59" w:rsidRPr="00A571B9" w:rsidRDefault="00526D59" w:rsidP="00526D59">
      <w:pPr>
        <w:pStyle w:val="ListParagraph"/>
        <w:numPr>
          <w:ilvl w:val="0"/>
          <w:numId w:val="34"/>
        </w:numPr>
        <w:rPr>
          <w:szCs w:val="20"/>
        </w:rPr>
      </w:pPr>
      <w:r w:rsidRPr="00A571B9">
        <w:rPr>
          <w:szCs w:val="20"/>
        </w:rPr>
        <w:t>Detail Design - Configuration settings / files for each agent</w:t>
      </w:r>
    </w:p>
    <w:p w:rsidR="00526D59" w:rsidRPr="00A571B9" w:rsidRDefault="00526D59" w:rsidP="00526D59">
      <w:pPr>
        <w:pStyle w:val="ListParagraph"/>
        <w:numPr>
          <w:ilvl w:val="0"/>
          <w:numId w:val="34"/>
        </w:numPr>
        <w:rPr>
          <w:szCs w:val="20"/>
        </w:rPr>
      </w:pPr>
      <w:r w:rsidRPr="00A571B9">
        <w:rPr>
          <w:szCs w:val="20"/>
        </w:rPr>
        <w:t>Detail Design – start up sequence of each General Agent</w:t>
      </w:r>
    </w:p>
    <w:p w:rsidR="00526D59" w:rsidRPr="00A571B9" w:rsidRDefault="00526D59" w:rsidP="00526D59">
      <w:pPr>
        <w:pStyle w:val="ListParagraph"/>
        <w:numPr>
          <w:ilvl w:val="0"/>
          <w:numId w:val="34"/>
        </w:numPr>
        <w:rPr>
          <w:szCs w:val="20"/>
        </w:rPr>
      </w:pPr>
      <w:r w:rsidRPr="00A571B9">
        <w:rPr>
          <w:szCs w:val="20"/>
        </w:rPr>
        <w:t>Detail Design –</w:t>
      </w:r>
      <w:r w:rsidR="00031BA5" w:rsidRPr="00A571B9">
        <w:rPr>
          <w:szCs w:val="20"/>
        </w:rPr>
        <w:t xml:space="preserve"> I</w:t>
      </w:r>
      <w:r w:rsidRPr="00A571B9">
        <w:rPr>
          <w:szCs w:val="20"/>
        </w:rPr>
        <w:t>BM Director set up and configuration / reports and alerts</w:t>
      </w:r>
    </w:p>
    <w:p w:rsidR="00526D59" w:rsidRPr="00A571B9" w:rsidRDefault="00526D59" w:rsidP="00526D59">
      <w:pPr>
        <w:pStyle w:val="ListParagraph"/>
        <w:numPr>
          <w:ilvl w:val="0"/>
          <w:numId w:val="34"/>
        </w:numPr>
        <w:rPr>
          <w:szCs w:val="20"/>
        </w:rPr>
      </w:pPr>
      <w:r w:rsidRPr="00A571B9">
        <w:rPr>
          <w:szCs w:val="20"/>
        </w:rPr>
        <w:t>Capacity and performance test for each agent – an assessment of how much memory is required for each till to determine capacity requirements for the largest store, and determine where upgrades would be required.</w:t>
      </w:r>
    </w:p>
    <w:p w:rsidR="002851B2" w:rsidRPr="00A571B9" w:rsidRDefault="002851B2" w:rsidP="00526D59">
      <w:pPr>
        <w:pStyle w:val="ListParagraph"/>
        <w:numPr>
          <w:ilvl w:val="0"/>
          <w:numId w:val="34"/>
        </w:numPr>
        <w:rPr>
          <w:szCs w:val="20"/>
        </w:rPr>
      </w:pPr>
      <w:r w:rsidRPr="00A571B9">
        <w:rPr>
          <w:szCs w:val="20"/>
        </w:rPr>
        <w:t>2 V6R2 P</w:t>
      </w:r>
      <w:r w:rsidR="00526D59" w:rsidRPr="00A571B9">
        <w:rPr>
          <w:szCs w:val="20"/>
        </w:rPr>
        <w:t>OC</w:t>
      </w:r>
      <w:r w:rsidRPr="00A571B9">
        <w:rPr>
          <w:szCs w:val="20"/>
        </w:rPr>
        <w:t xml:space="preserve"> Stores enabled with RMA support active in 4690 OS configuration.</w:t>
      </w:r>
    </w:p>
    <w:p w:rsidR="002851B2" w:rsidRPr="00A571B9" w:rsidRDefault="002851B2" w:rsidP="00526D59">
      <w:pPr>
        <w:pStyle w:val="ListParagraph"/>
        <w:numPr>
          <w:ilvl w:val="0"/>
          <w:numId w:val="34"/>
        </w:numPr>
        <w:rPr>
          <w:szCs w:val="20"/>
        </w:rPr>
      </w:pPr>
      <w:r w:rsidRPr="00A571B9">
        <w:rPr>
          <w:szCs w:val="20"/>
        </w:rPr>
        <w:t>2 Windows PC installed in the pilot stores to host the Master Agent Service</w:t>
      </w:r>
    </w:p>
    <w:p w:rsidR="002851B2" w:rsidRPr="00A571B9" w:rsidRDefault="002851B2" w:rsidP="00526D59">
      <w:pPr>
        <w:pStyle w:val="ListParagraph"/>
        <w:numPr>
          <w:ilvl w:val="0"/>
          <w:numId w:val="34"/>
        </w:numPr>
        <w:rPr>
          <w:szCs w:val="20"/>
        </w:rPr>
      </w:pPr>
      <w:r w:rsidRPr="00A571B9">
        <w:rPr>
          <w:szCs w:val="20"/>
        </w:rPr>
        <w:t>A central implementation of IBM Director on a standalone PC in the Service area to support the 2 POC stores.</w:t>
      </w:r>
    </w:p>
    <w:p w:rsidR="002851B2" w:rsidRPr="00A571B9" w:rsidRDefault="002851B2" w:rsidP="00526D59">
      <w:pPr>
        <w:pStyle w:val="ListParagraph"/>
        <w:numPr>
          <w:ilvl w:val="0"/>
          <w:numId w:val="34"/>
        </w:numPr>
        <w:rPr>
          <w:szCs w:val="20"/>
        </w:rPr>
      </w:pPr>
      <w:r w:rsidRPr="00A571B9">
        <w:rPr>
          <w:szCs w:val="20"/>
        </w:rPr>
        <w:t>Implementation and removal process documentation.</w:t>
      </w:r>
    </w:p>
    <w:p w:rsidR="002851B2" w:rsidRPr="00A571B9" w:rsidRDefault="002851B2" w:rsidP="00526D59">
      <w:pPr>
        <w:pStyle w:val="ListParagraph"/>
        <w:numPr>
          <w:ilvl w:val="0"/>
          <w:numId w:val="34"/>
        </w:numPr>
        <w:rPr>
          <w:szCs w:val="20"/>
        </w:rPr>
      </w:pPr>
      <w:r w:rsidRPr="00A571B9">
        <w:rPr>
          <w:szCs w:val="20"/>
        </w:rPr>
        <w:t>An explicit removal plan for the 2 POC stores.</w:t>
      </w:r>
    </w:p>
    <w:p w:rsidR="002851B2" w:rsidRPr="00A571B9" w:rsidRDefault="002851B2" w:rsidP="00526D59">
      <w:pPr>
        <w:pStyle w:val="ListParagraph"/>
        <w:numPr>
          <w:ilvl w:val="0"/>
          <w:numId w:val="34"/>
        </w:numPr>
        <w:rPr>
          <w:szCs w:val="20"/>
        </w:rPr>
      </w:pPr>
      <w:r w:rsidRPr="00A571B9">
        <w:rPr>
          <w:szCs w:val="20"/>
        </w:rPr>
        <w:t>Network and capacity monitoring of all components of the solution for the 2 POC stores.</w:t>
      </w:r>
    </w:p>
    <w:p w:rsidR="002851B2" w:rsidRPr="00A571B9" w:rsidRDefault="002851B2" w:rsidP="00526D59">
      <w:pPr>
        <w:pStyle w:val="ListParagraph"/>
        <w:numPr>
          <w:ilvl w:val="0"/>
          <w:numId w:val="34"/>
        </w:numPr>
        <w:rPr>
          <w:szCs w:val="20"/>
        </w:rPr>
      </w:pPr>
      <w:r w:rsidRPr="00A571B9">
        <w:rPr>
          <w:szCs w:val="20"/>
        </w:rPr>
        <w:t>A POC results and way forward plan.</w:t>
      </w:r>
    </w:p>
    <w:p w:rsidR="00526D59" w:rsidRDefault="00526D59" w:rsidP="00526D59">
      <w:pPr>
        <w:rPr>
          <w:sz w:val="16"/>
          <w:szCs w:val="16"/>
        </w:rPr>
      </w:pPr>
    </w:p>
    <w:p w:rsidR="00526D59" w:rsidRDefault="00526D59" w:rsidP="00526D59">
      <w:pPr>
        <w:rPr>
          <w:sz w:val="16"/>
          <w:szCs w:val="16"/>
        </w:rPr>
      </w:pPr>
    </w:p>
    <w:p w:rsidR="00526D59" w:rsidRPr="00DA36CE" w:rsidRDefault="00526D59" w:rsidP="00526D59">
      <w:pPr>
        <w:ind w:left="1276"/>
        <w:rPr>
          <w:szCs w:val="20"/>
        </w:rPr>
      </w:pPr>
      <w:r w:rsidRPr="00DA36CE">
        <w:rPr>
          <w:szCs w:val="20"/>
        </w:rPr>
        <w:t>It is anticipated that each deliverable will be delivered as follows:</w:t>
      </w:r>
    </w:p>
    <w:p w:rsidR="00526D59" w:rsidRDefault="00526D59" w:rsidP="00526D59">
      <w:pPr>
        <w:ind w:left="1276"/>
        <w:rPr>
          <w:sz w:val="16"/>
          <w:szCs w:val="16"/>
        </w:rPr>
      </w:pPr>
    </w:p>
    <w:p w:rsidR="00526D59" w:rsidRPr="00A571B9" w:rsidRDefault="00526D59" w:rsidP="00526D59">
      <w:pPr>
        <w:pStyle w:val="ListParagraph"/>
        <w:numPr>
          <w:ilvl w:val="0"/>
          <w:numId w:val="35"/>
        </w:numPr>
        <w:rPr>
          <w:szCs w:val="20"/>
        </w:rPr>
      </w:pPr>
      <w:r w:rsidRPr="00A571B9">
        <w:rPr>
          <w:szCs w:val="20"/>
        </w:rPr>
        <w:t>Detail Design – RMA for 4690 EPOS Controller and Tills – Agents and configuration by Boots EPOS Development.</w:t>
      </w:r>
    </w:p>
    <w:p w:rsidR="00526D59" w:rsidRPr="00A571B9" w:rsidRDefault="00526D59" w:rsidP="00526D59">
      <w:pPr>
        <w:pStyle w:val="ListParagraph"/>
        <w:numPr>
          <w:ilvl w:val="0"/>
          <w:numId w:val="35"/>
        </w:numPr>
        <w:rPr>
          <w:szCs w:val="20"/>
        </w:rPr>
      </w:pPr>
      <w:r w:rsidRPr="00A571B9">
        <w:rPr>
          <w:szCs w:val="20"/>
        </w:rPr>
        <w:t>Test plans – IBM EPOS test team supported by the Boots EPOS Development team.</w:t>
      </w:r>
    </w:p>
    <w:p w:rsidR="00526D59" w:rsidRPr="00A571B9" w:rsidRDefault="00526D59" w:rsidP="00526D59">
      <w:pPr>
        <w:pStyle w:val="ListParagraph"/>
        <w:numPr>
          <w:ilvl w:val="0"/>
          <w:numId w:val="35"/>
        </w:numPr>
        <w:rPr>
          <w:szCs w:val="20"/>
        </w:rPr>
      </w:pPr>
      <w:r w:rsidRPr="00A571B9">
        <w:rPr>
          <w:szCs w:val="20"/>
        </w:rPr>
        <w:t>IBM Director set up and configuration – IBM RSS/RMA support team</w:t>
      </w:r>
    </w:p>
    <w:p w:rsidR="00526D59" w:rsidRPr="00A571B9" w:rsidRDefault="00526D59" w:rsidP="00526D59">
      <w:pPr>
        <w:pStyle w:val="ListParagraph"/>
        <w:numPr>
          <w:ilvl w:val="0"/>
          <w:numId w:val="35"/>
        </w:numPr>
        <w:rPr>
          <w:szCs w:val="20"/>
        </w:rPr>
      </w:pPr>
      <w:r w:rsidRPr="00A571B9">
        <w:rPr>
          <w:szCs w:val="20"/>
        </w:rPr>
        <w:t>4690 Operating System – Boots EPOS Development team</w:t>
      </w:r>
    </w:p>
    <w:p w:rsidR="00526D59" w:rsidRPr="00A571B9" w:rsidRDefault="00526D59" w:rsidP="00526D59">
      <w:pPr>
        <w:pStyle w:val="ListParagraph"/>
        <w:numPr>
          <w:ilvl w:val="0"/>
          <w:numId w:val="35"/>
        </w:numPr>
        <w:rPr>
          <w:szCs w:val="20"/>
        </w:rPr>
      </w:pPr>
      <w:r w:rsidRPr="00A571B9">
        <w:rPr>
          <w:szCs w:val="20"/>
        </w:rPr>
        <w:t>Windows PC’s and Servers IBM WinTel team</w:t>
      </w:r>
    </w:p>
    <w:p w:rsidR="00526D59" w:rsidRPr="00A571B9" w:rsidRDefault="00526D59" w:rsidP="00526D59">
      <w:pPr>
        <w:pStyle w:val="ListParagraph"/>
        <w:numPr>
          <w:ilvl w:val="0"/>
          <w:numId w:val="35"/>
        </w:numPr>
        <w:rPr>
          <w:szCs w:val="20"/>
        </w:rPr>
      </w:pPr>
      <w:r w:rsidRPr="00A571B9">
        <w:rPr>
          <w:szCs w:val="20"/>
        </w:rPr>
        <w:t>Setup and configuration of Master Agents – IBM RSS/RMA team</w:t>
      </w:r>
    </w:p>
    <w:p w:rsidR="00526D59" w:rsidRPr="00A571B9" w:rsidRDefault="00526D59" w:rsidP="00526D59">
      <w:pPr>
        <w:pStyle w:val="ListParagraph"/>
        <w:numPr>
          <w:ilvl w:val="0"/>
          <w:numId w:val="35"/>
        </w:numPr>
        <w:rPr>
          <w:szCs w:val="20"/>
        </w:rPr>
      </w:pPr>
      <w:r w:rsidRPr="00A571B9">
        <w:rPr>
          <w:szCs w:val="20"/>
        </w:rPr>
        <w:t>Daily monitoring / analysis and POC assessment feedback – Boots Service.</w:t>
      </w:r>
    </w:p>
    <w:p w:rsidR="002851B2" w:rsidRPr="00A571B9" w:rsidRDefault="002851B2" w:rsidP="00230F35">
      <w:pPr>
        <w:rPr>
          <w:szCs w:val="20"/>
        </w:rPr>
      </w:pPr>
    </w:p>
    <w:p w:rsidR="00C56286" w:rsidRPr="00A571B9" w:rsidRDefault="00C56286">
      <w:pPr>
        <w:pStyle w:val="ISL2Txt"/>
        <w:rPr>
          <w:szCs w:val="20"/>
        </w:rPr>
      </w:pPr>
    </w:p>
    <w:p w:rsidR="00C56286" w:rsidRDefault="00C56286">
      <w:pPr>
        <w:pStyle w:val="ISL2Txt"/>
      </w:pPr>
    </w:p>
    <w:p w:rsidR="00C56286" w:rsidRDefault="00616B36">
      <w:pPr>
        <w:pStyle w:val="ISL1Hdr"/>
      </w:pPr>
      <w:bookmarkStart w:id="91" w:name="_Toc107723943"/>
      <w:bookmarkStart w:id="92" w:name="_Toc109716429"/>
      <w:bookmarkStart w:id="93" w:name="_Toc217727304"/>
      <w:bookmarkStart w:id="94" w:name="_Toc219790099"/>
      <w:r>
        <w:br w:type="page"/>
      </w:r>
      <w:bookmarkStart w:id="95" w:name="_Toc283191061"/>
      <w:r w:rsidR="00C56286">
        <w:lastRenderedPageBreak/>
        <w:t>Operational / Service Design</w:t>
      </w:r>
      <w:bookmarkEnd w:id="91"/>
      <w:bookmarkEnd w:id="92"/>
      <w:bookmarkEnd w:id="93"/>
      <w:bookmarkEnd w:id="94"/>
      <w:bookmarkEnd w:id="95"/>
    </w:p>
    <w:p w:rsidR="00C56286" w:rsidRDefault="00C56286" w:rsidP="00354E43">
      <w:pPr>
        <w:pStyle w:val="ISL2Hdr"/>
      </w:pPr>
      <w:bookmarkStart w:id="96" w:name="_Toc107723947"/>
      <w:bookmarkStart w:id="97" w:name="_Toc283191062"/>
      <w:r>
        <w:t>Operational execution</w:t>
      </w:r>
      <w:bookmarkEnd w:id="96"/>
      <w:bookmarkEnd w:id="97"/>
    </w:p>
    <w:p w:rsidR="00C56286" w:rsidRDefault="00F509EA" w:rsidP="00173754">
      <w:pPr>
        <w:pStyle w:val="ISNormal"/>
        <w:ind w:left="1276"/>
        <w:jc w:val="both"/>
      </w:pPr>
      <w:r>
        <w:t>The 4690 RMA service will run continuously on the EPOS Controller, and will by implication have the same availability as the EPOS controller. This is 24x7x365, and will monitor and generate alerts on this basis.  The central systems that receive these alerts should therefore be available at comparable times.</w:t>
      </w:r>
    </w:p>
    <w:p w:rsidR="0085263B" w:rsidRDefault="0085263B" w:rsidP="00173754">
      <w:pPr>
        <w:pStyle w:val="ISNormal"/>
        <w:ind w:left="1276"/>
        <w:jc w:val="both"/>
      </w:pPr>
    </w:p>
    <w:p w:rsidR="00C56286" w:rsidRDefault="00F509EA" w:rsidP="00173754">
      <w:pPr>
        <w:pStyle w:val="ISNormal"/>
        <w:ind w:left="1276"/>
        <w:jc w:val="both"/>
      </w:pPr>
      <w:r>
        <w:t xml:space="preserve">The alerts generated can drive a variety of responses. Some will trigger the generation of automatic tickets that appear in near-time on the service Dashboard. Some will result in information being stored for later KPI analysis or reporting, and some will trigger automated processes to be executed. These automated processes could execute at the centre and send data to store or execute on the EPOS controller itself to rectify the reason for the </w:t>
      </w:r>
      <w:r w:rsidR="00E93652">
        <w:t xml:space="preserve">initial </w:t>
      </w:r>
      <w:r>
        <w:t>event being raised.</w:t>
      </w:r>
    </w:p>
    <w:p w:rsidR="00C56286" w:rsidRDefault="00C56286" w:rsidP="00354E43">
      <w:pPr>
        <w:pStyle w:val="ISL2Hdr"/>
      </w:pPr>
      <w:bookmarkStart w:id="98" w:name="_Toc283191063"/>
      <w:r>
        <w:t>Resilience and robustness</w:t>
      </w:r>
      <w:bookmarkEnd w:id="98"/>
    </w:p>
    <w:p w:rsidR="00C56286" w:rsidRDefault="00F05F28" w:rsidP="00173754">
      <w:pPr>
        <w:pStyle w:val="ISNormal"/>
        <w:ind w:left="1276"/>
        <w:jc w:val="both"/>
      </w:pPr>
      <w:r>
        <w:t>RMA is run as a 4690 system service, consequently it can not be manual stopped or started. The service should be persisted by the 4690 Operating System. If the service fails for any reason, and the operating system fails to recover it, then</w:t>
      </w:r>
      <w:r w:rsidR="00C56286">
        <w:t xml:space="preserve"> </w:t>
      </w:r>
      <w:r>
        <w:t>a reload of the EPOS controller may be required to force a clean restart. Testing should validate that the service failure does no trigger a controller DUMP.</w:t>
      </w:r>
    </w:p>
    <w:p w:rsidR="0085263B" w:rsidRDefault="0085263B" w:rsidP="00173754">
      <w:pPr>
        <w:pStyle w:val="ISNormal"/>
        <w:ind w:left="1276"/>
        <w:jc w:val="both"/>
      </w:pPr>
    </w:p>
    <w:p w:rsidR="00C56286" w:rsidRDefault="00F05F28" w:rsidP="00173754">
      <w:pPr>
        <w:pStyle w:val="ISNormal"/>
        <w:ind w:left="1276"/>
        <w:jc w:val="both"/>
      </w:pPr>
      <w:r>
        <w:t>The RMA service can only be stopped by changing the active configuration on the EPOS controller to not start the service on controller reload. Once the configuration has been changed and activated the EPOS controller will need to be reloaded enact the change. The change is not dynamic.</w:t>
      </w:r>
    </w:p>
    <w:p w:rsidR="00C56286" w:rsidRDefault="00C56286" w:rsidP="00354E43">
      <w:pPr>
        <w:pStyle w:val="ISL2Hdr"/>
      </w:pPr>
      <w:bookmarkStart w:id="99" w:name="_Toc283191064"/>
      <w:r>
        <w:t>Failure handling, backup and recovery, DR</w:t>
      </w:r>
      <w:bookmarkEnd w:id="99"/>
    </w:p>
    <w:p w:rsidR="00C56286" w:rsidRDefault="00CD6A66" w:rsidP="00173754">
      <w:pPr>
        <w:pStyle w:val="ISNormal"/>
        <w:ind w:left="1276"/>
        <w:jc w:val="both"/>
      </w:pPr>
      <w:r>
        <w:t xml:space="preserve">It is ironic that a solution implement to report and alert of failures should itself require monitoring, backup and recovery process to be in place. RMA on the 4690 is a fully integrated operating system component. Therefore alert and events that it generates </w:t>
      </w:r>
      <w:r w:rsidR="00A571B9">
        <w:t>are expected to be</w:t>
      </w:r>
      <w:r>
        <w:t xml:space="preserve"> written to the existing system event logs which in themselves are monitored by RMA and sent to the centre.</w:t>
      </w:r>
      <w:r w:rsidR="00A571B9">
        <w:t xml:space="preserve"> This is not the case. RMA maintains its own logs as referenced in section 7.2. The Detail design will identify the logging level and log that are available. The Detail Design should also determine if these logs are required at the centre.</w:t>
      </w:r>
      <w:r>
        <w:t xml:space="preserve"> If RMA itself fails then the IBM Director console at the centre will see the particular store or controller or till go offline, and raise an alert. The actions, processes, scripts and reporting produced or undertaken following this alert are the outcome of this POC.</w:t>
      </w:r>
    </w:p>
    <w:p w:rsidR="0085263B" w:rsidRDefault="0085263B" w:rsidP="00173754">
      <w:pPr>
        <w:pStyle w:val="ISNormal"/>
        <w:ind w:left="1276"/>
        <w:jc w:val="both"/>
      </w:pPr>
    </w:p>
    <w:p w:rsidR="00C56286" w:rsidRDefault="00CD6A66" w:rsidP="00173754">
      <w:pPr>
        <w:pStyle w:val="ISNormal"/>
        <w:ind w:left="1276"/>
        <w:jc w:val="both"/>
      </w:pPr>
      <w:r>
        <w:t xml:space="preserve">No specific changes are required to the existing controller cross disk backup. RMA is implemented into </w:t>
      </w:r>
      <w:r w:rsidR="00A571B9">
        <w:t xml:space="preserve">4690 VFS drive, which in turn is on </w:t>
      </w:r>
      <w:r>
        <w:t xml:space="preserve">the </w:t>
      </w:r>
      <w:r w:rsidR="00A571B9">
        <w:t>physical</w:t>
      </w:r>
      <w:r>
        <w:t xml:space="preserve"> 4690 System Application directory, and by implication will be backed up. No data is retained or stored on the EPOS controller for RMA.</w:t>
      </w:r>
    </w:p>
    <w:p w:rsidR="0085263B" w:rsidRDefault="0085263B" w:rsidP="00173754">
      <w:pPr>
        <w:pStyle w:val="ISNormal"/>
        <w:ind w:left="1276"/>
        <w:jc w:val="both"/>
      </w:pPr>
    </w:p>
    <w:p w:rsidR="00C56286" w:rsidRDefault="00CD6A66" w:rsidP="00173754">
      <w:pPr>
        <w:pStyle w:val="ISNormal"/>
        <w:ind w:left="1276"/>
        <w:jc w:val="both"/>
      </w:pPr>
      <w:r>
        <w:t xml:space="preserve">Standard EPOS </w:t>
      </w:r>
      <w:r w:rsidR="00173754">
        <w:t>controllers cross disk recovery process apply</w:t>
      </w:r>
      <w:r>
        <w:t xml:space="preserve"> and do not require modification for RMA.</w:t>
      </w:r>
    </w:p>
    <w:p w:rsidR="00C56286" w:rsidRDefault="00C56286" w:rsidP="00354E43">
      <w:pPr>
        <w:pStyle w:val="ISL2Hdr"/>
      </w:pPr>
      <w:bookmarkStart w:id="100" w:name="_Toc107723965"/>
      <w:bookmarkStart w:id="101" w:name="_Toc109716436"/>
      <w:bookmarkStart w:id="102" w:name="_Toc217727311"/>
      <w:bookmarkStart w:id="103" w:name="_Toc219790102"/>
      <w:bookmarkStart w:id="104" w:name="_Toc283191065"/>
      <w:r>
        <w:t>Service Management</w:t>
      </w:r>
      <w:bookmarkEnd w:id="100"/>
      <w:bookmarkEnd w:id="101"/>
      <w:bookmarkEnd w:id="102"/>
      <w:bookmarkEnd w:id="103"/>
      <w:bookmarkEnd w:id="104"/>
    </w:p>
    <w:p w:rsidR="00687AA1" w:rsidRDefault="00173754" w:rsidP="00173754">
      <w:pPr>
        <w:pStyle w:val="ISNormal"/>
        <w:ind w:left="1276"/>
        <w:jc w:val="both"/>
      </w:pPr>
      <w:r>
        <w:t>The POC will run for a fixed pre-determined time in two stores only. The solution is not scalable d</w:t>
      </w:r>
      <w:r w:rsidR="00B5588D">
        <w:t>ue</w:t>
      </w:r>
      <w:r>
        <w:t xml:space="preserve"> to the current need to install additional PC/Controllers in each store to host the Master Agent.</w:t>
      </w:r>
    </w:p>
    <w:p w:rsidR="0085263B" w:rsidRDefault="0085263B" w:rsidP="00173754">
      <w:pPr>
        <w:pStyle w:val="ISNormal"/>
        <w:ind w:left="1276"/>
        <w:jc w:val="both"/>
      </w:pPr>
    </w:p>
    <w:p w:rsidR="00C56286" w:rsidRDefault="00687AA1" w:rsidP="00173754">
      <w:pPr>
        <w:pStyle w:val="ISNormal"/>
        <w:ind w:left="1276"/>
        <w:jc w:val="both"/>
      </w:pPr>
      <w:r>
        <w:t>The POC</w:t>
      </w:r>
      <w:r w:rsidR="00173754">
        <w:t xml:space="preserve"> solution should not</w:t>
      </w:r>
      <w:r>
        <w:t>,</w:t>
      </w:r>
      <w:r w:rsidR="00173754">
        <w:t xml:space="preserve"> and must not be </w:t>
      </w:r>
      <w:r w:rsidR="00B5588D">
        <w:t>reviewed</w:t>
      </w:r>
      <w:r w:rsidR="00173754">
        <w:t xml:space="preserve"> </w:t>
      </w:r>
      <w:r>
        <w:t>on as a</w:t>
      </w:r>
      <w:r w:rsidR="00173754">
        <w:t xml:space="preserve"> critical service, and should only be conisdered as a fact finding exercise. If the solution fails then efforts will be made by the project team to recover it during normal working hours. No out of hours support will be offered for the POC solution. If the solution proves problematic and has an impact on the POC stores, then the project reserve the write to deactivate and terminate the POC.</w:t>
      </w:r>
    </w:p>
    <w:p w:rsidR="00C56286" w:rsidRDefault="00924339">
      <w:pPr>
        <w:pStyle w:val="ISL1Hdr"/>
      </w:pPr>
      <w:bookmarkStart w:id="105" w:name="_Toc219790100"/>
      <w:r>
        <w:br w:type="page"/>
      </w:r>
      <w:bookmarkStart w:id="106" w:name="_Toc283191066"/>
      <w:r w:rsidR="00C56286">
        <w:lastRenderedPageBreak/>
        <w:t>Development and Testing</w:t>
      </w:r>
      <w:bookmarkEnd w:id="105"/>
      <w:bookmarkEnd w:id="106"/>
    </w:p>
    <w:p w:rsidR="00C56286" w:rsidRDefault="00C56286" w:rsidP="00354E43">
      <w:pPr>
        <w:pStyle w:val="ISL2Hdr"/>
      </w:pPr>
      <w:bookmarkStart w:id="107" w:name="_Toc39565981"/>
      <w:bookmarkStart w:id="108" w:name="_Toc52168007"/>
      <w:bookmarkStart w:id="109" w:name="_Toc107723952"/>
      <w:bookmarkStart w:id="110" w:name="_Toc109716433"/>
      <w:bookmarkStart w:id="111" w:name="_Toc217727308"/>
      <w:bookmarkStart w:id="112" w:name="_Toc283191067"/>
      <w:r>
        <w:t>Development Approach and Environment</w:t>
      </w:r>
      <w:bookmarkEnd w:id="107"/>
      <w:bookmarkEnd w:id="108"/>
      <w:bookmarkEnd w:id="109"/>
      <w:bookmarkEnd w:id="110"/>
      <w:bookmarkEnd w:id="111"/>
      <w:bookmarkEnd w:id="112"/>
    </w:p>
    <w:p w:rsidR="00C56286" w:rsidRDefault="001D7327" w:rsidP="001D7327">
      <w:pPr>
        <w:ind w:left="1276"/>
        <w:jc w:val="both"/>
      </w:pPr>
      <w:r>
        <w:t xml:space="preserve">The RMA POC is not anticipated to require any bespoke developments by the Boots EPOS Development team. However, preparation of RMA configuration and activation scripts will be needed. This development and configuration preparation </w:t>
      </w:r>
      <w:r w:rsidR="00C96621">
        <w:t>should be undertaken in the EPOS</w:t>
      </w:r>
      <w:r>
        <w:t xml:space="preserve"> development lab facilities prior to unit testing and packaging for deployment to the System test lab and subsequent POC implementation. </w:t>
      </w:r>
    </w:p>
    <w:p w:rsidR="0085263B" w:rsidRDefault="0085263B" w:rsidP="001D7327">
      <w:pPr>
        <w:ind w:left="1276"/>
        <w:jc w:val="both"/>
      </w:pPr>
    </w:p>
    <w:p w:rsidR="001D7327" w:rsidRDefault="001D7327" w:rsidP="001D7327">
      <w:pPr>
        <w:ind w:left="1276"/>
        <w:jc w:val="both"/>
      </w:pPr>
      <w:r>
        <w:t>The configuration and deployment process should be fully documented as a Detail Design for the RMA POC. It should be noted that the POC is not a solution that can be deployed to all stores due to the requirements / constraints of the Master Agent, which in turn drives the need for additional PC/Controller in each store.</w:t>
      </w:r>
    </w:p>
    <w:p w:rsidR="00C56286" w:rsidRDefault="00C56286" w:rsidP="00354E43">
      <w:pPr>
        <w:pStyle w:val="ISL2Hdr"/>
      </w:pPr>
      <w:bookmarkStart w:id="113" w:name="_Toc39565985"/>
      <w:bookmarkStart w:id="114" w:name="_Toc52168011"/>
      <w:bookmarkStart w:id="115" w:name="_Toc107723956"/>
      <w:bookmarkStart w:id="116" w:name="_Toc109716434"/>
      <w:bookmarkStart w:id="117" w:name="_Toc217727309"/>
      <w:bookmarkStart w:id="118" w:name="_Toc283191068"/>
      <w:r>
        <w:t>Testing Strategy and Environment</w:t>
      </w:r>
      <w:bookmarkEnd w:id="113"/>
      <w:bookmarkEnd w:id="114"/>
      <w:bookmarkEnd w:id="115"/>
      <w:bookmarkEnd w:id="116"/>
      <w:bookmarkEnd w:id="117"/>
      <w:bookmarkEnd w:id="118"/>
    </w:p>
    <w:p w:rsidR="00C56286" w:rsidRDefault="00FF0E71" w:rsidP="001D7327">
      <w:pPr>
        <w:ind w:left="1276"/>
        <w:jc w:val="both"/>
      </w:pPr>
      <w:r>
        <w:t>The testing of RMA should be viewed as a continuation of the system testing of the 4690 Ope</w:t>
      </w:r>
      <w:r w:rsidR="009667CC">
        <w:t>rating System V6R2 Classic Mode, as this is a prerequisite. A complete regression test is required to ensure that both the operational functions and performance of the system are not compromised by the RMA general agents.</w:t>
      </w:r>
    </w:p>
    <w:p w:rsidR="0085263B" w:rsidRDefault="0085263B" w:rsidP="001D7327">
      <w:pPr>
        <w:ind w:left="1276"/>
        <w:jc w:val="both"/>
      </w:pPr>
    </w:p>
    <w:p w:rsidR="009667CC" w:rsidRDefault="009667CC" w:rsidP="001D7327">
      <w:pPr>
        <w:ind w:left="1276"/>
        <w:jc w:val="both"/>
      </w:pPr>
      <w:r>
        <w:t>Testing of 4690 V6 enhanced mode and executing the RMA master agent on the epos controller are out of scope for the Proof of concept.</w:t>
      </w:r>
    </w:p>
    <w:p w:rsidR="0085263B" w:rsidRDefault="0085263B" w:rsidP="001D7327">
      <w:pPr>
        <w:ind w:left="1276"/>
        <w:jc w:val="both"/>
      </w:pPr>
    </w:p>
    <w:p w:rsidR="00C56286" w:rsidRDefault="009667CC" w:rsidP="001D7327">
      <w:pPr>
        <w:ind w:left="1276"/>
        <w:jc w:val="both"/>
      </w:pPr>
      <w:r>
        <w:t>Performance and stress testing should be reflective of the POC target controllers and till load placed up on it for the POC target stores. This is anticipated to be a twin and single controller store with Self Checkout / RF and POD implementations.</w:t>
      </w:r>
    </w:p>
    <w:p w:rsidR="0085263B" w:rsidRDefault="0085263B" w:rsidP="001D7327">
      <w:pPr>
        <w:ind w:left="1276"/>
        <w:jc w:val="both"/>
      </w:pPr>
    </w:p>
    <w:p w:rsidR="00C56286" w:rsidRDefault="009667CC" w:rsidP="001D7327">
      <w:pPr>
        <w:ind w:left="1276"/>
        <w:jc w:val="both"/>
      </w:pPr>
      <w:r>
        <w:t>Performance impact should be determined by repeating the tests on the same hardware configurations with RMA deactivated.</w:t>
      </w:r>
    </w:p>
    <w:p w:rsidR="0085263B" w:rsidRDefault="0085263B" w:rsidP="001D7327">
      <w:pPr>
        <w:ind w:left="1276"/>
        <w:jc w:val="both"/>
      </w:pPr>
    </w:p>
    <w:p w:rsidR="001D7327" w:rsidRDefault="001D7327" w:rsidP="001D7327">
      <w:pPr>
        <w:ind w:left="1276"/>
        <w:jc w:val="both"/>
      </w:pPr>
      <w:r>
        <w:t>Testing should be undertaken in the Boots Head Office dedicated EPOS test lab facilities. This is anticipated to be undertaken by the EPOS test team supported by the EPOS Development team.</w:t>
      </w:r>
    </w:p>
    <w:p w:rsidR="0085263B" w:rsidRDefault="0085263B" w:rsidP="001D7327">
      <w:pPr>
        <w:ind w:left="1276"/>
        <w:jc w:val="both"/>
      </w:pPr>
    </w:p>
    <w:p w:rsidR="001D7327" w:rsidRDefault="001D7327" w:rsidP="001D7327">
      <w:pPr>
        <w:ind w:left="1276"/>
        <w:jc w:val="both"/>
      </w:pPr>
      <w:r>
        <w:t>In order to support the full end to end testing a number of Windows PC’s will be required to host the store master agent and the Central IBM Director Console. Support will be required from the Wintel and Service teams and IBM RSS in the setup and configuration of these systems.</w:t>
      </w:r>
    </w:p>
    <w:p w:rsidR="00C56286" w:rsidRDefault="00C56286" w:rsidP="009667CC">
      <w:pPr>
        <w:pStyle w:val="ISL2CPlainBullet"/>
        <w:numPr>
          <w:ilvl w:val="0"/>
          <w:numId w:val="0"/>
        </w:numPr>
        <w:ind w:left="1636"/>
      </w:pPr>
    </w:p>
    <w:p w:rsidR="00C56286" w:rsidRDefault="00C56286">
      <w:pPr>
        <w:pStyle w:val="ISL2CPlainBullet"/>
        <w:numPr>
          <w:ilvl w:val="0"/>
          <w:numId w:val="0"/>
        </w:numPr>
        <w:ind w:left="1080"/>
      </w:pPr>
    </w:p>
    <w:p w:rsidR="00C56286" w:rsidRDefault="00616B36">
      <w:pPr>
        <w:pStyle w:val="ISL1Hdr"/>
      </w:pPr>
      <w:bookmarkStart w:id="119" w:name="_Toc219790101"/>
      <w:r>
        <w:br w:type="page"/>
      </w:r>
      <w:bookmarkStart w:id="120" w:name="_Toc283191069"/>
      <w:r w:rsidR="00C56286">
        <w:lastRenderedPageBreak/>
        <w:t>Implementation and Migration</w:t>
      </w:r>
      <w:bookmarkEnd w:id="119"/>
      <w:bookmarkEnd w:id="120"/>
    </w:p>
    <w:p w:rsidR="00C56286" w:rsidRDefault="00C56286" w:rsidP="00354E43">
      <w:pPr>
        <w:pStyle w:val="ISL2Hdr"/>
      </w:pPr>
      <w:bookmarkStart w:id="121" w:name="_Toc39565995"/>
      <w:bookmarkStart w:id="122" w:name="_Toc52168021"/>
      <w:bookmarkStart w:id="123" w:name="_Toc107723960"/>
      <w:bookmarkStart w:id="124" w:name="_Toc109716435"/>
      <w:bookmarkStart w:id="125" w:name="_Toc217727310"/>
      <w:bookmarkStart w:id="126" w:name="_Toc283191070"/>
      <w:r>
        <w:t>Implementation &amp; Migration</w:t>
      </w:r>
      <w:bookmarkEnd w:id="121"/>
      <w:bookmarkEnd w:id="122"/>
      <w:r>
        <w:t xml:space="preserve"> </w:t>
      </w:r>
      <w:bookmarkStart w:id="127" w:name="_Toc39565996"/>
      <w:bookmarkStart w:id="128" w:name="_Toc52168022"/>
      <w:bookmarkStart w:id="129" w:name="_Toc107723961"/>
      <w:bookmarkEnd w:id="123"/>
      <w:bookmarkEnd w:id="124"/>
      <w:bookmarkEnd w:id="125"/>
      <w:r>
        <w:t>: options overview</w:t>
      </w:r>
      <w:bookmarkEnd w:id="126"/>
    </w:p>
    <w:p w:rsidR="009227A8" w:rsidRDefault="009227A8" w:rsidP="00354E43">
      <w:pPr>
        <w:pStyle w:val="ISL3Hdr"/>
      </w:pPr>
      <w:r>
        <w:t>4690 V6 Packaging and Media</w:t>
      </w:r>
    </w:p>
    <w:p w:rsidR="009227A8" w:rsidRDefault="009227A8" w:rsidP="00ED0B1E">
      <w:pPr>
        <w:pStyle w:val="ISL2Txt"/>
        <w:ind w:left="1320"/>
      </w:pPr>
      <w:r>
        <w:t xml:space="preserve">4690 V6 </w:t>
      </w:r>
      <w:r w:rsidR="0086017E">
        <w:t xml:space="preserve">(incorporating IBM 4690 RMA) </w:t>
      </w:r>
      <w:r>
        <w:t>is distributed with the following media:</w:t>
      </w:r>
    </w:p>
    <w:p w:rsidR="0085263B" w:rsidRDefault="0085263B" w:rsidP="00ED0B1E">
      <w:pPr>
        <w:pStyle w:val="ISL2Txt"/>
        <w:ind w:left="1320"/>
      </w:pPr>
    </w:p>
    <w:p w:rsidR="009227A8" w:rsidRPr="004C07A8" w:rsidRDefault="009227A8" w:rsidP="00ED0B1E">
      <w:pPr>
        <w:pStyle w:val="ISL2Txt"/>
        <w:ind w:left="2051"/>
        <w:rPr>
          <w:sz w:val="16"/>
          <w:szCs w:val="16"/>
        </w:rPr>
      </w:pPr>
      <w:r>
        <w:t>•</w:t>
      </w:r>
      <w:r w:rsidRPr="004C07A8">
        <w:rPr>
          <w:sz w:val="16"/>
          <w:szCs w:val="16"/>
        </w:rPr>
        <w:t xml:space="preserve">V6 base install/migrate CD </w:t>
      </w:r>
    </w:p>
    <w:p w:rsidR="009227A8" w:rsidRDefault="009227A8" w:rsidP="00ED0B1E">
      <w:pPr>
        <w:pStyle w:val="ISL2Txt"/>
        <w:ind w:left="2051"/>
        <w:rPr>
          <w:sz w:val="16"/>
          <w:szCs w:val="16"/>
        </w:rPr>
      </w:pPr>
      <w:r w:rsidRPr="004C07A8">
        <w:rPr>
          <w:sz w:val="16"/>
          <w:szCs w:val="16"/>
        </w:rPr>
        <w:t>•V6 Classic supplemental CD</w:t>
      </w:r>
    </w:p>
    <w:p w:rsidR="0085263B" w:rsidRPr="004C07A8" w:rsidRDefault="0085263B" w:rsidP="00ED0B1E">
      <w:pPr>
        <w:pStyle w:val="ISL2Txt"/>
        <w:ind w:left="2051"/>
        <w:rPr>
          <w:sz w:val="16"/>
          <w:szCs w:val="16"/>
        </w:rPr>
      </w:pPr>
    </w:p>
    <w:p w:rsidR="009227A8" w:rsidRDefault="009227A8" w:rsidP="00ED0B1E">
      <w:pPr>
        <w:pStyle w:val="ISL2Txt"/>
        <w:ind w:left="1320"/>
        <w:jc w:val="both"/>
      </w:pPr>
      <w:r>
        <w:t>The base install/migrate CD supports installation for V6 Enhanced Mode controllers and migration for previous versions of 4690 OS to V6 Classic Mode. In addition, the base install/migrate CD supports the capability to boot V6 Enhanced supplementals.</w:t>
      </w:r>
      <w:r w:rsidR="0086017E">
        <w:t xml:space="preserve"> (A system management and installation version of the 4690 Operating System that can be booted from removable media – CD/USB/Floppy disk).</w:t>
      </w:r>
    </w:p>
    <w:p w:rsidR="0085263B" w:rsidRDefault="0085263B" w:rsidP="00ED0B1E">
      <w:pPr>
        <w:pStyle w:val="ISL2Txt"/>
        <w:ind w:left="1320"/>
        <w:jc w:val="both"/>
      </w:pPr>
    </w:p>
    <w:p w:rsidR="009227A8" w:rsidRDefault="009227A8" w:rsidP="00ED0B1E">
      <w:pPr>
        <w:pStyle w:val="ISL2Txt"/>
        <w:ind w:left="1320"/>
        <w:jc w:val="both"/>
      </w:pPr>
      <w:r>
        <w:t>The V6 Classic supplemental CD is used to boot a controller with the V6 Classic Mode supplemental OS. An alternative Enhanced Mode Supplemental CD for use with Enhanced Mode systems can be created using the Enhanced Menu Options on the 4690 V6 Enhanced controller. Use the Enhanced Supplemental CD only with Enhanced Mode systems, the Classic Supplemental CD only with Classic Mode systems.</w:t>
      </w:r>
    </w:p>
    <w:p w:rsidR="0085263B" w:rsidRDefault="0085263B" w:rsidP="00ED0B1E">
      <w:pPr>
        <w:pStyle w:val="ISL2Txt"/>
        <w:ind w:left="1320"/>
        <w:jc w:val="both"/>
      </w:pPr>
    </w:p>
    <w:p w:rsidR="009227A8" w:rsidRDefault="009227A8" w:rsidP="00ED0B1E">
      <w:pPr>
        <w:pStyle w:val="ISL2Txt"/>
        <w:ind w:left="1320"/>
        <w:jc w:val="both"/>
      </w:pPr>
      <w:r>
        <w:t xml:space="preserve">4690 V5R2 provided separate CDs for </w:t>
      </w:r>
      <w:r w:rsidR="0086017E">
        <w:t>install</w:t>
      </w:r>
      <w:r>
        <w:t xml:space="preserve"> and System Management. These functions are now included with the V6 base install/migrate CD.</w:t>
      </w:r>
    </w:p>
    <w:p w:rsidR="009227A8" w:rsidRDefault="004A5064" w:rsidP="00354E43">
      <w:pPr>
        <w:pStyle w:val="ISL3Hdr"/>
      </w:pPr>
      <w:r>
        <w:t xml:space="preserve">V6 Base </w:t>
      </w:r>
      <w:r w:rsidR="009227A8">
        <w:t>Installation</w:t>
      </w:r>
    </w:p>
    <w:p w:rsidR="009227A8" w:rsidRDefault="009227A8" w:rsidP="00ED0B1E">
      <w:pPr>
        <w:pStyle w:val="ISL2Txt"/>
        <w:ind w:left="1320"/>
        <w:jc w:val="both"/>
      </w:pPr>
      <w:r>
        <w:t>Installation of the operating system begins by booting the controller from the V6 base/install CD and selecting "Install 4690 OS V6R</w:t>
      </w:r>
      <w:r w:rsidR="004A5064">
        <w:t>2</w:t>
      </w:r>
      <w:r>
        <w:t>" from the boot menu. This process will install 4690 V6 in Enhanced Mode on the controller.</w:t>
      </w:r>
    </w:p>
    <w:p w:rsidR="0085263B" w:rsidRDefault="0085263B" w:rsidP="00ED0B1E">
      <w:pPr>
        <w:pStyle w:val="ISL2Txt"/>
        <w:ind w:left="1320"/>
        <w:jc w:val="both"/>
      </w:pPr>
    </w:p>
    <w:p w:rsidR="0085263B" w:rsidRDefault="009227A8" w:rsidP="00ED0B1E">
      <w:pPr>
        <w:pStyle w:val="ISL2Txt"/>
        <w:ind w:left="1320"/>
        <w:jc w:val="both"/>
      </w:pPr>
      <w:r>
        <w:t>Installation of V6 Classic Mode is not supported.</w:t>
      </w:r>
    </w:p>
    <w:p w:rsidR="0085263B" w:rsidRDefault="0085263B" w:rsidP="00ED0B1E">
      <w:pPr>
        <w:pStyle w:val="ISL2Txt"/>
        <w:ind w:left="1320"/>
        <w:jc w:val="both"/>
      </w:pPr>
    </w:p>
    <w:p w:rsidR="004A5064" w:rsidRDefault="004A5064" w:rsidP="00ED0B1E">
      <w:pPr>
        <w:pStyle w:val="ISL2Txt"/>
        <w:ind w:left="1320"/>
        <w:jc w:val="both"/>
      </w:pPr>
      <w:r>
        <w:t>Boots maintain a rolling system image base, which is maintained via the migration process. It is not anticipated that Boots will need to undertake a clean base build installation at any time in the future; therefore there are no implications from the removal of classic mode base installation in the V6 version of 4690 Operating System.</w:t>
      </w:r>
    </w:p>
    <w:p w:rsidR="009227A8" w:rsidRDefault="009227A8" w:rsidP="00354E43">
      <w:pPr>
        <w:pStyle w:val="ISL3Hdr"/>
      </w:pPr>
      <w:r>
        <w:t>Migration</w:t>
      </w:r>
      <w:r w:rsidR="004A5064">
        <w:t xml:space="preserve"> from V5R2 Classic to V6R2 Classic</w:t>
      </w:r>
    </w:p>
    <w:p w:rsidR="009227A8" w:rsidRDefault="009227A8" w:rsidP="00ED0B1E">
      <w:pPr>
        <w:pStyle w:val="ISL2Txt"/>
        <w:ind w:left="1320"/>
        <w:jc w:val="both"/>
      </w:pPr>
      <w:r>
        <w:t>4690 OS V6 supports migration to V6 Classic Mode from V5R2</w:t>
      </w:r>
      <w:r w:rsidR="004A5064">
        <w:t>. This is the current version being used by Boots in both BTC and YLBP 4690 stores today.</w:t>
      </w:r>
    </w:p>
    <w:p w:rsidR="0085263B" w:rsidRDefault="0085263B" w:rsidP="00ED0B1E">
      <w:pPr>
        <w:pStyle w:val="ISL2Txt"/>
        <w:ind w:left="1320"/>
        <w:jc w:val="both"/>
      </w:pPr>
    </w:p>
    <w:p w:rsidR="009227A8" w:rsidRDefault="009227A8" w:rsidP="00ED0B1E">
      <w:pPr>
        <w:pStyle w:val="ISL2Txt"/>
        <w:ind w:left="1320"/>
        <w:jc w:val="both"/>
      </w:pPr>
      <w:r>
        <w:t>Both local and remote migration options are supported.</w:t>
      </w:r>
    </w:p>
    <w:p w:rsidR="0085263B" w:rsidRDefault="0085263B" w:rsidP="00ED0B1E">
      <w:pPr>
        <w:pStyle w:val="ISL2Txt"/>
        <w:ind w:left="1320"/>
        <w:jc w:val="both"/>
      </w:pPr>
    </w:p>
    <w:p w:rsidR="009227A8" w:rsidRDefault="009227A8" w:rsidP="00ED0B1E">
      <w:pPr>
        <w:pStyle w:val="ISL2Txt"/>
        <w:ind w:left="1320"/>
        <w:jc w:val="both"/>
      </w:pPr>
      <w:r>
        <w:t>A local migration begins by booting the controller under its current 4690 OS level, then initiating migration through the "P:\4690migr\start" command provided on the 4690 V6 base install/migrate CD.</w:t>
      </w:r>
    </w:p>
    <w:p w:rsidR="009227A8" w:rsidRDefault="009227A8" w:rsidP="00354E43">
      <w:pPr>
        <w:pStyle w:val="ISL3Hdr"/>
      </w:pPr>
      <w:r>
        <w:t>Conversion from previous 4690 versions to V6 Enhanced</w:t>
      </w:r>
    </w:p>
    <w:p w:rsidR="009227A8" w:rsidRDefault="009227A8" w:rsidP="00ED0B1E">
      <w:pPr>
        <w:pStyle w:val="ISL2Txt"/>
        <w:ind w:left="1320"/>
        <w:jc w:val="both"/>
      </w:pPr>
      <w:r>
        <w:t xml:space="preserve">To convert a system using a previous version of the OS to a V6 Enhanced controller, the following procedure can be used: </w:t>
      </w:r>
    </w:p>
    <w:p w:rsidR="0085263B" w:rsidRDefault="0085263B" w:rsidP="00ED0B1E">
      <w:pPr>
        <w:pStyle w:val="ISL2Txt"/>
        <w:ind w:left="1320"/>
        <w:jc w:val="both"/>
      </w:pPr>
    </w:p>
    <w:p w:rsidR="009227A8" w:rsidRPr="00ED0B1E" w:rsidRDefault="00ED0B1E" w:rsidP="00045AA2">
      <w:pPr>
        <w:pStyle w:val="ISL2Txt"/>
        <w:numPr>
          <w:ilvl w:val="1"/>
          <w:numId w:val="6"/>
        </w:numPr>
        <w:tabs>
          <w:tab w:val="clear" w:pos="709"/>
          <w:tab w:val="num" w:pos="1680"/>
        </w:tabs>
        <w:ind w:left="1680"/>
        <w:jc w:val="both"/>
        <w:rPr>
          <w:sz w:val="16"/>
          <w:szCs w:val="16"/>
        </w:rPr>
      </w:pPr>
      <w:r w:rsidRPr="00ED0B1E">
        <w:rPr>
          <w:sz w:val="16"/>
          <w:szCs w:val="16"/>
        </w:rPr>
        <w:t>Migrate</w:t>
      </w:r>
      <w:r w:rsidR="009227A8" w:rsidRPr="00ED0B1E">
        <w:rPr>
          <w:sz w:val="16"/>
          <w:szCs w:val="16"/>
        </w:rPr>
        <w:t xml:space="preserve"> the source system to 4690 V6 Classic from a previous, supported OS version. </w:t>
      </w:r>
    </w:p>
    <w:p w:rsidR="009227A8" w:rsidRPr="00ED0B1E" w:rsidRDefault="00ED0B1E" w:rsidP="00045AA2">
      <w:pPr>
        <w:pStyle w:val="ISL2Txt"/>
        <w:numPr>
          <w:ilvl w:val="1"/>
          <w:numId w:val="6"/>
        </w:numPr>
        <w:tabs>
          <w:tab w:val="clear" w:pos="709"/>
          <w:tab w:val="num" w:pos="1680"/>
        </w:tabs>
        <w:ind w:left="1680"/>
        <w:jc w:val="both"/>
        <w:rPr>
          <w:sz w:val="16"/>
          <w:szCs w:val="16"/>
        </w:rPr>
      </w:pPr>
      <w:r w:rsidRPr="00ED0B1E">
        <w:rPr>
          <w:sz w:val="16"/>
          <w:szCs w:val="16"/>
        </w:rPr>
        <w:t>Ensure</w:t>
      </w:r>
      <w:r w:rsidR="009227A8" w:rsidRPr="00ED0B1E">
        <w:rPr>
          <w:sz w:val="16"/>
          <w:szCs w:val="16"/>
        </w:rPr>
        <w:t xml:space="preserve"> the source system has the V6 Multiple Controller Feature (MCF) installed, configured, and is acting master. </w:t>
      </w:r>
    </w:p>
    <w:p w:rsidR="009227A8" w:rsidRPr="00ED0B1E" w:rsidRDefault="00ED0B1E" w:rsidP="00045AA2">
      <w:pPr>
        <w:pStyle w:val="ISL2Txt"/>
        <w:numPr>
          <w:ilvl w:val="1"/>
          <w:numId w:val="6"/>
        </w:numPr>
        <w:tabs>
          <w:tab w:val="clear" w:pos="709"/>
          <w:tab w:val="num" w:pos="1680"/>
        </w:tabs>
        <w:ind w:left="1680"/>
        <w:jc w:val="both"/>
        <w:rPr>
          <w:sz w:val="16"/>
          <w:szCs w:val="16"/>
        </w:rPr>
      </w:pPr>
      <w:r w:rsidRPr="00ED0B1E">
        <w:rPr>
          <w:sz w:val="16"/>
          <w:szCs w:val="16"/>
        </w:rPr>
        <w:lastRenderedPageBreak/>
        <w:t>Boot</w:t>
      </w:r>
      <w:r w:rsidR="009227A8" w:rsidRPr="00ED0B1E">
        <w:rPr>
          <w:sz w:val="16"/>
          <w:szCs w:val="16"/>
        </w:rPr>
        <w:t xml:space="preserve"> the target controller using the V6 Enhanced Supplementals CD or boot from the V6 install/migrate CD and select "4690 Supplemental OS" from the boot menu. </w:t>
      </w:r>
    </w:p>
    <w:p w:rsidR="009227A8" w:rsidRPr="00ED0B1E" w:rsidRDefault="00ED0B1E" w:rsidP="00045AA2">
      <w:pPr>
        <w:pStyle w:val="ISL2Txt"/>
        <w:numPr>
          <w:ilvl w:val="1"/>
          <w:numId w:val="6"/>
        </w:numPr>
        <w:tabs>
          <w:tab w:val="clear" w:pos="709"/>
          <w:tab w:val="num" w:pos="1680"/>
        </w:tabs>
        <w:ind w:left="1680"/>
        <w:jc w:val="both"/>
        <w:rPr>
          <w:sz w:val="16"/>
          <w:szCs w:val="16"/>
        </w:rPr>
      </w:pPr>
      <w:r w:rsidRPr="00ED0B1E">
        <w:rPr>
          <w:sz w:val="16"/>
          <w:szCs w:val="16"/>
        </w:rPr>
        <w:t>Use</w:t>
      </w:r>
      <w:r w:rsidR="009227A8" w:rsidRPr="00ED0B1E">
        <w:rPr>
          <w:sz w:val="16"/>
          <w:szCs w:val="16"/>
        </w:rPr>
        <w:t xml:space="preserve"> CPREP to format the hard disk on the target controller. This step prepares the system to run in Enhanced Mode. You must CPREP with the Enhanced CD media version of the Supplementals to convert to Enhanced Mode. Additionally, use DPREP if an additional drive is present. </w:t>
      </w:r>
    </w:p>
    <w:p w:rsidR="009227A8" w:rsidRDefault="00ED0B1E" w:rsidP="00045AA2">
      <w:pPr>
        <w:pStyle w:val="ISL2Txt"/>
        <w:numPr>
          <w:ilvl w:val="1"/>
          <w:numId w:val="6"/>
        </w:numPr>
        <w:tabs>
          <w:tab w:val="clear" w:pos="709"/>
          <w:tab w:val="num" w:pos="1680"/>
        </w:tabs>
        <w:ind w:left="1680"/>
        <w:jc w:val="both"/>
        <w:rPr>
          <w:sz w:val="16"/>
          <w:szCs w:val="16"/>
        </w:rPr>
      </w:pPr>
      <w:r w:rsidRPr="00ED0B1E">
        <w:rPr>
          <w:sz w:val="16"/>
          <w:szCs w:val="16"/>
        </w:rPr>
        <w:t>Use</w:t>
      </w:r>
      <w:r w:rsidR="009227A8" w:rsidRPr="00ED0B1E">
        <w:rPr>
          <w:sz w:val="16"/>
          <w:szCs w:val="16"/>
        </w:rPr>
        <w:t xml:space="preserve"> the Disk Rebuild utility on the target system to copy the data from the source system.</w:t>
      </w:r>
    </w:p>
    <w:p w:rsidR="009227A8" w:rsidRDefault="009227A8" w:rsidP="00354E43">
      <w:pPr>
        <w:pStyle w:val="ISL3Hdr"/>
      </w:pPr>
      <w:r>
        <w:t>Summary: How to Select Enhanced or Classic Mode</w:t>
      </w:r>
    </w:p>
    <w:p w:rsidR="009227A8" w:rsidRPr="00C55936" w:rsidRDefault="009227A8" w:rsidP="00045AA2">
      <w:pPr>
        <w:pStyle w:val="ISL2Txt"/>
        <w:numPr>
          <w:ilvl w:val="1"/>
          <w:numId w:val="16"/>
        </w:numPr>
        <w:tabs>
          <w:tab w:val="clear" w:pos="720"/>
          <w:tab w:val="num" w:pos="1680"/>
        </w:tabs>
        <w:ind w:left="1680"/>
        <w:jc w:val="both"/>
        <w:rPr>
          <w:sz w:val="16"/>
          <w:szCs w:val="16"/>
        </w:rPr>
      </w:pPr>
      <w:r w:rsidRPr="00C55936">
        <w:rPr>
          <w:sz w:val="16"/>
          <w:szCs w:val="16"/>
        </w:rPr>
        <w:t xml:space="preserve">Enhanced controllers are created through installation, or through CPREP/DPREP -- using the Enhanced CD media version of </w:t>
      </w:r>
      <w:r w:rsidR="00C55936">
        <w:rPr>
          <w:sz w:val="16"/>
          <w:szCs w:val="16"/>
        </w:rPr>
        <w:t xml:space="preserve">the </w:t>
      </w:r>
      <w:r w:rsidRPr="00C55936">
        <w:rPr>
          <w:sz w:val="16"/>
          <w:szCs w:val="16"/>
        </w:rPr>
        <w:t>supplemental</w:t>
      </w:r>
      <w:r w:rsidR="00C55936">
        <w:rPr>
          <w:sz w:val="16"/>
          <w:szCs w:val="16"/>
        </w:rPr>
        <w:t xml:space="preserve"> boot disks</w:t>
      </w:r>
      <w:r w:rsidRPr="00C55936">
        <w:rPr>
          <w:sz w:val="16"/>
          <w:szCs w:val="16"/>
        </w:rPr>
        <w:t xml:space="preserve"> -- followed by a disk rebuild in an MCF network</w:t>
      </w:r>
      <w:r w:rsidR="00ED0B1E" w:rsidRPr="00C55936">
        <w:rPr>
          <w:sz w:val="16"/>
          <w:szCs w:val="16"/>
        </w:rPr>
        <w:t>, or copy of a recovery image</w:t>
      </w:r>
      <w:r w:rsidRPr="00C55936">
        <w:rPr>
          <w:sz w:val="16"/>
          <w:szCs w:val="16"/>
        </w:rPr>
        <w:t>.</w:t>
      </w:r>
    </w:p>
    <w:p w:rsidR="009227A8" w:rsidRPr="00C55936" w:rsidRDefault="009227A8" w:rsidP="00045AA2">
      <w:pPr>
        <w:pStyle w:val="ISL2Txt"/>
        <w:numPr>
          <w:ilvl w:val="1"/>
          <w:numId w:val="16"/>
        </w:numPr>
        <w:tabs>
          <w:tab w:val="clear" w:pos="720"/>
          <w:tab w:val="num" w:pos="1680"/>
        </w:tabs>
        <w:ind w:left="1680"/>
        <w:jc w:val="both"/>
        <w:rPr>
          <w:sz w:val="16"/>
          <w:szCs w:val="16"/>
        </w:rPr>
      </w:pPr>
      <w:r w:rsidRPr="00C55936">
        <w:rPr>
          <w:sz w:val="16"/>
          <w:szCs w:val="16"/>
        </w:rPr>
        <w:t xml:space="preserve">Classic controllers are created though migration, or through CPREP/DPREP -- using the Classic CD media version of </w:t>
      </w:r>
      <w:r w:rsidR="00C55936">
        <w:rPr>
          <w:sz w:val="16"/>
          <w:szCs w:val="16"/>
        </w:rPr>
        <w:t xml:space="preserve">the </w:t>
      </w:r>
      <w:r w:rsidRPr="00C55936">
        <w:rPr>
          <w:sz w:val="16"/>
          <w:szCs w:val="16"/>
        </w:rPr>
        <w:t>supplemental</w:t>
      </w:r>
      <w:r w:rsidR="00C55936">
        <w:rPr>
          <w:sz w:val="16"/>
          <w:szCs w:val="16"/>
        </w:rPr>
        <w:t xml:space="preserve"> boot disks</w:t>
      </w:r>
      <w:r w:rsidRPr="00C55936">
        <w:rPr>
          <w:sz w:val="16"/>
          <w:szCs w:val="16"/>
        </w:rPr>
        <w:t xml:space="preserve"> -- followed by a disk rebuild in an MCF network</w:t>
      </w:r>
      <w:r w:rsidR="00ED0B1E" w:rsidRPr="00C55936">
        <w:rPr>
          <w:sz w:val="16"/>
          <w:szCs w:val="16"/>
        </w:rPr>
        <w:t>, or copy of a recovery image</w:t>
      </w:r>
      <w:r w:rsidRPr="00C55936">
        <w:rPr>
          <w:sz w:val="16"/>
          <w:szCs w:val="16"/>
        </w:rPr>
        <w:t>.</w:t>
      </w:r>
    </w:p>
    <w:p w:rsidR="00C56286" w:rsidRDefault="00C56286" w:rsidP="00354E43">
      <w:pPr>
        <w:pStyle w:val="ISL2Hdr"/>
      </w:pPr>
      <w:bookmarkStart w:id="130" w:name="_Toc283191071"/>
      <w:r>
        <w:t>Technical transition</w:t>
      </w:r>
      <w:bookmarkEnd w:id="130"/>
    </w:p>
    <w:p w:rsidR="00C56286" w:rsidRDefault="00C55936" w:rsidP="00EC72F5">
      <w:pPr>
        <w:pStyle w:val="ISL2CPlainBullet"/>
        <w:numPr>
          <w:ilvl w:val="0"/>
          <w:numId w:val="0"/>
        </w:numPr>
        <w:ind w:left="1276"/>
        <w:jc w:val="both"/>
      </w:pPr>
      <w:r>
        <w:t xml:space="preserve">It is proposed at this time that the majority of the existing 4690 EPOS controller estate can be upgraded via the migration method described above. The standard remote transmission of the migration package over the store network, and placed into the standard ASM (Apply Software Maintenance) holding directories. The upgrade will be executed and monitored remotely. </w:t>
      </w:r>
    </w:p>
    <w:p w:rsidR="00C55936" w:rsidRDefault="00C55936" w:rsidP="00EC72F5">
      <w:pPr>
        <w:pStyle w:val="ISL2CPlainBullet"/>
        <w:numPr>
          <w:ilvl w:val="0"/>
          <w:numId w:val="0"/>
        </w:numPr>
        <w:ind w:left="1276"/>
        <w:jc w:val="both"/>
      </w:pPr>
      <w:r>
        <w:t>For stores where the existing EPOS controller can not support the solution, then a controller replacement will be required. This will involve the source system being copied onto the new replacement controller through the CPREP/DPREP and supplemental boot disk process by an onsite engineer. Once the new controller is in place then the migration package can be deployed remotely.</w:t>
      </w:r>
    </w:p>
    <w:p w:rsidR="00C56286" w:rsidRDefault="00C55936" w:rsidP="00EC72F5">
      <w:pPr>
        <w:pStyle w:val="ISL2CPlainBullet"/>
        <w:numPr>
          <w:ilvl w:val="0"/>
          <w:numId w:val="0"/>
        </w:numPr>
        <w:ind w:left="1276"/>
        <w:jc w:val="both"/>
      </w:pPr>
      <w:r>
        <w:t>It is not possible to parallel run the solution. For the pilot stores the system can be implemented using ASM test mode capability. This will provide the ability to back out the implementation in the event of problems or issues.</w:t>
      </w:r>
      <w:r w:rsidR="005C6E9B">
        <w:t xml:space="preserve"> </w:t>
      </w:r>
    </w:p>
    <w:p w:rsidR="005C6E9B" w:rsidRDefault="005C6E9B" w:rsidP="00EC72F5">
      <w:pPr>
        <w:pStyle w:val="ISL2CPlainBullet"/>
        <w:numPr>
          <w:ilvl w:val="0"/>
          <w:numId w:val="0"/>
        </w:numPr>
        <w:ind w:left="1276"/>
        <w:jc w:val="both"/>
      </w:pPr>
      <w:r>
        <w:t>Once we progress to general rollout following a period of extensive pilot the ASM migration is normally implemented in commit mode. The pilot stores can be moved from test to accept, and thus removing the ability to cancel (roll back / uninstall). It is possible to undertake general roll out in test mode. However, this would then require a following accept package to clean up the ASM backups.</w:t>
      </w:r>
    </w:p>
    <w:p w:rsidR="005C6E9B" w:rsidRDefault="005C6E9B" w:rsidP="00EC72F5">
      <w:pPr>
        <w:pStyle w:val="ISL2CPlainBullet"/>
        <w:numPr>
          <w:ilvl w:val="0"/>
          <w:numId w:val="0"/>
        </w:numPr>
        <w:ind w:left="1276"/>
        <w:jc w:val="both"/>
      </w:pPr>
      <w:r>
        <w:t>RMA mode for tills depends on the model of till installed in each store location. As the non RMA compliant tills are replaced then a process will be required to configure the new tills to load and execute the RMA agents as and when they are replaced. This is expected to be a combination of automated pre-defined configuration and manual processes by the installation engineer.</w:t>
      </w:r>
    </w:p>
    <w:p w:rsidR="006856BD" w:rsidRDefault="006856BD" w:rsidP="00C55936">
      <w:pPr>
        <w:pStyle w:val="ISL2CPlainBullet"/>
        <w:numPr>
          <w:ilvl w:val="0"/>
          <w:numId w:val="0"/>
        </w:numPr>
        <w:ind w:left="720"/>
        <w:jc w:val="both"/>
      </w:pPr>
    </w:p>
    <w:p w:rsidR="006541A7" w:rsidRDefault="00ED3613" w:rsidP="006541A7">
      <w:pPr>
        <w:pStyle w:val="ISL2CPlainBullet"/>
        <w:numPr>
          <w:ilvl w:val="0"/>
          <w:numId w:val="0"/>
        </w:numPr>
        <w:ind w:left="720"/>
        <w:jc w:val="center"/>
      </w:pPr>
      <w:r>
        <w:rPr>
          <w:noProof/>
          <w:lang w:eastAsia="en-GB"/>
        </w:rPr>
        <w:lastRenderedPageBreak/>
        <w:drawing>
          <wp:inline distT="0" distB="0" distL="0" distR="0">
            <wp:extent cx="2620010" cy="2973070"/>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620010" cy="2973070"/>
                    </a:xfrm>
                    <a:prstGeom prst="rect">
                      <a:avLst/>
                    </a:prstGeom>
                    <a:noFill/>
                    <a:ln w="9525">
                      <a:noFill/>
                      <a:miter lim="800000"/>
                      <a:headEnd/>
                      <a:tailEnd/>
                    </a:ln>
                  </pic:spPr>
                </pic:pic>
              </a:graphicData>
            </a:graphic>
          </wp:inline>
        </w:drawing>
      </w:r>
    </w:p>
    <w:p w:rsidR="00C56286" w:rsidRDefault="00C56286" w:rsidP="00354E43">
      <w:pPr>
        <w:pStyle w:val="ISL2Hdr"/>
      </w:pPr>
      <w:bookmarkStart w:id="131" w:name="_Toc283191072"/>
      <w:r>
        <w:t xml:space="preserve">Data cleansing and </w:t>
      </w:r>
      <w:bookmarkEnd w:id="127"/>
      <w:bookmarkEnd w:id="128"/>
      <w:bookmarkEnd w:id="129"/>
      <w:r>
        <w:t>migration</w:t>
      </w:r>
      <w:bookmarkEnd w:id="131"/>
    </w:p>
    <w:p w:rsidR="00543B6C" w:rsidRDefault="00543B6C" w:rsidP="00EC72F5">
      <w:pPr>
        <w:pStyle w:val="ISL2Txt"/>
        <w:ind w:left="1276"/>
        <w:jc w:val="both"/>
      </w:pPr>
      <w:r>
        <w:t xml:space="preserve">RMA has the potential to generate significant volumes of data. If the agents in store are not configured correctly there is potential for them to generate high numbers of alerts and events. It is important that service identify at an early stage which events are required and will drive process / action / reporting, and those which can be discarded. </w:t>
      </w:r>
    </w:p>
    <w:p w:rsidR="0085263B" w:rsidRDefault="0085263B" w:rsidP="00EC72F5">
      <w:pPr>
        <w:pStyle w:val="ISL2Txt"/>
        <w:ind w:left="1276"/>
        <w:jc w:val="both"/>
      </w:pPr>
    </w:p>
    <w:p w:rsidR="00543B6C" w:rsidRDefault="00543B6C" w:rsidP="00EC72F5">
      <w:pPr>
        <w:pStyle w:val="ISL2Txt"/>
        <w:ind w:left="1276"/>
        <w:jc w:val="both"/>
      </w:pPr>
      <w:r>
        <w:t xml:space="preserve">There a numerous reasons why this is important. </w:t>
      </w:r>
    </w:p>
    <w:p w:rsidR="0085263B" w:rsidRDefault="0085263B" w:rsidP="00EC72F5">
      <w:pPr>
        <w:pStyle w:val="ISL2Txt"/>
        <w:ind w:left="1276"/>
        <w:jc w:val="both"/>
      </w:pPr>
    </w:p>
    <w:p w:rsidR="00543B6C" w:rsidRPr="00543B6C" w:rsidRDefault="00543B6C" w:rsidP="00EC72F5">
      <w:pPr>
        <w:pStyle w:val="ISL2Txt"/>
        <w:numPr>
          <w:ilvl w:val="0"/>
          <w:numId w:val="17"/>
        </w:numPr>
        <w:tabs>
          <w:tab w:val="num" w:pos="1647"/>
        </w:tabs>
        <w:ind w:left="1647"/>
        <w:jc w:val="both"/>
        <w:rPr>
          <w:sz w:val="16"/>
          <w:szCs w:val="16"/>
        </w:rPr>
      </w:pPr>
      <w:r w:rsidRPr="00543B6C">
        <w:rPr>
          <w:sz w:val="16"/>
          <w:szCs w:val="16"/>
        </w:rPr>
        <w:t xml:space="preserve">Reduce impact and CPU / resource usage by the master agent in consolidating and filtering events from the general agents. </w:t>
      </w:r>
    </w:p>
    <w:p w:rsidR="00543B6C" w:rsidRDefault="00543B6C" w:rsidP="00EC72F5">
      <w:pPr>
        <w:pStyle w:val="ISL2Txt"/>
        <w:numPr>
          <w:ilvl w:val="0"/>
          <w:numId w:val="17"/>
        </w:numPr>
        <w:tabs>
          <w:tab w:val="num" w:pos="1647"/>
        </w:tabs>
        <w:ind w:left="1647"/>
        <w:jc w:val="both"/>
        <w:rPr>
          <w:sz w:val="16"/>
          <w:szCs w:val="16"/>
        </w:rPr>
      </w:pPr>
      <w:r w:rsidRPr="00543B6C">
        <w:rPr>
          <w:sz w:val="16"/>
          <w:szCs w:val="16"/>
        </w:rPr>
        <w:t>reduce impact and bandwidth requirements on the store to centre network by not sending redundant messages / events to the centre</w:t>
      </w:r>
    </w:p>
    <w:p w:rsidR="00543B6C" w:rsidRDefault="00543B6C" w:rsidP="00EC72F5">
      <w:pPr>
        <w:pStyle w:val="ISL2Txt"/>
        <w:numPr>
          <w:ilvl w:val="0"/>
          <w:numId w:val="17"/>
        </w:numPr>
        <w:tabs>
          <w:tab w:val="num" w:pos="1647"/>
        </w:tabs>
        <w:ind w:left="1647"/>
        <w:jc w:val="both"/>
        <w:rPr>
          <w:sz w:val="16"/>
          <w:szCs w:val="16"/>
        </w:rPr>
      </w:pPr>
      <w:r>
        <w:rPr>
          <w:sz w:val="16"/>
          <w:szCs w:val="16"/>
        </w:rPr>
        <w:t>Reduce the impact on the central management agents (IBM Director, Tivoli Enterprise Console and the Dashboard) from being clogged up with unwanted data.</w:t>
      </w:r>
    </w:p>
    <w:p w:rsidR="0085263B" w:rsidRDefault="0085263B" w:rsidP="008366EF">
      <w:pPr>
        <w:pStyle w:val="ISL2Txt"/>
        <w:ind w:left="1647"/>
        <w:jc w:val="both"/>
        <w:rPr>
          <w:sz w:val="16"/>
          <w:szCs w:val="16"/>
        </w:rPr>
      </w:pPr>
    </w:p>
    <w:p w:rsidR="00543B6C" w:rsidRDefault="00543B6C" w:rsidP="00EC72F5">
      <w:pPr>
        <w:pStyle w:val="ISL2Txt"/>
        <w:ind w:left="1276"/>
        <w:jc w:val="both"/>
        <w:rPr>
          <w:szCs w:val="20"/>
        </w:rPr>
      </w:pPr>
      <w:r w:rsidRPr="00543B6C">
        <w:rPr>
          <w:szCs w:val="20"/>
        </w:rPr>
        <w:t xml:space="preserve">There will be point during the implementation where both legacy reports and new methods of monitoring will be used on the service desk. </w:t>
      </w:r>
      <w:r>
        <w:rPr>
          <w:szCs w:val="20"/>
        </w:rPr>
        <w:t>Additional resource may be required during the transition period to enable the management of both solutions.</w:t>
      </w:r>
      <w:r w:rsidR="00232994">
        <w:rPr>
          <w:szCs w:val="20"/>
        </w:rPr>
        <w:t xml:space="preserve"> Longer term it is expected that efficiencies resulting from the consolidation of data and the pre-emptive alerting in real-time can be delivered.</w:t>
      </w:r>
    </w:p>
    <w:p w:rsidR="0085263B" w:rsidRDefault="0085263B" w:rsidP="00EC72F5">
      <w:pPr>
        <w:pStyle w:val="ISL2Txt"/>
        <w:ind w:left="1276"/>
        <w:jc w:val="both"/>
        <w:rPr>
          <w:szCs w:val="20"/>
        </w:rPr>
      </w:pPr>
    </w:p>
    <w:p w:rsidR="00BE6EB0" w:rsidRPr="00543B6C" w:rsidRDefault="00BE6EB0" w:rsidP="00EC72F5">
      <w:pPr>
        <w:pStyle w:val="ISL2Txt"/>
        <w:ind w:left="1276"/>
        <w:jc w:val="both"/>
        <w:rPr>
          <w:szCs w:val="20"/>
        </w:rPr>
      </w:pPr>
      <w:r>
        <w:rPr>
          <w:szCs w:val="20"/>
        </w:rPr>
        <w:t>There is no legacy data that needs to be retained from the mainframe based log retrieval. It is assumed that all the legacy data in the current Capacity planning system will be retained an</w:t>
      </w:r>
      <w:r w:rsidR="00232994">
        <w:rPr>
          <w:szCs w:val="20"/>
        </w:rPr>
        <w:t>d imported into its replacement once it has been defined.</w:t>
      </w:r>
    </w:p>
    <w:p w:rsidR="00C56286" w:rsidRDefault="00C56286" w:rsidP="00354E43">
      <w:pPr>
        <w:pStyle w:val="ISL2Hdr"/>
      </w:pPr>
      <w:bookmarkStart w:id="132" w:name="_Toc283191073"/>
      <w:r>
        <w:t>Decommissioning old systems and data</w:t>
      </w:r>
      <w:bookmarkEnd w:id="132"/>
    </w:p>
    <w:p w:rsidR="00543B6C" w:rsidRDefault="00543B6C" w:rsidP="00EC72F5">
      <w:pPr>
        <w:pStyle w:val="ISL2CPlainBullet"/>
        <w:numPr>
          <w:ilvl w:val="0"/>
          <w:numId w:val="0"/>
        </w:numPr>
        <w:ind w:left="1276"/>
        <w:jc w:val="both"/>
      </w:pPr>
      <w:r>
        <w:t xml:space="preserve">The existing batch based solutions will become redundant. These can then be decommissioned once the deployment by the CORE programme has replaced the main mainframe batch systems for inbound and outbound data. Currently the controller application event logs are parsed by the mainframe for </w:t>
      </w:r>
      <w:r w:rsidRPr="00FE4CBF">
        <w:rPr>
          <w:i/>
        </w:rPr>
        <w:t>item refresh event 8’s</w:t>
      </w:r>
      <w:r>
        <w:t xml:space="preserve"> which trigger master data refresh in the outbound to that particular store. Other applications such as EMON on the mainframe parse the logs for other events such as W574 pending disk failures etc, and trigger actions by the service desk. It is anticipated that this will be replaced by the dashboard project that will take real-time events from </w:t>
      </w:r>
      <w:r w:rsidRPr="00FE4CBF">
        <w:rPr>
          <w:i/>
        </w:rPr>
        <w:t>TEC/Service Now</w:t>
      </w:r>
      <w:r>
        <w:t xml:space="preserve"> and present them on the Service dashboard.</w:t>
      </w:r>
    </w:p>
    <w:p w:rsidR="003565AE" w:rsidRDefault="003565AE" w:rsidP="00354E43">
      <w:pPr>
        <w:pStyle w:val="ISL2Hdr"/>
      </w:pPr>
      <w:bookmarkStart w:id="133" w:name="_Toc283191074"/>
      <w:bookmarkStart w:id="134" w:name="_Toc107723966"/>
      <w:bookmarkStart w:id="135" w:name="_Toc109716437"/>
      <w:bookmarkStart w:id="136" w:name="_Toc217727312"/>
      <w:bookmarkStart w:id="137" w:name="_Toc219790103"/>
      <w:r w:rsidRPr="00924339">
        <w:lastRenderedPageBreak/>
        <w:t>Hardware Requirements -- Controllers</w:t>
      </w:r>
      <w:bookmarkEnd w:id="133"/>
      <w:r w:rsidRPr="00924339">
        <w:t xml:space="preserve"> </w:t>
      </w:r>
    </w:p>
    <w:p w:rsidR="00A207E7" w:rsidRDefault="00A207E7" w:rsidP="00A207E7">
      <w:pPr>
        <w:pStyle w:val="ISL2Txt"/>
        <w:numPr>
          <w:ilvl w:val="0"/>
          <w:numId w:val="13"/>
        </w:numPr>
        <w:tabs>
          <w:tab w:val="clear" w:pos="1080"/>
          <w:tab w:val="num" w:pos="1636"/>
          <w:tab w:val="num" w:pos="1680"/>
        </w:tabs>
        <w:ind w:left="1636"/>
        <w:jc w:val="both"/>
        <w:rPr>
          <w:sz w:val="16"/>
          <w:szCs w:val="16"/>
        </w:rPr>
      </w:pPr>
      <w:r w:rsidRPr="00A207E7">
        <w:rPr>
          <w:sz w:val="16"/>
          <w:szCs w:val="16"/>
        </w:rPr>
        <w:t xml:space="preserve">The General Agent requires a minimum 1GHz processor with at least 70MB of free memory when running in a Windows environment. </w:t>
      </w:r>
    </w:p>
    <w:p w:rsidR="00A207E7" w:rsidRPr="00A207E7" w:rsidRDefault="00A207E7" w:rsidP="00A207E7">
      <w:pPr>
        <w:pStyle w:val="ISL2Txt"/>
        <w:numPr>
          <w:ilvl w:val="0"/>
          <w:numId w:val="13"/>
        </w:numPr>
        <w:tabs>
          <w:tab w:val="clear" w:pos="1080"/>
          <w:tab w:val="num" w:pos="1636"/>
          <w:tab w:val="num" w:pos="1680"/>
        </w:tabs>
        <w:ind w:left="1636"/>
        <w:jc w:val="both"/>
        <w:rPr>
          <w:sz w:val="16"/>
          <w:szCs w:val="16"/>
        </w:rPr>
      </w:pPr>
      <w:r w:rsidRPr="00A207E7">
        <w:rPr>
          <w:sz w:val="16"/>
          <w:szCs w:val="16"/>
        </w:rPr>
        <w:t>On 4690, additional memory will be required depending on the number of terminals the controller supports.</w:t>
      </w:r>
    </w:p>
    <w:p w:rsidR="00A207E7" w:rsidRDefault="00A207E7" w:rsidP="00A207E7">
      <w:pPr>
        <w:pStyle w:val="ISL2Txt"/>
        <w:numPr>
          <w:ilvl w:val="0"/>
          <w:numId w:val="13"/>
        </w:numPr>
        <w:tabs>
          <w:tab w:val="clear" w:pos="1080"/>
          <w:tab w:val="num" w:pos="1636"/>
          <w:tab w:val="num" w:pos="1680"/>
        </w:tabs>
        <w:ind w:left="1636"/>
        <w:jc w:val="both"/>
        <w:rPr>
          <w:sz w:val="16"/>
          <w:szCs w:val="16"/>
        </w:rPr>
      </w:pPr>
      <w:r w:rsidRPr="00A207E7">
        <w:rPr>
          <w:sz w:val="16"/>
          <w:szCs w:val="16"/>
        </w:rPr>
        <w:t>The Master Agent requires a minimum 1GHz processor with at least 1GB of system memory.</w:t>
      </w:r>
    </w:p>
    <w:p w:rsidR="003565AE" w:rsidRPr="006F3F39" w:rsidRDefault="003565AE" w:rsidP="00EC72F5">
      <w:pPr>
        <w:pStyle w:val="ISL2Txt"/>
        <w:numPr>
          <w:ilvl w:val="0"/>
          <w:numId w:val="13"/>
        </w:numPr>
        <w:tabs>
          <w:tab w:val="clear" w:pos="1080"/>
          <w:tab w:val="num" w:pos="1636"/>
          <w:tab w:val="num" w:pos="1680"/>
        </w:tabs>
        <w:ind w:left="1636"/>
        <w:jc w:val="both"/>
        <w:rPr>
          <w:sz w:val="16"/>
          <w:szCs w:val="16"/>
        </w:rPr>
      </w:pPr>
      <w:r w:rsidRPr="006F3F39">
        <w:rPr>
          <w:sz w:val="16"/>
          <w:szCs w:val="16"/>
        </w:rPr>
        <w:t>Minimum/Maximum controller memory (Classic Mode) - 128 MB/1 GB</w:t>
      </w:r>
    </w:p>
    <w:p w:rsidR="003565AE" w:rsidRPr="006F3F39" w:rsidRDefault="003565AE" w:rsidP="00EC72F5">
      <w:pPr>
        <w:pStyle w:val="ISL2Txt"/>
        <w:numPr>
          <w:ilvl w:val="0"/>
          <w:numId w:val="13"/>
        </w:numPr>
        <w:tabs>
          <w:tab w:val="clear" w:pos="1080"/>
          <w:tab w:val="num" w:pos="1636"/>
          <w:tab w:val="num" w:pos="1680"/>
        </w:tabs>
        <w:ind w:left="1636"/>
        <w:jc w:val="both"/>
        <w:rPr>
          <w:sz w:val="16"/>
          <w:szCs w:val="16"/>
        </w:rPr>
      </w:pPr>
      <w:r w:rsidRPr="006F3F39">
        <w:rPr>
          <w:sz w:val="16"/>
          <w:szCs w:val="16"/>
        </w:rPr>
        <w:t>Minimum/Maximum controller memory (Enhanced Mode) - 512 MB/1 GB</w:t>
      </w:r>
    </w:p>
    <w:p w:rsidR="003565AE" w:rsidRPr="006F3F39" w:rsidRDefault="003565AE" w:rsidP="00EC72F5">
      <w:pPr>
        <w:pStyle w:val="ISL2Txt"/>
        <w:numPr>
          <w:ilvl w:val="0"/>
          <w:numId w:val="13"/>
        </w:numPr>
        <w:tabs>
          <w:tab w:val="clear" w:pos="1080"/>
          <w:tab w:val="num" w:pos="1636"/>
          <w:tab w:val="num" w:pos="1680"/>
        </w:tabs>
        <w:ind w:left="1636"/>
        <w:jc w:val="both"/>
        <w:rPr>
          <w:sz w:val="16"/>
          <w:szCs w:val="16"/>
        </w:rPr>
      </w:pPr>
      <w:r w:rsidRPr="006F3F39">
        <w:rPr>
          <w:sz w:val="16"/>
          <w:szCs w:val="16"/>
        </w:rPr>
        <w:t>Although 1GB is the maximum usable memory in a 4690 OS V6 controller, up to 2GB can be installed</w:t>
      </w:r>
      <w:r w:rsidR="00C96621">
        <w:rPr>
          <w:sz w:val="16"/>
          <w:szCs w:val="16"/>
        </w:rPr>
        <w:t xml:space="preserve"> for Enhanced mode</w:t>
      </w:r>
      <w:r w:rsidRPr="006F3F39">
        <w:rPr>
          <w:sz w:val="16"/>
          <w:szCs w:val="16"/>
        </w:rPr>
        <w:t xml:space="preserve"> (assuming the controller model supports it.)</w:t>
      </w:r>
    </w:p>
    <w:p w:rsidR="003565AE" w:rsidRPr="006F3F39" w:rsidRDefault="003565AE" w:rsidP="00EC72F5">
      <w:pPr>
        <w:pStyle w:val="ISL2Txt"/>
        <w:numPr>
          <w:ilvl w:val="0"/>
          <w:numId w:val="13"/>
        </w:numPr>
        <w:tabs>
          <w:tab w:val="clear" w:pos="1080"/>
          <w:tab w:val="num" w:pos="1636"/>
          <w:tab w:val="num" w:pos="1680"/>
        </w:tabs>
        <w:ind w:left="1636"/>
        <w:jc w:val="both"/>
        <w:rPr>
          <w:sz w:val="16"/>
          <w:szCs w:val="16"/>
        </w:rPr>
      </w:pPr>
      <w:r w:rsidRPr="006F3F39">
        <w:rPr>
          <w:sz w:val="16"/>
          <w:szCs w:val="16"/>
        </w:rPr>
        <w:t>Controller NVRAM is required for Enhanced and Classic controller modes. NVRAM is integrated in SurePOS 700 system. System x and Blade Servers require an NVRAM card.</w:t>
      </w:r>
    </w:p>
    <w:p w:rsidR="003565AE" w:rsidRDefault="003565AE" w:rsidP="00EC72F5">
      <w:pPr>
        <w:pStyle w:val="ISL2Txt"/>
        <w:numPr>
          <w:ilvl w:val="0"/>
          <w:numId w:val="13"/>
        </w:numPr>
        <w:tabs>
          <w:tab w:val="clear" w:pos="1080"/>
          <w:tab w:val="num" w:pos="1636"/>
          <w:tab w:val="num" w:pos="1680"/>
        </w:tabs>
        <w:ind w:left="1636"/>
        <w:jc w:val="both"/>
      </w:pPr>
      <w:r w:rsidRPr="006F3F39">
        <w:rPr>
          <w:sz w:val="16"/>
          <w:szCs w:val="16"/>
        </w:rPr>
        <w:t>Enhanced controllers only support Ethernet LAN communications</w:t>
      </w:r>
      <w:r>
        <w:t xml:space="preserve">. </w:t>
      </w:r>
    </w:p>
    <w:p w:rsidR="006D045D" w:rsidRDefault="006D045D" w:rsidP="006D045D">
      <w:pPr>
        <w:pStyle w:val="ISL2Txt"/>
        <w:tabs>
          <w:tab w:val="num" w:pos="1680"/>
        </w:tabs>
        <w:ind w:left="1636"/>
        <w:jc w:val="both"/>
      </w:pPr>
    </w:p>
    <w:p w:rsidR="003565AE" w:rsidRDefault="003565AE" w:rsidP="00F25F75">
      <w:pPr>
        <w:pStyle w:val="ISL2Txt"/>
        <w:tabs>
          <w:tab w:val="clear" w:pos="709"/>
          <w:tab w:val="left" w:pos="600"/>
          <w:tab w:val="left" w:pos="840"/>
        </w:tabs>
        <w:ind w:left="1276"/>
        <w:jc w:val="both"/>
      </w:pPr>
      <w:r>
        <w:t>The following table shows controller and controller/terminal models supported in Classic and/or Enhanced Mode on 4690 OS V6:</w:t>
      </w:r>
    </w:p>
    <w:p w:rsidR="003565AE" w:rsidRDefault="003565AE" w:rsidP="003565AE">
      <w:pPr>
        <w:pStyle w:val="ISL2Txt"/>
        <w:tabs>
          <w:tab w:val="clear" w:pos="709"/>
          <w:tab w:val="left" w:pos="600"/>
          <w:tab w:val="left" w:pos="840"/>
        </w:tabs>
        <w:ind w:left="720"/>
        <w:jc w:val="both"/>
      </w:pPr>
    </w:p>
    <w:tbl>
      <w:tblPr>
        <w:tblW w:w="0" w:type="auto"/>
        <w:jc w:val="right"/>
        <w:tblInd w:w="-66" w:type="dxa"/>
        <w:tblBorders>
          <w:top w:val="single" w:sz="12" w:space="0" w:color="008000"/>
          <w:left w:val="single" w:sz="6" w:space="0" w:color="008000"/>
          <w:bottom w:val="single" w:sz="12" w:space="0" w:color="008000"/>
          <w:right w:val="single" w:sz="6" w:space="0" w:color="008000"/>
          <w:insideH w:val="single" w:sz="6" w:space="0" w:color="000000"/>
        </w:tblBorders>
        <w:tblLook w:val="0000"/>
      </w:tblPr>
      <w:tblGrid>
        <w:gridCol w:w="3131"/>
        <w:gridCol w:w="2828"/>
        <w:gridCol w:w="1391"/>
        <w:gridCol w:w="1376"/>
      </w:tblGrid>
      <w:tr w:rsidR="003565AE" w:rsidRPr="00F25D43" w:rsidTr="00F4629B">
        <w:trPr>
          <w:jc w:val="right"/>
        </w:trPr>
        <w:tc>
          <w:tcPr>
            <w:tcW w:w="3131" w:type="dxa"/>
            <w:shd w:val="pct20" w:color="000000" w:fill="FFFFFF"/>
          </w:tcPr>
          <w:p w:rsidR="003565AE" w:rsidRPr="00F25D43" w:rsidRDefault="003565AE" w:rsidP="00045AA2">
            <w:pPr>
              <w:rPr>
                <w:rFonts w:ascii="Verdana" w:hAnsi="Verdana"/>
                <w:color w:val="000000"/>
                <w:sz w:val="12"/>
                <w:szCs w:val="12"/>
                <w:lang w:eastAsia="en-GB"/>
              </w:rPr>
            </w:pPr>
            <w:r w:rsidRPr="00F25D43">
              <w:rPr>
                <w:rFonts w:ascii="Verdana" w:hAnsi="Verdana"/>
                <w:b/>
                <w:bCs/>
                <w:color w:val="000000"/>
                <w:sz w:val="12"/>
                <w:szCs w:val="12"/>
                <w:lang w:eastAsia="en-GB"/>
              </w:rPr>
              <w:t>Model</w:t>
            </w:r>
          </w:p>
        </w:tc>
        <w:tc>
          <w:tcPr>
            <w:tcW w:w="2828" w:type="dxa"/>
            <w:shd w:val="pct20" w:color="000000" w:fill="FFFFFF"/>
          </w:tcPr>
          <w:p w:rsidR="003565AE" w:rsidRPr="00F25D43" w:rsidRDefault="003565AE" w:rsidP="00F25D43">
            <w:pPr>
              <w:jc w:val="center"/>
              <w:rPr>
                <w:rFonts w:ascii="Verdana" w:hAnsi="Verdana"/>
                <w:color w:val="000000"/>
                <w:sz w:val="12"/>
                <w:szCs w:val="12"/>
                <w:lang w:eastAsia="en-GB"/>
              </w:rPr>
            </w:pPr>
            <w:r w:rsidRPr="00F25D43">
              <w:rPr>
                <w:rFonts w:ascii="Verdana" w:hAnsi="Verdana"/>
                <w:b/>
                <w:bCs/>
                <w:color w:val="000000"/>
                <w:sz w:val="12"/>
                <w:szCs w:val="12"/>
                <w:lang w:eastAsia="en-GB"/>
              </w:rPr>
              <w:t>Enhanced Controller</w:t>
            </w:r>
          </w:p>
        </w:tc>
        <w:tc>
          <w:tcPr>
            <w:tcW w:w="1391" w:type="dxa"/>
            <w:shd w:val="pct20" w:color="000000" w:fill="FFFFFF"/>
          </w:tcPr>
          <w:p w:rsidR="003565AE" w:rsidRPr="00F25D43" w:rsidRDefault="003565AE" w:rsidP="00F25D43">
            <w:pPr>
              <w:jc w:val="center"/>
              <w:rPr>
                <w:rFonts w:ascii="Verdana" w:hAnsi="Verdana"/>
                <w:color w:val="000000"/>
                <w:sz w:val="12"/>
                <w:szCs w:val="12"/>
                <w:lang w:eastAsia="en-GB"/>
              </w:rPr>
            </w:pPr>
            <w:r w:rsidRPr="00F25D43">
              <w:rPr>
                <w:rFonts w:ascii="Verdana" w:hAnsi="Verdana"/>
                <w:b/>
                <w:bCs/>
                <w:color w:val="000000"/>
                <w:sz w:val="12"/>
                <w:szCs w:val="12"/>
                <w:lang w:eastAsia="en-GB"/>
              </w:rPr>
              <w:t>Classic Controller</w:t>
            </w:r>
          </w:p>
        </w:tc>
        <w:tc>
          <w:tcPr>
            <w:tcW w:w="1376" w:type="dxa"/>
            <w:shd w:val="pct20" w:color="000000" w:fill="FFFFFF"/>
          </w:tcPr>
          <w:p w:rsidR="003565AE" w:rsidRPr="00F25D43" w:rsidRDefault="003565AE" w:rsidP="00F25D43">
            <w:pPr>
              <w:jc w:val="center"/>
              <w:rPr>
                <w:rFonts w:ascii="Verdana" w:hAnsi="Verdana"/>
                <w:b/>
                <w:bCs/>
                <w:color w:val="000000"/>
                <w:sz w:val="12"/>
                <w:szCs w:val="12"/>
                <w:lang w:eastAsia="en-GB"/>
              </w:rPr>
            </w:pPr>
            <w:r w:rsidRPr="00F25D43">
              <w:rPr>
                <w:rFonts w:ascii="Verdana" w:hAnsi="Verdana"/>
                <w:b/>
                <w:bCs/>
                <w:color w:val="000000"/>
                <w:sz w:val="12"/>
                <w:szCs w:val="12"/>
                <w:lang w:eastAsia="en-GB"/>
              </w:rPr>
              <w:t>Controller/</w:t>
            </w:r>
          </w:p>
          <w:p w:rsidR="003565AE" w:rsidRPr="00F25D43" w:rsidRDefault="003565AE" w:rsidP="00F25D43">
            <w:pPr>
              <w:jc w:val="center"/>
              <w:rPr>
                <w:rFonts w:ascii="Verdana" w:hAnsi="Verdana"/>
                <w:color w:val="000000"/>
                <w:sz w:val="12"/>
                <w:szCs w:val="12"/>
                <w:lang w:eastAsia="en-GB"/>
              </w:rPr>
            </w:pPr>
            <w:r w:rsidRPr="00F25D43">
              <w:rPr>
                <w:rFonts w:ascii="Verdana" w:hAnsi="Verdana"/>
                <w:b/>
                <w:bCs/>
                <w:color w:val="000000"/>
                <w:sz w:val="12"/>
                <w:szCs w:val="12"/>
                <w:lang w:eastAsia="en-GB"/>
              </w:rPr>
              <w:t>Terminal</w:t>
            </w:r>
          </w:p>
        </w:tc>
      </w:tr>
      <w:tr w:rsidR="003565AE" w:rsidRPr="00F25D43" w:rsidTr="00F4629B">
        <w:trPr>
          <w:jc w:val="right"/>
        </w:trPr>
        <w:tc>
          <w:tcPr>
            <w:tcW w:w="3131" w:type="dxa"/>
            <w:shd w:val="pct25" w:color="FFFF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SurePOS 700: 4800-741,781,722,742,782,723,743,783</w:t>
            </w:r>
          </w:p>
        </w:tc>
        <w:tc>
          <w:tcPr>
            <w:tcW w:w="2828"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76"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 (Classic Mode only)</w:t>
            </w:r>
          </w:p>
        </w:tc>
      </w:tr>
      <w:tr w:rsidR="003565AE" w:rsidRPr="00F25D43" w:rsidTr="00F4629B">
        <w:trPr>
          <w:jc w:val="right"/>
        </w:trPr>
        <w:tc>
          <w:tcPr>
            <w:tcW w:w="3131" w:type="dxa"/>
            <w:shd w:val="pct20" w:color="0000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SurePOS 700: 4800-C41,C42,C43</w:t>
            </w:r>
          </w:p>
        </w:tc>
        <w:tc>
          <w:tcPr>
            <w:tcW w:w="2828"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76"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NO</w:t>
            </w:r>
          </w:p>
        </w:tc>
      </w:tr>
      <w:tr w:rsidR="003565AE" w:rsidRPr="00F25D43" w:rsidTr="00F4629B">
        <w:trPr>
          <w:jc w:val="right"/>
        </w:trPr>
        <w:tc>
          <w:tcPr>
            <w:tcW w:w="3131" w:type="dxa"/>
            <w:shd w:val="pct25" w:color="FFFF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HS12 blades: 8014, 8028</w:t>
            </w:r>
          </w:p>
        </w:tc>
        <w:tc>
          <w:tcPr>
            <w:tcW w:w="2828"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r w:rsidRPr="00F25D43">
              <w:rPr>
                <w:rFonts w:cs="Arial"/>
                <w:b/>
                <w:bCs/>
                <w:color w:val="000000"/>
                <w:sz w:val="12"/>
                <w:szCs w:val="12"/>
                <w:lang w:eastAsia="en-GB"/>
              </w:rPr>
              <w:t xml:space="preserve"> </w:t>
            </w:r>
            <w:r w:rsidRPr="00F25D43">
              <w:rPr>
                <w:rFonts w:cs="Arial"/>
                <w:color w:val="000000"/>
                <w:sz w:val="12"/>
                <w:szCs w:val="12"/>
                <w:lang w:eastAsia="en-GB"/>
              </w:rPr>
              <w:t>(SATA and SAS models)</w:t>
            </w:r>
          </w:p>
        </w:tc>
        <w:tc>
          <w:tcPr>
            <w:tcW w:w="1391" w:type="dxa"/>
            <w:shd w:val="pct25" w:color="FFFF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1" name="Picture 11"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p>
        </w:tc>
        <w:tc>
          <w:tcPr>
            <w:tcW w:w="1376" w:type="dxa"/>
            <w:shd w:val="pct25" w:color="FFFF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2" name="Picture 12"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565AE" w:rsidRPr="00F25D43">
              <w:rPr>
                <w:rFonts w:cs="Arial"/>
                <w:color w:val="000000"/>
                <w:sz w:val="12"/>
                <w:szCs w:val="12"/>
                <w:lang w:eastAsia="en-GB"/>
              </w:rPr>
              <w:t xml:space="preserve"> NO</w:t>
            </w:r>
          </w:p>
        </w:tc>
      </w:tr>
      <w:tr w:rsidR="003565AE" w:rsidRPr="00F25D43" w:rsidTr="00F4629B">
        <w:trPr>
          <w:jc w:val="right"/>
        </w:trPr>
        <w:tc>
          <w:tcPr>
            <w:tcW w:w="3131" w:type="dxa"/>
            <w:shd w:val="pct20" w:color="0000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BladeCenter S Chassis 8886-MAZ</w:t>
            </w:r>
          </w:p>
        </w:tc>
        <w:tc>
          <w:tcPr>
            <w:tcW w:w="2828"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0" w:color="0000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3" name="Picture 13"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p>
        </w:tc>
        <w:tc>
          <w:tcPr>
            <w:tcW w:w="1376" w:type="dxa"/>
            <w:shd w:val="pct20" w:color="0000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4" name="Picture 14"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565AE" w:rsidRPr="00F25D43">
              <w:rPr>
                <w:rFonts w:cs="Arial"/>
                <w:color w:val="000000"/>
                <w:sz w:val="12"/>
                <w:szCs w:val="12"/>
                <w:lang w:eastAsia="en-GB"/>
              </w:rPr>
              <w:t xml:space="preserve"> NO</w:t>
            </w:r>
          </w:p>
        </w:tc>
      </w:tr>
      <w:tr w:rsidR="003565AE" w:rsidRPr="00F25D43" w:rsidTr="00F4629B">
        <w:trPr>
          <w:jc w:val="right"/>
        </w:trPr>
        <w:tc>
          <w:tcPr>
            <w:tcW w:w="3131" w:type="dxa"/>
            <w:shd w:val="pct25" w:color="FFFF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 xml:space="preserve">IBM System x3200m2 </w:t>
            </w:r>
            <w:r w:rsidRPr="00F25D43">
              <w:rPr>
                <w:rFonts w:cs="Arial"/>
                <w:color w:val="000000"/>
                <w:sz w:val="12"/>
                <w:szCs w:val="12"/>
                <w:lang w:eastAsia="en-GB"/>
              </w:rPr>
              <w:br/>
              <w:t>4367,4368-xxx</w:t>
            </w:r>
          </w:p>
        </w:tc>
        <w:tc>
          <w:tcPr>
            <w:tcW w:w="2828"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r w:rsidRPr="00F25D43">
              <w:rPr>
                <w:rFonts w:cs="Arial"/>
                <w:b/>
                <w:bCs/>
                <w:color w:val="000000"/>
                <w:sz w:val="12"/>
                <w:szCs w:val="12"/>
                <w:lang w:eastAsia="en-GB"/>
              </w:rPr>
              <w:t xml:space="preserve"> </w:t>
            </w:r>
            <w:r w:rsidRPr="00F25D43">
              <w:rPr>
                <w:rFonts w:cs="Arial"/>
                <w:color w:val="000000"/>
                <w:sz w:val="12"/>
                <w:szCs w:val="12"/>
                <w:lang w:eastAsia="en-GB"/>
              </w:rPr>
              <w:t>(SATA and SAS models)</w:t>
            </w:r>
          </w:p>
        </w:tc>
        <w:tc>
          <w:tcPr>
            <w:tcW w:w="1391"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r w:rsidRPr="00F25D43">
              <w:rPr>
                <w:rFonts w:cs="Arial"/>
                <w:b/>
                <w:bCs/>
                <w:color w:val="000000"/>
                <w:sz w:val="12"/>
                <w:szCs w:val="12"/>
                <w:lang w:eastAsia="en-GB"/>
              </w:rPr>
              <w:t xml:space="preserve"> </w:t>
            </w:r>
            <w:r w:rsidRPr="00F25D43">
              <w:rPr>
                <w:rFonts w:cs="Arial"/>
                <w:color w:val="000000"/>
                <w:sz w:val="12"/>
                <w:szCs w:val="12"/>
                <w:lang w:eastAsia="en-GB"/>
              </w:rPr>
              <w:t>(SATA only)</w:t>
            </w:r>
          </w:p>
        </w:tc>
        <w:tc>
          <w:tcPr>
            <w:tcW w:w="1376" w:type="dxa"/>
            <w:shd w:val="pct25" w:color="FFFF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5" name="Picture 15"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565AE" w:rsidRPr="00F25D43">
              <w:rPr>
                <w:rFonts w:cs="Arial"/>
                <w:color w:val="000000"/>
                <w:sz w:val="12"/>
                <w:szCs w:val="12"/>
                <w:lang w:eastAsia="en-GB"/>
              </w:rPr>
              <w:t xml:space="preserve"> NO</w:t>
            </w:r>
          </w:p>
        </w:tc>
      </w:tr>
      <w:tr w:rsidR="003565AE" w:rsidRPr="00F25D43" w:rsidTr="00F4629B">
        <w:trPr>
          <w:jc w:val="right"/>
        </w:trPr>
        <w:tc>
          <w:tcPr>
            <w:tcW w:w="3131" w:type="dxa"/>
            <w:shd w:val="pct20" w:color="0000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 xml:space="preserve">IBM System x3200 </w:t>
            </w:r>
            <w:r w:rsidRPr="00F25D43">
              <w:rPr>
                <w:rFonts w:cs="Arial"/>
                <w:color w:val="000000"/>
                <w:sz w:val="12"/>
                <w:szCs w:val="12"/>
                <w:lang w:eastAsia="en-GB"/>
              </w:rPr>
              <w:br/>
              <w:t>4362,4363</w:t>
            </w:r>
          </w:p>
        </w:tc>
        <w:tc>
          <w:tcPr>
            <w:tcW w:w="2828"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76" w:type="dxa"/>
            <w:shd w:val="pct20" w:color="0000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6" name="Picture 16"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565AE" w:rsidRPr="00F25D43">
              <w:rPr>
                <w:rFonts w:cs="Arial"/>
                <w:color w:val="000000"/>
                <w:sz w:val="12"/>
                <w:szCs w:val="12"/>
                <w:lang w:eastAsia="en-GB"/>
              </w:rPr>
              <w:t xml:space="preserve"> NO</w:t>
            </w:r>
          </w:p>
        </w:tc>
      </w:tr>
      <w:tr w:rsidR="003565AE" w:rsidRPr="00F25D43" w:rsidTr="00F4629B">
        <w:trPr>
          <w:jc w:val="right"/>
        </w:trPr>
        <w:tc>
          <w:tcPr>
            <w:tcW w:w="3131" w:type="dxa"/>
            <w:shd w:val="pct25" w:color="FFFF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 xml:space="preserve">eserver 206m: </w:t>
            </w:r>
            <w:r w:rsidRPr="00F25D43">
              <w:rPr>
                <w:rFonts w:cs="Arial"/>
                <w:color w:val="000000"/>
                <w:sz w:val="12"/>
                <w:szCs w:val="12"/>
                <w:lang w:eastAsia="en-GB"/>
              </w:rPr>
              <w:br/>
              <w:t>Series x 206m:</w:t>
            </w:r>
            <w:r w:rsidRPr="00F25D43">
              <w:rPr>
                <w:rFonts w:cs="Arial"/>
                <w:color w:val="000000"/>
                <w:sz w:val="12"/>
                <w:szCs w:val="12"/>
                <w:lang w:eastAsia="en-GB"/>
              </w:rPr>
              <w:br/>
              <w:t>8485,8490</w:t>
            </w:r>
          </w:p>
        </w:tc>
        <w:tc>
          <w:tcPr>
            <w:tcW w:w="2828"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76" w:type="dxa"/>
            <w:shd w:val="pct25" w:color="FFFF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7" name="Picture 17"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565AE" w:rsidRPr="00F25D43">
              <w:rPr>
                <w:rFonts w:cs="Arial"/>
                <w:color w:val="000000"/>
                <w:sz w:val="12"/>
                <w:szCs w:val="12"/>
                <w:lang w:eastAsia="en-GB"/>
              </w:rPr>
              <w:t xml:space="preserve"> NO</w:t>
            </w:r>
          </w:p>
        </w:tc>
      </w:tr>
      <w:tr w:rsidR="003565AE" w:rsidRPr="00F25D43" w:rsidTr="00F4629B">
        <w:trPr>
          <w:jc w:val="right"/>
        </w:trPr>
        <w:tc>
          <w:tcPr>
            <w:tcW w:w="3131" w:type="dxa"/>
            <w:shd w:val="pct20" w:color="0000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 xml:space="preserve">Xseries 206: </w:t>
            </w:r>
            <w:r w:rsidRPr="00F25D43">
              <w:rPr>
                <w:rFonts w:cs="Arial"/>
                <w:color w:val="000000"/>
                <w:sz w:val="12"/>
                <w:szCs w:val="12"/>
                <w:lang w:eastAsia="en-GB"/>
              </w:rPr>
              <w:br/>
              <w:t>8482,8487</w:t>
            </w:r>
          </w:p>
        </w:tc>
        <w:tc>
          <w:tcPr>
            <w:tcW w:w="2828"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76" w:type="dxa"/>
            <w:shd w:val="pct20" w:color="0000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11430" cy="11430"/>
                  <wp:effectExtent l="0" t="0" r="0" b="0"/>
                  <wp:docPr id="18" name="Picture 18"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view"/>
                          <pic:cNvPicPr>
                            <a:picLocks noChangeAspect="1" noChangeArrowheads="1"/>
                          </pic:cNvPicPr>
                        </pic:nvPicPr>
                        <pic:blipFill>
                          <a:blip r:embed="rId24"/>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565AE" w:rsidRPr="00F25D43">
              <w:rPr>
                <w:rFonts w:cs="Arial"/>
                <w:color w:val="000000"/>
                <w:sz w:val="12"/>
                <w:szCs w:val="12"/>
                <w:lang w:eastAsia="en-GB"/>
              </w:rPr>
              <w:t xml:space="preserve"> NO</w:t>
            </w:r>
          </w:p>
        </w:tc>
      </w:tr>
      <w:tr w:rsidR="003565AE" w:rsidRPr="00F25D43" w:rsidTr="00F4629B">
        <w:trPr>
          <w:jc w:val="right"/>
        </w:trPr>
        <w:tc>
          <w:tcPr>
            <w:tcW w:w="3131" w:type="dxa"/>
            <w:shd w:val="pct25" w:color="FFFF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 xml:space="preserve">Xseries 205: </w:t>
            </w:r>
            <w:r w:rsidRPr="00F25D43">
              <w:rPr>
                <w:rFonts w:cs="Arial"/>
                <w:color w:val="000000"/>
                <w:sz w:val="12"/>
                <w:szCs w:val="12"/>
                <w:lang w:eastAsia="en-GB"/>
              </w:rPr>
              <w:br/>
              <w:t>8480</w:t>
            </w:r>
          </w:p>
        </w:tc>
        <w:tc>
          <w:tcPr>
            <w:tcW w:w="2828"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5" w:color="FFFF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76" w:type="dxa"/>
            <w:shd w:val="pct25" w:color="FFFF00" w:fill="FFFFFF"/>
          </w:tcPr>
          <w:p w:rsidR="003565AE" w:rsidRPr="00F25D43" w:rsidRDefault="00ED3613" w:rsidP="00F25D43">
            <w:pPr>
              <w:jc w:val="center"/>
              <w:rPr>
                <w:rFonts w:cs="Arial"/>
                <w:color w:val="000000"/>
                <w:sz w:val="12"/>
                <w:szCs w:val="12"/>
                <w:lang w:eastAsia="en-GB"/>
              </w:rPr>
            </w:pPr>
            <w:r>
              <w:rPr>
                <w:rFonts w:cs="Arial"/>
                <w:noProof/>
                <w:color w:val="000000"/>
                <w:sz w:val="12"/>
                <w:szCs w:val="12"/>
                <w:lang w:eastAsia="en-GB"/>
              </w:rPr>
              <w:drawing>
                <wp:inline distT="0" distB="0" distL="0" distR="0">
                  <wp:extent cx="5715" cy="5715"/>
                  <wp:effectExtent l="0" t="0" r="0" b="0"/>
                  <wp:docPr id="19" name="Picture 19" descr="do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view"/>
                          <pic:cNvPicPr>
                            <a:picLocks noChangeAspect="1" noChangeArrowheads="1"/>
                          </pic:cNvPicPr>
                        </pic:nvPicPr>
                        <pic:blipFill>
                          <a:blip r:embed="rId2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003565AE" w:rsidRPr="00F25D43">
              <w:rPr>
                <w:rFonts w:cs="Arial"/>
                <w:color w:val="000000"/>
                <w:sz w:val="12"/>
                <w:szCs w:val="12"/>
                <w:lang w:eastAsia="en-GB"/>
              </w:rPr>
              <w:t xml:space="preserve"> NO</w:t>
            </w:r>
          </w:p>
        </w:tc>
      </w:tr>
      <w:tr w:rsidR="003565AE" w:rsidRPr="00F25D43" w:rsidTr="00F4629B">
        <w:trPr>
          <w:jc w:val="right"/>
        </w:trPr>
        <w:tc>
          <w:tcPr>
            <w:tcW w:w="3131" w:type="dxa"/>
            <w:shd w:val="pct20" w:color="000000" w:fill="FFFFFF"/>
          </w:tcPr>
          <w:p w:rsidR="003565AE" w:rsidRPr="00F25D43" w:rsidRDefault="003565AE" w:rsidP="00045AA2">
            <w:pPr>
              <w:rPr>
                <w:rFonts w:cs="Arial"/>
                <w:color w:val="000000"/>
                <w:sz w:val="12"/>
                <w:szCs w:val="12"/>
                <w:lang w:eastAsia="en-GB"/>
              </w:rPr>
            </w:pPr>
            <w:r w:rsidRPr="00F25D43">
              <w:rPr>
                <w:rFonts w:cs="Arial"/>
                <w:color w:val="000000"/>
                <w:sz w:val="12"/>
                <w:szCs w:val="12"/>
                <w:lang w:eastAsia="en-GB"/>
              </w:rPr>
              <w:t xml:space="preserve">HS20 Blade </w:t>
            </w:r>
          </w:p>
        </w:tc>
        <w:tc>
          <w:tcPr>
            <w:tcW w:w="2828"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91" w:type="dxa"/>
            <w:shd w:val="pct20" w:color="000000" w:fill="FFFFFF"/>
          </w:tcPr>
          <w:p w:rsidR="003565AE" w:rsidRPr="00F25D43" w:rsidRDefault="003565AE" w:rsidP="00F25D43">
            <w:pPr>
              <w:jc w:val="center"/>
              <w:rPr>
                <w:rFonts w:cs="Arial"/>
                <w:color w:val="000000"/>
                <w:sz w:val="12"/>
                <w:szCs w:val="12"/>
                <w:lang w:eastAsia="en-GB"/>
              </w:rPr>
            </w:pPr>
            <w:r w:rsidRPr="00F25D43">
              <w:rPr>
                <w:rFonts w:cs="Arial"/>
                <w:color w:val="000000"/>
                <w:sz w:val="12"/>
                <w:szCs w:val="12"/>
                <w:lang w:eastAsia="en-GB"/>
              </w:rPr>
              <w:t>X</w:t>
            </w:r>
          </w:p>
        </w:tc>
        <w:tc>
          <w:tcPr>
            <w:tcW w:w="1376" w:type="dxa"/>
            <w:shd w:val="pct20" w:color="000000" w:fill="FFFFFF"/>
          </w:tcPr>
          <w:p w:rsidR="003565AE" w:rsidRPr="00F25D43" w:rsidRDefault="003565AE" w:rsidP="00F25D43">
            <w:pPr>
              <w:jc w:val="center"/>
              <w:rPr>
                <w:rFonts w:cs="Arial"/>
                <w:sz w:val="12"/>
                <w:szCs w:val="12"/>
                <w:lang w:eastAsia="en-GB"/>
              </w:rPr>
            </w:pPr>
            <w:r w:rsidRPr="00F25D43">
              <w:rPr>
                <w:rFonts w:cs="Arial"/>
                <w:color w:val="000000"/>
                <w:sz w:val="12"/>
                <w:szCs w:val="12"/>
                <w:lang w:eastAsia="en-GB"/>
              </w:rPr>
              <w:t>NO</w:t>
            </w:r>
          </w:p>
        </w:tc>
      </w:tr>
    </w:tbl>
    <w:p w:rsidR="003565AE" w:rsidRDefault="003565AE" w:rsidP="003565AE">
      <w:pPr>
        <w:pStyle w:val="ISL2Txt"/>
      </w:pPr>
    </w:p>
    <w:p w:rsidR="003565AE" w:rsidRDefault="003565AE" w:rsidP="00354E43">
      <w:pPr>
        <w:pStyle w:val="ISL2Hdr"/>
      </w:pPr>
      <w:bookmarkStart w:id="138" w:name="_Toc283191075"/>
      <w:r w:rsidRPr="009227A8">
        <w:t>Hardware Requirements -- Terminals</w:t>
      </w:r>
      <w:bookmarkEnd w:id="138"/>
      <w:r w:rsidRPr="009227A8">
        <w:t xml:space="preserve"> </w:t>
      </w:r>
    </w:p>
    <w:p w:rsidR="003565AE" w:rsidRDefault="003565AE" w:rsidP="00354E43">
      <w:pPr>
        <w:pStyle w:val="ISL3Hdr"/>
      </w:pPr>
      <w:r w:rsidRPr="00263569">
        <w:t>Memory Requirements</w:t>
      </w:r>
    </w:p>
    <w:p w:rsidR="003565AE" w:rsidRPr="003E5ACD" w:rsidRDefault="003565AE" w:rsidP="00045AA2">
      <w:pPr>
        <w:pStyle w:val="ISL2Txt"/>
        <w:numPr>
          <w:ilvl w:val="1"/>
          <w:numId w:val="14"/>
        </w:numPr>
        <w:tabs>
          <w:tab w:val="clear" w:pos="2760"/>
          <w:tab w:val="num" w:pos="1800"/>
        </w:tabs>
        <w:ind w:left="1800"/>
        <w:jc w:val="both"/>
        <w:rPr>
          <w:sz w:val="16"/>
          <w:szCs w:val="16"/>
        </w:rPr>
      </w:pPr>
      <w:r w:rsidRPr="003E5ACD">
        <w:rPr>
          <w:sz w:val="16"/>
          <w:szCs w:val="16"/>
        </w:rPr>
        <w:t>Minimum terminal memory with Java™ - 128 MB</w:t>
      </w:r>
    </w:p>
    <w:p w:rsidR="003565AE" w:rsidRPr="003E5ACD" w:rsidRDefault="003565AE" w:rsidP="00045AA2">
      <w:pPr>
        <w:pStyle w:val="ISL2Txt"/>
        <w:numPr>
          <w:ilvl w:val="1"/>
          <w:numId w:val="14"/>
        </w:numPr>
        <w:tabs>
          <w:tab w:val="clear" w:pos="2760"/>
          <w:tab w:val="num" w:pos="1800"/>
        </w:tabs>
        <w:ind w:left="1800"/>
        <w:jc w:val="both"/>
        <w:rPr>
          <w:sz w:val="16"/>
          <w:szCs w:val="16"/>
        </w:rPr>
      </w:pPr>
      <w:r w:rsidRPr="003E5ACD">
        <w:rPr>
          <w:sz w:val="16"/>
          <w:szCs w:val="16"/>
        </w:rPr>
        <w:t>Maximum terminal memory - 512 MB (for those 4694 and SurePOS™ 700 terminals that can run 512 MB)</w:t>
      </w:r>
    </w:p>
    <w:p w:rsidR="003565AE" w:rsidRPr="003E5ACD" w:rsidRDefault="003565AE" w:rsidP="00045AA2">
      <w:pPr>
        <w:pStyle w:val="ISL2Txt"/>
        <w:numPr>
          <w:ilvl w:val="1"/>
          <w:numId w:val="14"/>
        </w:numPr>
        <w:tabs>
          <w:tab w:val="clear" w:pos="2760"/>
          <w:tab w:val="num" w:pos="1800"/>
        </w:tabs>
        <w:ind w:left="1800"/>
        <w:jc w:val="both"/>
        <w:rPr>
          <w:sz w:val="16"/>
          <w:szCs w:val="16"/>
        </w:rPr>
      </w:pPr>
      <w:r w:rsidRPr="003E5ACD">
        <w:rPr>
          <w:sz w:val="16"/>
          <w:szCs w:val="16"/>
        </w:rPr>
        <w:t>Only the IBM SurePOS 700 Series and select models of the IBM SurePOS 4694 POS System can run Java applications.</w:t>
      </w:r>
    </w:p>
    <w:p w:rsidR="000A087C" w:rsidRDefault="000A087C" w:rsidP="00354E43">
      <w:pPr>
        <w:pStyle w:val="ISL3Hdr"/>
      </w:pPr>
      <w:r w:rsidRPr="00263569">
        <w:t>Supported Terminals</w:t>
      </w:r>
    </w:p>
    <w:p w:rsidR="000A087C" w:rsidRDefault="000A087C" w:rsidP="000A087C">
      <w:pPr>
        <w:pStyle w:val="ISL2Txt"/>
        <w:ind w:left="1320"/>
        <w:jc w:val="both"/>
      </w:pPr>
      <w:r>
        <w:t xml:space="preserve">4690 OS V6 terminal support when using Classic controllers remains unchanged from 4690 OS Version 5.2. Enhanced controllers only support Ethernet LAN communications. Terminal models using store loop or token ring network communications can not be used with the Enhanced controller. </w:t>
      </w:r>
    </w:p>
    <w:p w:rsidR="00D90DE4" w:rsidRDefault="00D90DE4" w:rsidP="00D90DE4">
      <w:pPr>
        <w:pStyle w:val="ISL2Hdr"/>
      </w:pPr>
      <w:bookmarkStart w:id="139" w:name="_Toc283191076"/>
      <w:r>
        <w:t>Hardware Requirements -- IBM Director Server</w:t>
      </w:r>
      <w:bookmarkEnd w:id="139"/>
    </w:p>
    <w:p w:rsidR="00D90DE4" w:rsidRPr="003E2E14" w:rsidRDefault="00D90DE4" w:rsidP="00D90DE4">
      <w:pPr>
        <w:pStyle w:val="ISNormal"/>
        <w:numPr>
          <w:ilvl w:val="0"/>
          <w:numId w:val="40"/>
        </w:numPr>
      </w:pPr>
      <w:r w:rsidRPr="003E2E14">
        <w:t>The Retail Extensions for IBM Director for IBM Remote Management Agent V2R6</w:t>
      </w:r>
    </w:p>
    <w:p w:rsidR="00D90DE4" w:rsidRPr="003E2E14" w:rsidRDefault="00D90DE4" w:rsidP="00D90DE4">
      <w:pPr>
        <w:pStyle w:val="ISNormal"/>
        <w:numPr>
          <w:ilvl w:val="0"/>
          <w:numId w:val="40"/>
        </w:numPr>
      </w:pPr>
      <w:r w:rsidRPr="003E2E14">
        <w:t>IBM Director 5.20.3 with Service Update 3</w:t>
      </w:r>
    </w:p>
    <w:p w:rsidR="00D90DE4" w:rsidRPr="003E2E14" w:rsidRDefault="00D90DE4" w:rsidP="00D90DE4">
      <w:pPr>
        <w:pStyle w:val="ISNormal"/>
        <w:numPr>
          <w:ilvl w:val="0"/>
          <w:numId w:val="40"/>
        </w:numPr>
      </w:pPr>
      <w:r w:rsidRPr="003E2E14">
        <w:t>Windows 2003 Server (x32 or x64)</w:t>
      </w:r>
    </w:p>
    <w:p w:rsidR="00A031D7" w:rsidRDefault="00F71BB1" w:rsidP="00D90DE4">
      <w:pPr>
        <w:pStyle w:val="ISL2Hdr"/>
        <w:numPr>
          <w:ilvl w:val="0"/>
          <w:numId w:val="0"/>
        </w:numPr>
        <w:ind w:left="1276" w:hanging="709"/>
      </w:pPr>
      <w:r>
        <w:br w:type="page"/>
      </w:r>
      <w:bookmarkStart w:id="140" w:name="_Toc283191077"/>
      <w:r w:rsidR="00A031D7">
        <w:lastRenderedPageBreak/>
        <w:t xml:space="preserve">RMA Proof of Concept </w:t>
      </w:r>
      <w:r>
        <w:t>on 4690 OS V5R2</w:t>
      </w:r>
      <w:bookmarkEnd w:id="140"/>
    </w:p>
    <w:p w:rsidR="00A031D7" w:rsidRDefault="00A031D7" w:rsidP="00354E43">
      <w:pPr>
        <w:pStyle w:val="ISL3Hdr"/>
      </w:pPr>
      <w:r>
        <w:t>Environment used for testing.</w:t>
      </w:r>
    </w:p>
    <w:p w:rsidR="00A031D7" w:rsidRPr="000C0722" w:rsidRDefault="00A031D7" w:rsidP="00F71BB1">
      <w:pPr>
        <w:pStyle w:val="ISNormal"/>
        <w:ind w:left="1320"/>
        <w:rPr>
          <w:b/>
          <w:color w:val="000080"/>
        </w:rPr>
      </w:pPr>
      <w:r w:rsidRPr="000C0722">
        <w:rPr>
          <w:b/>
          <w:color w:val="000080"/>
        </w:rPr>
        <w:t>4690 Setup</w:t>
      </w:r>
    </w:p>
    <w:p w:rsidR="00A031D7" w:rsidRPr="00F71BB1" w:rsidRDefault="00A031D7" w:rsidP="00F71BB1">
      <w:pPr>
        <w:pStyle w:val="ISNormal"/>
        <w:ind w:left="1320"/>
        <w:jc w:val="both"/>
        <w:rPr>
          <w:sz w:val="16"/>
          <w:szCs w:val="16"/>
        </w:rPr>
      </w:pPr>
      <w:r w:rsidRPr="00F71BB1">
        <w:rPr>
          <w:sz w:val="16"/>
          <w:szCs w:val="16"/>
        </w:rPr>
        <w:t>Twin controller (2x SurePos 742) system running 4690 V5R2 at CD0800, Boots software level 10A.</w:t>
      </w:r>
    </w:p>
    <w:p w:rsidR="00A031D7" w:rsidRPr="00F71BB1" w:rsidRDefault="00A031D7" w:rsidP="00F71BB1">
      <w:pPr>
        <w:pStyle w:val="ISNormal"/>
        <w:ind w:left="1320"/>
        <w:jc w:val="both"/>
        <w:rPr>
          <w:sz w:val="16"/>
          <w:szCs w:val="16"/>
        </w:rPr>
      </w:pPr>
      <w:r w:rsidRPr="00F71BB1">
        <w:rPr>
          <w:sz w:val="16"/>
          <w:szCs w:val="16"/>
        </w:rPr>
        <w:t>Tills – 1 x SurePos 733, 1 x SurePos 742.</w:t>
      </w:r>
    </w:p>
    <w:p w:rsidR="00A031D7" w:rsidRPr="00F71BB1" w:rsidRDefault="00A031D7" w:rsidP="00F71BB1">
      <w:pPr>
        <w:pStyle w:val="ISNormal"/>
        <w:ind w:left="1320"/>
        <w:jc w:val="both"/>
        <w:rPr>
          <w:sz w:val="16"/>
          <w:szCs w:val="16"/>
        </w:rPr>
      </w:pPr>
      <w:r w:rsidRPr="00F71BB1">
        <w:rPr>
          <w:sz w:val="16"/>
          <w:szCs w:val="16"/>
        </w:rPr>
        <w:t>Changes made to 4690 system – RMA software added and configuration changed to start RMA at IPL.</w:t>
      </w:r>
    </w:p>
    <w:p w:rsidR="00A031D7" w:rsidRDefault="00A031D7" w:rsidP="00F71BB1">
      <w:pPr>
        <w:pStyle w:val="ISNormal"/>
        <w:ind w:left="1320"/>
      </w:pPr>
      <w:r w:rsidRPr="000C0722">
        <w:rPr>
          <w:b/>
          <w:color w:val="000080"/>
        </w:rPr>
        <w:t>Windows environment</w:t>
      </w:r>
      <w:r>
        <w:t>.</w:t>
      </w:r>
    </w:p>
    <w:p w:rsidR="00A031D7" w:rsidRPr="00F71BB1" w:rsidRDefault="00A031D7" w:rsidP="00F71BB1">
      <w:pPr>
        <w:pStyle w:val="ISNormal"/>
        <w:ind w:left="1320"/>
        <w:rPr>
          <w:sz w:val="16"/>
          <w:szCs w:val="16"/>
        </w:rPr>
      </w:pPr>
      <w:r w:rsidRPr="00F71BB1">
        <w:rPr>
          <w:sz w:val="16"/>
          <w:szCs w:val="16"/>
        </w:rPr>
        <w:t>2 x Windows XP where used. One to run the RMA master agent and the other running IBM Director.</w:t>
      </w:r>
    </w:p>
    <w:p w:rsidR="00A031D7" w:rsidRDefault="00A031D7" w:rsidP="00354E43">
      <w:pPr>
        <w:pStyle w:val="ISL3Hdr"/>
      </w:pPr>
      <w:r>
        <w:t>What 4690 events RMA/IBM Director can capture.</w:t>
      </w:r>
    </w:p>
    <w:p w:rsidR="00A031D7" w:rsidRDefault="00B5588D" w:rsidP="00F71BB1">
      <w:pPr>
        <w:pStyle w:val="ISNormal"/>
        <w:ind w:left="1320"/>
        <w:jc w:val="both"/>
      </w:pPr>
      <w:r>
        <w:t>All of</w:t>
      </w:r>
      <w:r w:rsidR="00A031D7">
        <w:t xml:space="preserve"> the 4690 logs are sent onto IBM Director and can have ‘Events’ performed on them by IBM Director. This is only possible if the event uses a specific message number </w:t>
      </w:r>
      <w:r w:rsidR="00D65FFF">
        <w:t>in the</w:t>
      </w:r>
      <w:r w:rsidR="00A031D7">
        <w:t xml:space="preserve"> message text</w:t>
      </w:r>
      <w:r w:rsidR="00D65FFF">
        <w:t>.</w:t>
      </w:r>
      <w:r w:rsidR="00A031D7">
        <w:t xml:space="preserve"> </w:t>
      </w:r>
      <w:r w:rsidR="00D65FFF">
        <w:t>A</w:t>
      </w:r>
      <w:r w:rsidR="00A031D7">
        <w:t xml:space="preserve"> problem </w:t>
      </w:r>
      <w:r w:rsidR="00D65FFF">
        <w:t>arrises for</w:t>
      </w:r>
      <w:r w:rsidR="00A031D7">
        <w:t xml:space="preserve"> Boots Application Events </w:t>
      </w:r>
      <w:r w:rsidR="00D65FFF">
        <w:t xml:space="preserve">were we </w:t>
      </w:r>
      <w:r w:rsidR="00A031D7">
        <w:t xml:space="preserve">log </w:t>
      </w:r>
      <w:r w:rsidR="00D65FFF">
        <w:t xml:space="preserve">all </w:t>
      </w:r>
      <w:r w:rsidR="00A031D7">
        <w:t>application events using message number J000</w:t>
      </w:r>
      <w:r w:rsidR="00D65FFF">
        <w:t xml:space="preserve"> and vary the event number</w:t>
      </w:r>
      <w:r w:rsidR="00A031D7">
        <w:t>.</w:t>
      </w:r>
    </w:p>
    <w:p w:rsidR="0085263B" w:rsidRDefault="0085263B" w:rsidP="00F71BB1">
      <w:pPr>
        <w:pStyle w:val="ISNormal"/>
        <w:ind w:left="1320"/>
        <w:jc w:val="both"/>
      </w:pPr>
    </w:p>
    <w:p w:rsidR="00A031D7" w:rsidRDefault="00A031D7" w:rsidP="00F71BB1">
      <w:pPr>
        <w:pStyle w:val="ISNormal"/>
        <w:ind w:left="1320"/>
      </w:pPr>
      <w:r>
        <w:t xml:space="preserve">Alarmed messages logged by BGMON are OK as these log </w:t>
      </w:r>
      <w:r w:rsidR="00D65FFF">
        <w:t xml:space="preserve">against </w:t>
      </w:r>
      <w:r>
        <w:t>specific message</w:t>
      </w:r>
      <w:r w:rsidR="00D65FFF">
        <w:t xml:space="preserve"> number (J996 etc)</w:t>
      </w:r>
      <w:r>
        <w:t>.</w:t>
      </w:r>
    </w:p>
    <w:p w:rsidR="0085263B" w:rsidRDefault="0085263B" w:rsidP="00F71BB1">
      <w:pPr>
        <w:pStyle w:val="ISNormal"/>
        <w:ind w:left="1320"/>
      </w:pPr>
    </w:p>
    <w:p w:rsidR="00A031D7" w:rsidRDefault="00A031D7" w:rsidP="00F71BB1">
      <w:pPr>
        <w:pStyle w:val="ISNormal"/>
        <w:ind w:left="1320"/>
        <w:jc w:val="both"/>
      </w:pPr>
      <w:r>
        <w:t>IBM Director can trap 4690 Events logged by tills. However, the till number does not appear as part of the message, so an alert would only be possible against the store number.</w:t>
      </w:r>
    </w:p>
    <w:p w:rsidR="00A031D7" w:rsidRDefault="00A031D7" w:rsidP="00354E43">
      <w:pPr>
        <w:pStyle w:val="ISL3Hdr"/>
      </w:pPr>
      <w:r>
        <w:t>4690 Events that have been setup during the testing.</w:t>
      </w:r>
    </w:p>
    <w:p w:rsidR="00A031D7" w:rsidRDefault="00A031D7" w:rsidP="00F71BB1">
      <w:pPr>
        <w:pStyle w:val="ISNormal"/>
        <w:ind w:left="1320"/>
        <w:jc w:val="both"/>
      </w:pPr>
      <w:r>
        <w:t>IBM Director events have been setup to check for Sales and Stock Support Abended messages, controller dumps and controller reloads.</w:t>
      </w:r>
    </w:p>
    <w:p w:rsidR="0085263B" w:rsidRDefault="0085263B" w:rsidP="00F71BB1">
      <w:pPr>
        <w:pStyle w:val="ISNormal"/>
        <w:ind w:left="1320"/>
        <w:jc w:val="both"/>
      </w:pPr>
    </w:p>
    <w:p w:rsidR="00A031D7" w:rsidRDefault="00A031D7" w:rsidP="00F71BB1">
      <w:pPr>
        <w:pStyle w:val="ISNormal"/>
        <w:ind w:left="1320"/>
        <w:jc w:val="both"/>
      </w:pPr>
      <w:r>
        <w:t>Till offline checks have also been setup. Unlike 4690 events that where not logged against a till number, tills (and controllers) going offline can be reported directly by IBM Director so they can be logged against a till number.</w:t>
      </w:r>
    </w:p>
    <w:p w:rsidR="00A031D7" w:rsidRDefault="00A031D7" w:rsidP="00354E43">
      <w:pPr>
        <w:pStyle w:val="ISL3Hdr"/>
      </w:pPr>
      <w:r>
        <w:t>What cannot be performed with the current 4690 O/S.</w:t>
      </w:r>
      <w:r w:rsidR="00F71BB1">
        <w:t>(V5R2)</w:t>
      </w:r>
    </w:p>
    <w:p w:rsidR="00A031D7" w:rsidRDefault="00A031D7" w:rsidP="00F71BB1">
      <w:pPr>
        <w:pStyle w:val="ISNormal"/>
        <w:ind w:left="1320"/>
      </w:pPr>
      <w:r>
        <w:t>Resource monitoring (i.e. drive space reporting).</w:t>
      </w:r>
    </w:p>
    <w:p w:rsidR="00A031D7" w:rsidRDefault="00A031D7" w:rsidP="00F71BB1">
      <w:pPr>
        <w:pStyle w:val="ISNormal"/>
        <w:ind w:left="1320"/>
      </w:pPr>
      <w:r>
        <w:t>Inventory and asset management.</w:t>
      </w:r>
    </w:p>
    <w:p w:rsidR="00A031D7" w:rsidRDefault="00A031D7" w:rsidP="00F71BB1">
      <w:pPr>
        <w:pStyle w:val="ISNormal"/>
        <w:ind w:left="1320"/>
      </w:pPr>
      <w:r>
        <w:t>Terminal peripheral monitoring.</w:t>
      </w:r>
    </w:p>
    <w:p w:rsidR="00A031D7" w:rsidRDefault="00A031D7" w:rsidP="00354E43">
      <w:pPr>
        <w:pStyle w:val="ISL3Hdr"/>
      </w:pPr>
      <w:r>
        <w:t>Things to be careful of when creating ‘Event Action Plans’.</w:t>
      </w:r>
    </w:p>
    <w:p w:rsidR="00A031D7" w:rsidRDefault="00A031D7" w:rsidP="00F71BB1">
      <w:pPr>
        <w:pStyle w:val="ISNormal"/>
        <w:ind w:left="1320"/>
        <w:jc w:val="both"/>
      </w:pPr>
      <w:r>
        <w:t>Event Action Plans (EAP) is a plan of what IBM Director will do when it sees a particular event.</w:t>
      </w:r>
    </w:p>
    <w:p w:rsidR="00A031D7" w:rsidRDefault="00A031D7" w:rsidP="00F71BB1">
      <w:pPr>
        <w:pStyle w:val="ISNormal"/>
        <w:ind w:left="1320"/>
        <w:jc w:val="both"/>
      </w:pPr>
      <w:r>
        <w:t>If care is not taken multiple actions (calls being logged) could happen for a single problem. An example of this would be when Stock Support abends, as the event is logged by BGMON and event would be logged every 15 minutes until Stock Support is re-started.</w:t>
      </w:r>
    </w:p>
    <w:p w:rsidR="00F71BB1" w:rsidRDefault="00F71BB1" w:rsidP="00F71BB1">
      <w:pPr>
        <w:pStyle w:val="ISNormal"/>
        <w:ind w:left="1320"/>
        <w:jc w:val="both"/>
      </w:pPr>
    </w:p>
    <w:p w:rsidR="00A031D7" w:rsidRDefault="00A031D7" w:rsidP="00F71BB1">
      <w:pPr>
        <w:pStyle w:val="ISNormal"/>
        <w:ind w:left="1320"/>
        <w:jc w:val="both"/>
      </w:pPr>
      <w:r>
        <w:t>An EAP can be setup to ignore duplicate events within a set time period. Likewise, an EAP could be set to only perform an action if the event was logged a set number of times within a time period, this could be useful for controller and till reloads to only log a call if the same event happens twice in an hour.</w:t>
      </w:r>
    </w:p>
    <w:p w:rsidR="00A031D7" w:rsidRDefault="00A031D7" w:rsidP="00354E43">
      <w:pPr>
        <w:pStyle w:val="ISL3Hdr"/>
      </w:pPr>
      <w:r>
        <w:t>Issues.</w:t>
      </w:r>
    </w:p>
    <w:p w:rsidR="00A031D7" w:rsidRDefault="00A031D7" w:rsidP="00F71BB1">
      <w:pPr>
        <w:pStyle w:val="ISNormal"/>
        <w:ind w:left="1320"/>
        <w:jc w:val="both"/>
      </w:pPr>
      <w:r>
        <w:t>Times being reported different in IBM Director against 4690 (1 hour different). This will be a problem with Time Zones being different between the machines, 4690 does not have a time zone for British Summer Time.</w:t>
      </w:r>
    </w:p>
    <w:p w:rsidR="00A031D7" w:rsidRDefault="00A031D7" w:rsidP="00F71BB1">
      <w:pPr>
        <w:pStyle w:val="ISNormal"/>
        <w:ind w:left="1320"/>
        <w:jc w:val="both"/>
      </w:pPr>
      <w:r>
        <w:t>Dates being shown in American format (event log).</w:t>
      </w:r>
    </w:p>
    <w:p w:rsidR="00A031D7" w:rsidRDefault="00A031D7" w:rsidP="00A031D7">
      <w:pPr>
        <w:pStyle w:val="ISNormal"/>
      </w:pPr>
    </w:p>
    <w:p w:rsidR="00C56286" w:rsidRDefault="00616B36" w:rsidP="00354E43">
      <w:pPr>
        <w:pStyle w:val="ISL2Hdr"/>
      </w:pPr>
      <w:r>
        <w:br w:type="page"/>
      </w:r>
      <w:bookmarkStart w:id="141" w:name="_Toc283191078"/>
      <w:r w:rsidR="00C56286">
        <w:lastRenderedPageBreak/>
        <w:t>Risks, Issues and Assumptions</w:t>
      </w:r>
      <w:bookmarkEnd w:id="134"/>
      <w:bookmarkEnd w:id="135"/>
      <w:bookmarkEnd w:id="136"/>
      <w:bookmarkEnd w:id="137"/>
      <w:bookmarkEnd w:id="141"/>
    </w:p>
    <w:p w:rsidR="00C56286" w:rsidRDefault="00C56286" w:rsidP="00354E43">
      <w:pPr>
        <w:pStyle w:val="ISL2Hdr"/>
      </w:pPr>
      <w:bookmarkStart w:id="142" w:name="_Toc107723967"/>
      <w:bookmarkStart w:id="143" w:name="_Toc109716438"/>
      <w:bookmarkStart w:id="144" w:name="_Toc217727313"/>
      <w:bookmarkStart w:id="145" w:name="_Toc283191079"/>
      <w:r>
        <w:t>Architectural Decisions and Assumptions</w:t>
      </w:r>
      <w:bookmarkEnd w:id="142"/>
      <w:bookmarkEnd w:id="143"/>
      <w:bookmarkEnd w:id="144"/>
      <w:bookmarkEnd w:id="145"/>
    </w:p>
    <w:p w:rsidR="00C56286" w:rsidRPr="001A36A4" w:rsidRDefault="00332FCC" w:rsidP="00332FCC">
      <w:pPr>
        <w:pStyle w:val="ISL2Txt"/>
        <w:numPr>
          <w:ilvl w:val="0"/>
          <w:numId w:val="18"/>
        </w:numPr>
        <w:rPr>
          <w:szCs w:val="20"/>
        </w:rPr>
      </w:pPr>
      <w:r w:rsidRPr="001A36A4">
        <w:rPr>
          <w:szCs w:val="20"/>
        </w:rPr>
        <w:t>It is assumed that the 4690 RMA General Agent will be deployed to all EPOS controllers in both the BTC and YLBP estates.</w:t>
      </w:r>
    </w:p>
    <w:p w:rsidR="00332FCC" w:rsidRPr="001A36A4" w:rsidRDefault="00332FCC" w:rsidP="00332FCC">
      <w:pPr>
        <w:pStyle w:val="ISL2Txt"/>
        <w:numPr>
          <w:ilvl w:val="0"/>
          <w:numId w:val="18"/>
        </w:numPr>
        <w:rPr>
          <w:szCs w:val="20"/>
        </w:rPr>
      </w:pPr>
      <w:r w:rsidRPr="001A36A4">
        <w:rPr>
          <w:szCs w:val="20"/>
        </w:rPr>
        <w:t>It is assumed that the 4690 RMA G</w:t>
      </w:r>
      <w:r w:rsidR="009479DE" w:rsidRPr="001A36A4">
        <w:rPr>
          <w:szCs w:val="20"/>
        </w:rPr>
        <w:t>eneral Agent will be deployed for</w:t>
      </w:r>
      <w:r w:rsidRPr="001A36A4">
        <w:rPr>
          <w:szCs w:val="20"/>
        </w:rPr>
        <w:t xml:space="preserve"> all tills in the BTC estate.</w:t>
      </w:r>
    </w:p>
    <w:p w:rsidR="00332FCC" w:rsidRPr="001A36A4" w:rsidRDefault="00A35CF5">
      <w:pPr>
        <w:pStyle w:val="ISL2Txt"/>
        <w:numPr>
          <w:ilvl w:val="0"/>
          <w:numId w:val="18"/>
        </w:numPr>
        <w:rPr>
          <w:szCs w:val="20"/>
        </w:rPr>
      </w:pPr>
      <w:r w:rsidRPr="001A36A4">
        <w:rPr>
          <w:szCs w:val="20"/>
        </w:rPr>
        <w:t xml:space="preserve">It is assumed </w:t>
      </w:r>
      <w:r w:rsidR="009479DE" w:rsidRPr="001A36A4">
        <w:rPr>
          <w:szCs w:val="20"/>
        </w:rPr>
        <w:t>as terminal (till) general agents run virtually on the EPOS controller, that all SI tills are supported.</w:t>
      </w:r>
    </w:p>
    <w:p w:rsidR="009479DE" w:rsidRPr="001A36A4" w:rsidRDefault="009479DE">
      <w:pPr>
        <w:pStyle w:val="ISL2Txt"/>
        <w:numPr>
          <w:ilvl w:val="0"/>
          <w:numId w:val="18"/>
        </w:numPr>
        <w:rPr>
          <w:szCs w:val="20"/>
        </w:rPr>
      </w:pPr>
      <w:r w:rsidRPr="001A36A4">
        <w:rPr>
          <w:szCs w:val="20"/>
        </w:rPr>
        <w:t>It is assumed that the Master agent will run on a standalone PC in store (for the POC). This may not be the case for the general rollout.</w:t>
      </w:r>
    </w:p>
    <w:p w:rsidR="00F13503" w:rsidRPr="001A36A4" w:rsidRDefault="00F13503">
      <w:pPr>
        <w:pStyle w:val="ISL2Txt"/>
        <w:numPr>
          <w:ilvl w:val="0"/>
          <w:numId w:val="18"/>
        </w:numPr>
        <w:rPr>
          <w:szCs w:val="20"/>
        </w:rPr>
      </w:pPr>
      <w:r w:rsidRPr="001A36A4">
        <w:rPr>
          <w:szCs w:val="20"/>
        </w:rPr>
        <w:t>It is assumed that the messaging solutions for RMA and DEC/MB can co-exist on the same 4690 EPOS Controller.</w:t>
      </w:r>
    </w:p>
    <w:p w:rsidR="00F13503" w:rsidRPr="001A36A4" w:rsidRDefault="00F13503">
      <w:pPr>
        <w:pStyle w:val="ISL2Txt"/>
        <w:numPr>
          <w:ilvl w:val="0"/>
          <w:numId w:val="18"/>
        </w:numPr>
        <w:rPr>
          <w:szCs w:val="20"/>
        </w:rPr>
      </w:pPr>
      <w:r w:rsidRPr="001A36A4">
        <w:rPr>
          <w:szCs w:val="20"/>
        </w:rPr>
        <w:t>It is assumed that there are no capacity or performance implications on network traffic and messages via the DEC/MB for CRM/2 and CORE as a result of RMA.</w:t>
      </w:r>
    </w:p>
    <w:p w:rsidR="00F13503" w:rsidRPr="001A36A4" w:rsidRDefault="00F13503">
      <w:pPr>
        <w:pStyle w:val="ISL2Txt"/>
        <w:numPr>
          <w:ilvl w:val="0"/>
          <w:numId w:val="18"/>
        </w:numPr>
        <w:rPr>
          <w:szCs w:val="20"/>
        </w:rPr>
      </w:pPr>
      <w:r w:rsidRPr="001A36A4">
        <w:rPr>
          <w:szCs w:val="20"/>
        </w:rPr>
        <w:t>It is assumed that there is no impact on trading ability and till performance and consequently till transaction times as a result of RMA.</w:t>
      </w:r>
    </w:p>
    <w:p w:rsidR="006E7D80" w:rsidRPr="006E7D80" w:rsidRDefault="00C56286" w:rsidP="00354E43">
      <w:pPr>
        <w:pStyle w:val="ISL2Hdr"/>
      </w:pPr>
      <w:bookmarkStart w:id="146" w:name="_Toc39566000"/>
      <w:bookmarkStart w:id="147" w:name="_Toc52168026"/>
      <w:bookmarkStart w:id="148" w:name="_Toc107723968"/>
      <w:bookmarkStart w:id="149" w:name="_Toc109716439"/>
      <w:bookmarkStart w:id="150" w:name="_Toc217727314"/>
      <w:bookmarkStart w:id="151" w:name="_Toc283191080"/>
      <w:r>
        <w:t>Issues and Ris</w:t>
      </w:r>
      <w:bookmarkEnd w:id="146"/>
      <w:bookmarkEnd w:id="147"/>
      <w:bookmarkEnd w:id="148"/>
      <w:bookmarkEnd w:id="149"/>
      <w:bookmarkEnd w:id="150"/>
      <w:r>
        <w:t>ks</w:t>
      </w:r>
      <w:bookmarkEnd w:id="151"/>
    </w:p>
    <w:p w:rsidR="00C56286" w:rsidRPr="001A36A4" w:rsidRDefault="006E7D80" w:rsidP="00F25F75">
      <w:pPr>
        <w:pStyle w:val="ISL2Txt"/>
        <w:numPr>
          <w:ilvl w:val="0"/>
          <w:numId w:val="19"/>
        </w:numPr>
        <w:tabs>
          <w:tab w:val="clear" w:pos="2858"/>
          <w:tab w:val="num" w:pos="1636"/>
        </w:tabs>
        <w:ind w:left="1636"/>
        <w:rPr>
          <w:szCs w:val="20"/>
        </w:rPr>
      </w:pPr>
      <w:r w:rsidRPr="001A36A4">
        <w:rPr>
          <w:szCs w:val="20"/>
        </w:rPr>
        <w:t>It is not recommended (but not prevented) to run the Master Agent on the 4690 Master Controller due to the workload already being performed by the Master Controller.</w:t>
      </w:r>
    </w:p>
    <w:p w:rsidR="009479DE" w:rsidRPr="001A36A4" w:rsidRDefault="009479DE" w:rsidP="00F25F75">
      <w:pPr>
        <w:pStyle w:val="ISL2Txt"/>
        <w:numPr>
          <w:ilvl w:val="0"/>
          <w:numId w:val="19"/>
        </w:numPr>
        <w:tabs>
          <w:tab w:val="clear" w:pos="2858"/>
          <w:tab w:val="num" w:pos="1636"/>
        </w:tabs>
        <w:ind w:left="1636"/>
        <w:rPr>
          <w:szCs w:val="20"/>
        </w:rPr>
      </w:pPr>
      <w:r w:rsidRPr="001A36A4">
        <w:rPr>
          <w:szCs w:val="20"/>
        </w:rPr>
        <w:t>Controller memory and CPU may suffer and identify problems on SI controllers.</w:t>
      </w:r>
    </w:p>
    <w:p w:rsidR="009479DE" w:rsidRPr="001A36A4" w:rsidRDefault="009479DE" w:rsidP="00F25F75">
      <w:pPr>
        <w:pStyle w:val="ISL2Txt"/>
        <w:numPr>
          <w:ilvl w:val="0"/>
          <w:numId w:val="19"/>
        </w:numPr>
        <w:tabs>
          <w:tab w:val="clear" w:pos="2858"/>
          <w:tab w:val="num" w:pos="1636"/>
        </w:tabs>
        <w:ind w:left="1636"/>
        <w:rPr>
          <w:szCs w:val="20"/>
        </w:rPr>
      </w:pPr>
      <w:r w:rsidRPr="001A36A4">
        <w:rPr>
          <w:szCs w:val="20"/>
        </w:rPr>
        <w:t>Boots 4690 estate is 90% single controller implementations, some of these have up to 50 tills installed.</w:t>
      </w:r>
    </w:p>
    <w:p w:rsidR="009479DE" w:rsidRPr="001A36A4" w:rsidRDefault="009479DE" w:rsidP="00F25F75">
      <w:pPr>
        <w:pStyle w:val="ISL2Txt"/>
        <w:numPr>
          <w:ilvl w:val="0"/>
          <w:numId w:val="19"/>
        </w:numPr>
        <w:tabs>
          <w:tab w:val="clear" w:pos="2858"/>
          <w:tab w:val="num" w:pos="1636"/>
        </w:tabs>
        <w:ind w:left="1636"/>
        <w:rPr>
          <w:szCs w:val="20"/>
        </w:rPr>
      </w:pPr>
      <w:r w:rsidRPr="001A36A4">
        <w:rPr>
          <w:szCs w:val="20"/>
        </w:rPr>
        <w:t>There are a large number of old X205 controllers in the estate that may not support the rollout solution on capacity grounds.</w:t>
      </w:r>
    </w:p>
    <w:p w:rsidR="009479DE" w:rsidRPr="001A36A4" w:rsidRDefault="009479DE" w:rsidP="00F25F75">
      <w:pPr>
        <w:pStyle w:val="ISL2Txt"/>
        <w:numPr>
          <w:ilvl w:val="0"/>
          <w:numId w:val="19"/>
        </w:numPr>
        <w:tabs>
          <w:tab w:val="clear" w:pos="2858"/>
          <w:tab w:val="num" w:pos="1636"/>
        </w:tabs>
        <w:ind w:left="1636"/>
        <w:rPr>
          <w:szCs w:val="20"/>
        </w:rPr>
      </w:pPr>
      <w:r w:rsidRPr="001A36A4">
        <w:rPr>
          <w:szCs w:val="20"/>
        </w:rPr>
        <w:t>Store Integrator (SI) is supported running 4690 V6 Classic Mode only at this time – hence can’t host the Master Agent or Enhanced mode in YLBP.</w:t>
      </w:r>
      <w:r w:rsidR="00771F17" w:rsidRPr="001A36A4">
        <w:rPr>
          <w:szCs w:val="20"/>
        </w:rPr>
        <w:t xml:space="preserve"> YLBP stores currently use SI </w:t>
      </w:r>
      <w:r w:rsidR="00785260" w:rsidRPr="001A36A4">
        <w:rPr>
          <w:szCs w:val="20"/>
        </w:rPr>
        <w:t>V1;</w:t>
      </w:r>
      <w:r w:rsidR="00771F17" w:rsidRPr="001A36A4">
        <w:rPr>
          <w:szCs w:val="20"/>
        </w:rPr>
        <w:t xml:space="preserve"> plans are in place to migrate to SI V2 during 2011.</w:t>
      </w:r>
    </w:p>
    <w:p w:rsidR="009479DE" w:rsidRPr="001A36A4" w:rsidRDefault="009479DE" w:rsidP="00F25F75">
      <w:pPr>
        <w:pStyle w:val="ISL2Txt"/>
        <w:numPr>
          <w:ilvl w:val="0"/>
          <w:numId w:val="19"/>
        </w:numPr>
        <w:tabs>
          <w:tab w:val="clear" w:pos="2858"/>
          <w:tab w:val="num" w:pos="1636"/>
        </w:tabs>
        <w:ind w:left="1636"/>
        <w:rPr>
          <w:szCs w:val="20"/>
        </w:rPr>
      </w:pPr>
      <w:r w:rsidRPr="001A36A4">
        <w:rPr>
          <w:szCs w:val="20"/>
        </w:rPr>
        <w:t xml:space="preserve">SI is being rolled out to BTC stores as part of stores refresh </w:t>
      </w:r>
      <w:r w:rsidR="00E82DB8" w:rsidRPr="001A36A4">
        <w:rPr>
          <w:szCs w:val="20"/>
        </w:rPr>
        <w:t xml:space="preserve">programme </w:t>
      </w:r>
      <w:r w:rsidRPr="001A36A4">
        <w:rPr>
          <w:szCs w:val="20"/>
        </w:rPr>
        <w:t>to support Windows Service Tills.</w:t>
      </w:r>
      <w:r w:rsidR="00E82DB8" w:rsidRPr="001A36A4">
        <w:rPr>
          <w:szCs w:val="20"/>
        </w:rPr>
        <w:t xml:space="preserve"> SI is only supported in 4690 Classic Mode as this time. Hence it is not possible to implement Enhanced mode on an SI 4690 Controller.</w:t>
      </w:r>
    </w:p>
    <w:p w:rsidR="00057031" w:rsidRPr="001A36A4" w:rsidRDefault="00057031" w:rsidP="00F25F75">
      <w:pPr>
        <w:pStyle w:val="ISL2Txt"/>
        <w:numPr>
          <w:ilvl w:val="0"/>
          <w:numId w:val="19"/>
        </w:numPr>
        <w:tabs>
          <w:tab w:val="clear" w:pos="2858"/>
          <w:tab w:val="num" w:pos="1636"/>
        </w:tabs>
        <w:ind w:left="1636"/>
        <w:rPr>
          <w:szCs w:val="20"/>
        </w:rPr>
      </w:pPr>
      <w:r w:rsidRPr="001A36A4">
        <w:rPr>
          <w:szCs w:val="20"/>
        </w:rPr>
        <w:t>Issues identified in the 4690 V5R2 POC around event trapping have not been resolved, and may still exist. Test to validate either way.</w:t>
      </w:r>
    </w:p>
    <w:p w:rsidR="0055390A" w:rsidRDefault="0055390A" w:rsidP="00354E43">
      <w:pPr>
        <w:pStyle w:val="ISL2Hdr"/>
      </w:pPr>
      <w:bookmarkStart w:id="152" w:name="_Toc283191081"/>
      <w:r>
        <w:t>Limitations</w:t>
      </w:r>
      <w:bookmarkEnd w:id="152"/>
      <w:r>
        <w:t xml:space="preserve"> </w:t>
      </w:r>
    </w:p>
    <w:p w:rsidR="0055390A" w:rsidRPr="003E5ACD" w:rsidRDefault="0055390A" w:rsidP="00354E43">
      <w:pPr>
        <w:pStyle w:val="ISL3Hdr"/>
      </w:pPr>
      <w:r w:rsidRPr="003E5ACD">
        <w:t>Hardware limitations</w:t>
      </w:r>
    </w:p>
    <w:p w:rsidR="0055390A" w:rsidRPr="003E5ACD" w:rsidRDefault="0055390A" w:rsidP="001A36A4">
      <w:pPr>
        <w:pStyle w:val="ISL2Txt"/>
        <w:numPr>
          <w:ilvl w:val="0"/>
          <w:numId w:val="42"/>
        </w:numPr>
        <w:rPr>
          <w:sz w:val="16"/>
          <w:szCs w:val="16"/>
        </w:rPr>
      </w:pPr>
      <w:r w:rsidRPr="003E5ACD">
        <w:rPr>
          <w:sz w:val="16"/>
          <w:szCs w:val="16"/>
        </w:rPr>
        <w:t xml:space="preserve">IBM 4690 OS V6 ONLY runs on IBM hardware. </w:t>
      </w:r>
    </w:p>
    <w:p w:rsidR="0055390A" w:rsidRPr="003E5ACD" w:rsidRDefault="0055390A" w:rsidP="001A36A4">
      <w:pPr>
        <w:pStyle w:val="ISL2Txt"/>
        <w:numPr>
          <w:ilvl w:val="0"/>
          <w:numId w:val="42"/>
        </w:numPr>
        <w:rPr>
          <w:sz w:val="16"/>
          <w:szCs w:val="16"/>
        </w:rPr>
      </w:pPr>
      <w:r w:rsidRPr="003E5ACD">
        <w:rPr>
          <w:sz w:val="16"/>
          <w:szCs w:val="16"/>
        </w:rPr>
        <w:t xml:space="preserve">IBM 4683 and 4693 terminals can support only the IBM 4690 OS V1 functions, not the Java or terminal-based TCP/IP functions, and, as a result, system management functions are not supported on these terminals. </w:t>
      </w:r>
    </w:p>
    <w:p w:rsidR="0055390A" w:rsidRPr="003E5ACD" w:rsidRDefault="0055390A" w:rsidP="001A36A4">
      <w:pPr>
        <w:pStyle w:val="ISL2Txt"/>
        <w:numPr>
          <w:ilvl w:val="0"/>
          <w:numId w:val="42"/>
        </w:numPr>
        <w:rPr>
          <w:sz w:val="16"/>
          <w:szCs w:val="16"/>
        </w:rPr>
      </w:pPr>
      <w:r w:rsidRPr="003E5ACD">
        <w:rPr>
          <w:sz w:val="16"/>
          <w:szCs w:val="16"/>
        </w:rPr>
        <w:t xml:space="preserve">The PS/2 attached IBM Modular ANPOS keyboard will be supported in compatibility mode only and will not support firmware flashing. </w:t>
      </w:r>
    </w:p>
    <w:p w:rsidR="0055390A" w:rsidRDefault="0055390A" w:rsidP="001A36A4">
      <w:pPr>
        <w:pStyle w:val="ISL2Txt"/>
        <w:numPr>
          <w:ilvl w:val="0"/>
          <w:numId w:val="42"/>
        </w:numPr>
        <w:rPr>
          <w:sz w:val="16"/>
          <w:szCs w:val="16"/>
        </w:rPr>
      </w:pPr>
      <w:r w:rsidRPr="003E5ACD">
        <w:rPr>
          <w:sz w:val="16"/>
          <w:szCs w:val="16"/>
        </w:rPr>
        <w:t xml:space="preserve">Controller displays must be able to support SVGA 800 x 600 </w:t>
      </w:r>
      <w:r w:rsidR="003E5ACD">
        <w:rPr>
          <w:sz w:val="16"/>
          <w:szCs w:val="16"/>
        </w:rPr>
        <w:t>screen resolution</w:t>
      </w:r>
      <w:r w:rsidRPr="003E5ACD">
        <w:rPr>
          <w:sz w:val="16"/>
          <w:szCs w:val="16"/>
        </w:rPr>
        <w:t xml:space="preserve"> for Enhanced Mode. </w:t>
      </w:r>
    </w:p>
    <w:p w:rsidR="00E5538C" w:rsidRDefault="0055390A" w:rsidP="001A36A4">
      <w:pPr>
        <w:pStyle w:val="ISL3Hdr"/>
      </w:pPr>
      <w:r>
        <w:t>Software limitations</w:t>
      </w:r>
    </w:p>
    <w:p w:rsidR="0055390A" w:rsidRPr="003E5ACD" w:rsidRDefault="0055390A" w:rsidP="003E5ACD">
      <w:pPr>
        <w:pStyle w:val="ISL2Txt"/>
        <w:numPr>
          <w:ilvl w:val="0"/>
          <w:numId w:val="15"/>
        </w:numPr>
        <w:rPr>
          <w:sz w:val="16"/>
          <w:szCs w:val="16"/>
        </w:rPr>
      </w:pPr>
      <w:r w:rsidRPr="003E5ACD">
        <w:rPr>
          <w:sz w:val="16"/>
          <w:szCs w:val="16"/>
        </w:rPr>
        <w:t xml:space="preserve">Java 1 has been removed from 4690 OS V6 and is not supported. </w:t>
      </w:r>
    </w:p>
    <w:p w:rsidR="0055390A" w:rsidRPr="003E5ACD" w:rsidRDefault="0055390A" w:rsidP="003E5ACD">
      <w:pPr>
        <w:pStyle w:val="ISL2Txt"/>
        <w:numPr>
          <w:ilvl w:val="0"/>
          <w:numId w:val="15"/>
        </w:numPr>
        <w:rPr>
          <w:sz w:val="16"/>
          <w:szCs w:val="16"/>
        </w:rPr>
      </w:pPr>
      <w:r w:rsidRPr="003E5ACD">
        <w:rPr>
          <w:sz w:val="16"/>
          <w:szCs w:val="16"/>
        </w:rPr>
        <w:t xml:space="preserve">4690 Remote Access is only supported in Classic Mode. </w:t>
      </w:r>
    </w:p>
    <w:p w:rsidR="003E5ACD" w:rsidRDefault="0055390A" w:rsidP="003E5ACD">
      <w:pPr>
        <w:pStyle w:val="ISL2Txt"/>
        <w:numPr>
          <w:ilvl w:val="0"/>
          <w:numId w:val="15"/>
        </w:numPr>
        <w:rPr>
          <w:sz w:val="16"/>
          <w:szCs w:val="16"/>
        </w:rPr>
      </w:pPr>
      <w:r w:rsidRPr="003E5ACD">
        <w:rPr>
          <w:sz w:val="16"/>
          <w:szCs w:val="16"/>
        </w:rPr>
        <w:t xml:space="preserve">Store Integrator (SI) is supported running 4690 V6 Classic Mode only at this time. </w:t>
      </w:r>
    </w:p>
    <w:p w:rsidR="00C56286" w:rsidRPr="003E5ACD" w:rsidRDefault="003E5ACD" w:rsidP="003E5ACD">
      <w:pPr>
        <w:pStyle w:val="ISL2Txt"/>
        <w:numPr>
          <w:ilvl w:val="0"/>
          <w:numId w:val="15"/>
        </w:numPr>
        <w:rPr>
          <w:sz w:val="16"/>
          <w:szCs w:val="16"/>
        </w:rPr>
      </w:pPr>
      <w:r>
        <w:rPr>
          <w:sz w:val="16"/>
          <w:szCs w:val="16"/>
        </w:rPr>
        <w:t>S</w:t>
      </w:r>
      <w:r w:rsidR="0055390A" w:rsidRPr="003E5ACD">
        <w:rPr>
          <w:sz w:val="16"/>
          <w:szCs w:val="16"/>
        </w:rPr>
        <w:t xml:space="preserve">upport for virtual sessions in 4690 </w:t>
      </w:r>
      <w:r w:rsidR="00B72C2C">
        <w:rPr>
          <w:sz w:val="16"/>
          <w:szCs w:val="16"/>
        </w:rPr>
        <w:t xml:space="preserve">- </w:t>
      </w:r>
      <w:r w:rsidR="0055390A" w:rsidRPr="003E5ACD">
        <w:rPr>
          <w:sz w:val="16"/>
          <w:szCs w:val="16"/>
        </w:rPr>
        <w:t>V6 Enhanced Mode is not available at this time.</w:t>
      </w:r>
    </w:p>
    <w:p w:rsidR="00C56286" w:rsidRPr="003E5ACD" w:rsidRDefault="00C56286">
      <w:pPr>
        <w:pStyle w:val="ISL2Txt"/>
        <w:ind w:left="0"/>
        <w:rPr>
          <w:sz w:val="16"/>
          <w:szCs w:val="16"/>
        </w:rPr>
      </w:pPr>
    </w:p>
    <w:p w:rsidR="00C56286" w:rsidRDefault="00C56286">
      <w:pPr>
        <w:pStyle w:val="ISL2Txt"/>
        <w:ind w:left="2160"/>
        <w:sectPr w:rsidR="00C56286" w:rsidSect="00041CC9">
          <w:headerReference w:type="default" r:id="rId25"/>
          <w:footerReference w:type="default" r:id="rId26"/>
          <w:pgSz w:w="11907" w:h="16840" w:code="9"/>
          <w:pgMar w:top="1079" w:right="862" w:bottom="1729" w:left="1151" w:header="0" w:footer="720" w:gutter="0"/>
          <w:cols w:space="708"/>
          <w:docGrid w:linePitch="360"/>
        </w:sectPr>
      </w:pPr>
    </w:p>
    <w:p w:rsidR="00C56286" w:rsidRDefault="00C56286">
      <w:pPr>
        <w:pStyle w:val="ISL2Txt"/>
        <w:ind w:left="0"/>
      </w:pPr>
    </w:p>
    <w:p w:rsidR="00C56286" w:rsidRDefault="00C56286">
      <w:pPr>
        <w:pStyle w:val="Heading2"/>
      </w:pPr>
      <w:r>
        <w:t>Index</w:t>
      </w:r>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r w:rsidRPr="00E3230E">
        <w:rPr>
          <w:caps w:val="0"/>
        </w:rPr>
        <w:fldChar w:fldCharType="begin"/>
      </w:r>
      <w:r w:rsidR="00C56286">
        <w:rPr>
          <w:caps w:val="0"/>
        </w:rPr>
        <w:instrText xml:space="preserve"> TOC \h \z \t "IS L2 Hdr,2,IS L1 Hdr,1" </w:instrText>
      </w:r>
      <w:r w:rsidRPr="00E3230E">
        <w:rPr>
          <w:caps w:val="0"/>
        </w:rPr>
        <w:fldChar w:fldCharType="separate"/>
      </w:r>
      <w:hyperlink w:anchor="_Toc283191030" w:history="1">
        <w:r w:rsidR="00C47A94" w:rsidRPr="0013481D">
          <w:rPr>
            <w:rStyle w:val="Hyperlink"/>
            <w:noProof/>
          </w:rPr>
          <w:t>1.</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Preface</w:t>
        </w:r>
        <w:r w:rsidR="00C47A94">
          <w:rPr>
            <w:noProof/>
            <w:webHidden/>
          </w:rPr>
          <w:tab/>
        </w:r>
        <w:r>
          <w:rPr>
            <w:noProof/>
            <w:webHidden/>
          </w:rPr>
          <w:fldChar w:fldCharType="begin"/>
        </w:r>
        <w:r w:rsidR="00C47A94">
          <w:rPr>
            <w:noProof/>
            <w:webHidden/>
          </w:rPr>
          <w:instrText xml:space="preserve"> PAGEREF _Toc283191030 \h </w:instrText>
        </w:r>
        <w:r>
          <w:rPr>
            <w:noProof/>
            <w:webHidden/>
          </w:rPr>
        </w:r>
        <w:r>
          <w:rPr>
            <w:noProof/>
            <w:webHidden/>
          </w:rPr>
          <w:fldChar w:fldCharType="separate"/>
        </w:r>
        <w:r w:rsidR="00FA1111">
          <w:rPr>
            <w:noProof/>
            <w:webHidden/>
          </w:rPr>
          <w:t>1</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31" w:history="1">
        <w:r w:rsidR="00C47A94" w:rsidRPr="0013481D">
          <w:rPr>
            <w:rStyle w:val="Hyperlink"/>
            <w:noProof/>
          </w:rPr>
          <w:t>1.1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Introduction</w:t>
        </w:r>
        <w:r w:rsidR="00C47A94">
          <w:rPr>
            <w:noProof/>
            <w:webHidden/>
          </w:rPr>
          <w:tab/>
        </w:r>
        <w:r>
          <w:rPr>
            <w:noProof/>
            <w:webHidden/>
          </w:rPr>
          <w:fldChar w:fldCharType="begin"/>
        </w:r>
        <w:r w:rsidR="00C47A94">
          <w:rPr>
            <w:noProof/>
            <w:webHidden/>
          </w:rPr>
          <w:instrText xml:space="preserve"> PAGEREF _Toc283191031 \h </w:instrText>
        </w:r>
        <w:r>
          <w:rPr>
            <w:noProof/>
            <w:webHidden/>
          </w:rPr>
        </w:r>
        <w:r>
          <w:rPr>
            <w:noProof/>
            <w:webHidden/>
          </w:rPr>
          <w:fldChar w:fldCharType="separate"/>
        </w:r>
        <w:r w:rsidR="00FA1111">
          <w:rPr>
            <w:noProof/>
            <w:webHidden/>
          </w:rPr>
          <w:t>1</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32" w:history="1">
        <w:r w:rsidR="00C47A94" w:rsidRPr="0013481D">
          <w:rPr>
            <w:rStyle w:val="Hyperlink"/>
            <w:noProof/>
          </w:rPr>
          <w:t>1.2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Scope of Document</w:t>
        </w:r>
        <w:r w:rsidR="00C47A94">
          <w:rPr>
            <w:noProof/>
            <w:webHidden/>
          </w:rPr>
          <w:tab/>
        </w:r>
        <w:r>
          <w:rPr>
            <w:noProof/>
            <w:webHidden/>
          </w:rPr>
          <w:fldChar w:fldCharType="begin"/>
        </w:r>
        <w:r w:rsidR="00C47A94">
          <w:rPr>
            <w:noProof/>
            <w:webHidden/>
          </w:rPr>
          <w:instrText xml:space="preserve"> PAGEREF _Toc283191032 \h </w:instrText>
        </w:r>
        <w:r>
          <w:rPr>
            <w:noProof/>
            <w:webHidden/>
          </w:rPr>
        </w:r>
        <w:r>
          <w:rPr>
            <w:noProof/>
            <w:webHidden/>
          </w:rPr>
          <w:fldChar w:fldCharType="separate"/>
        </w:r>
        <w:r w:rsidR="00FA1111">
          <w:rPr>
            <w:noProof/>
            <w:webHidden/>
          </w:rPr>
          <w:t>2</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33" w:history="1">
        <w:r w:rsidR="00C47A94" w:rsidRPr="0013481D">
          <w:rPr>
            <w:rStyle w:val="Hyperlink"/>
            <w:noProof/>
          </w:rPr>
          <w:t>2.</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Business Context</w:t>
        </w:r>
        <w:r w:rsidR="00C47A94">
          <w:rPr>
            <w:noProof/>
            <w:webHidden/>
          </w:rPr>
          <w:tab/>
        </w:r>
        <w:r>
          <w:rPr>
            <w:noProof/>
            <w:webHidden/>
          </w:rPr>
          <w:fldChar w:fldCharType="begin"/>
        </w:r>
        <w:r w:rsidR="00C47A94">
          <w:rPr>
            <w:noProof/>
            <w:webHidden/>
          </w:rPr>
          <w:instrText xml:space="preserve"> PAGEREF _Toc283191033 \h </w:instrText>
        </w:r>
        <w:r>
          <w:rPr>
            <w:noProof/>
            <w:webHidden/>
          </w:rPr>
        </w:r>
        <w:r>
          <w:rPr>
            <w:noProof/>
            <w:webHidden/>
          </w:rPr>
          <w:fldChar w:fldCharType="separate"/>
        </w:r>
        <w:r w:rsidR="00FA1111">
          <w:rPr>
            <w:noProof/>
            <w:webHidden/>
          </w:rPr>
          <w:t>2</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34" w:history="1">
        <w:r w:rsidR="00C47A94" w:rsidRPr="0013481D">
          <w:rPr>
            <w:rStyle w:val="Hyperlink"/>
            <w:noProof/>
          </w:rPr>
          <w:t>2.1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Business Objectives</w:t>
        </w:r>
        <w:r w:rsidR="00C47A94">
          <w:rPr>
            <w:noProof/>
            <w:webHidden/>
          </w:rPr>
          <w:tab/>
        </w:r>
        <w:r>
          <w:rPr>
            <w:noProof/>
            <w:webHidden/>
          </w:rPr>
          <w:fldChar w:fldCharType="begin"/>
        </w:r>
        <w:r w:rsidR="00C47A94">
          <w:rPr>
            <w:noProof/>
            <w:webHidden/>
          </w:rPr>
          <w:instrText xml:space="preserve"> PAGEREF _Toc283191034 \h </w:instrText>
        </w:r>
        <w:r>
          <w:rPr>
            <w:noProof/>
            <w:webHidden/>
          </w:rPr>
        </w:r>
        <w:r>
          <w:rPr>
            <w:noProof/>
            <w:webHidden/>
          </w:rPr>
          <w:fldChar w:fldCharType="separate"/>
        </w:r>
        <w:r w:rsidR="00FA1111">
          <w:rPr>
            <w:noProof/>
            <w:webHidden/>
          </w:rPr>
          <w:t>2</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35" w:history="1">
        <w:r w:rsidR="00C47A94" w:rsidRPr="0013481D">
          <w:rPr>
            <w:rStyle w:val="Hyperlink"/>
            <w:noProof/>
          </w:rPr>
          <w:t>2.2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Business Process Scope</w:t>
        </w:r>
        <w:r w:rsidR="00C47A94">
          <w:rPr>
            <w:noProof/>
            <w:webHidden/>
          </w:rPr>
          <w:tab/>
        </w:r>
        <w:r>
          <w:rPr>
            <w:noProof/>
            <w:webHidden/>
          </w:rPr>
          <w:fldChar w:fldCharType="begin"/>
        </w:r>
        <w:r w:rsidR="00C47A94">
          <w:rPr>
            <w:noProof/>
            <w:webHidden/>
          </w:rPr>
          <w:instrText xml:space="preserve"> PAGEREF _Toc283191035 \h </w:instrText>
        </w:r>
        <w:r>
          <w:rPr>
            <w:noProof/>
            <w:webHidden/>
          </w:rPr>
        </w:r>
        <w:r>
          <w:rPr>
            <w:noProof/>
            <w:webHidden/>
          </w:rPr>
          <w:fldChar w:fldCharType="separate"/>
        </w:r>
        <w:r w:rsidR="00FA1111">
          <w:rPr>
            <w:noProof/>
            <w:webHidden/>
          </w:rPr>
          <w:t>2</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36" w:history="1">
        <w:r w:rsidR="00C47A94" w:rsidRPr="0013481D">
          <w:rPr>
            <w:rStyle w:val="Hyperlink"/>
            <w:noProof/>
          </w:rPr>
          <w:t>2.3</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Other Business Change Implications</w:t>
        </w:r>
        <w:r w:rsidR="00C47A94">
          <w:rPr>
            <w:noProof/>
            <w:webHidden/>
          </w:rPr>
          <w:tab/>
        </w:r>
        <w:r>
          <w:rPr>
            <w:noProof/>
            <w:webHidden/>
          </w:rPr>
          <w:fldChar w:fldCharType="begin"/>
        </w:r>
        <w:r w:rsidR="00C47A94">
          <w:rPr>
            <w:noProof/>
            <w:webHidden/>
          </w:rPr>
          <w:instrText xml:space="preserve"> PAGEREF _Toc283191036 \h </w:instrText>
        </w:r>
        <w:r>
          <w:rPr>
            <w:noProof/>
            <w:webHidden/>
          </w:rPr>
        </w:r>
        <w:r>
          <w:rPr>
            <w:noProof/>
            <w:webHidden/>
          </w:rPr>
          <w:fldChar w:fldCharType="separate"/>
        </w:r>
        <w:r w:rsidR="00FA1111">
          <w:rPr>
            <w:noProof/>
            <w:webHidden/>
          </w:rPr>
          <w:t>3</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37" w:history="1">
        <w:r w:rsidR="00C47A94" w:rsidRPr="0013481D">
          <w:rPr>
            <w:rStyle w:val="Hyperlink"/>
            <w:noProof/>
          </w:rPr>
          <w:t>2.4</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Business Level Assumptions</w:t>
        </w:r>
        <w:r w:rsidR="00C47A94">
          <w:rPr>
            <w:noProof/>
            <w:webHidden/>
          </w:rPr>
          <w:tab/>
        </w:r>
        <w:r>
          <w:rPr>
            <w:noProof/>
            <w:webHidden/>
          </w:rPr>
          <w:fldChar w:fldCharType="begin"/>
        </w:r>
        <w:r w:rsidR="00C47A94">
          <w:rPr>
            <w:noProof/>
            <w:webHidden/>
          </w:rPr>
          <w:instrText xml:space="preserve"> PAGEREF _Toc283191037 \h </w:instrText>
        </w:r>
        <w:r>
          <w:rPr>
            <w:noProof/>
            <w:webHidden/>
          </w:rPr>
        </w:r>
        <w:r>
          <w:rPr>
            <w:noProof/>
            <w:webHidden/>
          </w:rPr>
          <w:fldChar w:fldCharType="separate"/>
        </w:r>
        <w:r w:rsidR="00FA1111">
          <w:rPr>
            <w:noProof/>
            <w:webHidden/>
          </w:rPr>
          <w:t>3</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38" w:history="1">
        <w:r w:rsidR="00C47A94" w:rsidRPr="0013481D">
          <w:rPr>
            <w:rStyle w:val="Hyperlink"/>
            <w:noProof/>
          </w:rPr>
          <w:t>3.</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Requirements</w:t>
        </w:r>
        <w:r w:rsidR="00C47A94">
          <w:rPr>
            <w:noProof/>
            <w:webHidden/>
          </w:rPr>
          <w:tab/>
        </w:r>
        <w:r>
          <w:rPr>
            <w:noProof/>
            <w:webHidden/>
          </w:rPr>
          <w:fldChar w:fldCharType="begin"/>
        </w:r>
        <w:r w:rsidR="00C47A94">
          <w:rPr>
            <w:noProof/>
            <w:webHidden/>
          </w:rPr>
          <w:instrText xml:space="preserve"> PAGEREF _Toc283191038 \h </w:instrText>
        </w:r>
        <w:r>
          <w:rPr>
            <w:noProof/>
            <w:webHidden/>
          </w:rPr>
        </w:r>
        <w:r>
          <w:rPr>
            <w:noProof/>
            <w:webHidden/>
          </w:rPr>
          <w:fldChar w:fldCharType="separate"/>
        </w:r>
        <w:r w:rsidR="00FA1111">
          <w:rPr>
            <w:noProof/>
            <w:webHidden/>
          </w:rPr>
          <w:t>5</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39" w:history="1">
        <w:r w:rsidR="00C47A94" w:rsidRPr="0013481D">
          <w:rPr>
            <w:rStyle w:val="Hyperlink"/>
            <w:noProof/>
          </w:rPr>
          <w:t>3.1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Functional Requirements</w:t>
        </w:r>
        <w:r w:rsidR="00C47A94">
          <w:rPr>
            <w:noProof/>
            <w:webHidden/>
          </w:rPr>
          <w:tab/>
        </w:r>
        <w:r>
          <w:rPr>
            <w:noProof/>
            <w:webHidden/>
          </w:rPr>
          <w:fldChar w:fldCharType="begin"/>
        </w:r>
        <w:r w:rsidR="00C47A94">
          <w:rPr>
            <w:noProof/>
            <w:webHidden/>
          </w:rPr>
          <w:instrText xml:space="preserve"> PAGEREF _Toc283191039 \h </w:instrText>
        </w:r>
        <w:r>
          <w:rPr>
            <w:noProof/>
            <w:webHidden/>
          </w:rPr>
        </w:r>
        <w:r>
          <w:rPr>
            <w:noProof/>
            <w:webHidden/>
          </w:rPr>
          <w:fldChar w:fldCharType="separate"/>
        </w:r>
        <w:r w:rsidR="00FA1111">
          <w:rPr>
            <w:noProof/>
            <w:webHidden/>
          </w:rPr>
          <w:t>5</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0" w:history="1">
        <w:r w:rsidR="00C47A94" w:rsidRPr="0013481D">
          <w:rPr>
            <w:rStyle w:val="Hyperlink"/>
            <w:noProof/>
          </w:rPr>
          <w:t>3.2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Non-functional requirements</w:t>
        </w:r>
        <w:r w:rsidR="00C47A94">
          <w:rPr>
            <w:noProof/>
            <w:webHidden/>
          </w:rPr>
          <w:tab/>
        </w:r>
        <w:r>
          <w:rPr>
            <w:noProof/>
            <w:webHidden/>
          </w:rPr>
          <w:fldChar w:fldCharType="begin"/>
        </w:r>
        <w:r w:rsidR="00C47A94">
          <w:rPr>
            <w:noProof/>
            <w:webHidden/>
          </w:rPr>
          <w:instrText xml:space="preserve"> PAGEREF _Toc283191040 \h </w:instrText>
        </w:r>
        <w:r>
          <w:rPr>
            <w:noProof/>
            <w:webHidden/>
          </w:rPr>
        </w:r>
        <w:r>
          <w:rPr>
            <w:noProof/>
            <w:webHidden/>
          </w:rPr>
          <w:fldChar w:fldCharType="separate"/>
        </w:r>
        <w:r w:rsidR="00FA1111">
          <w:rPr>
            <w:noProof/>
            <w:webHidden/>
          </w:rPr>
          <w:t>6</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1" w:history="1">
        <w:r w:rsidR="00C47A94" w:rsidRPr="0013481D">
          <w:rPr>
            <w:rStyle w:val="Hyperlink"/>
            <w:noProof/>
          </w:rPr>
          <w:t>3.3</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List of Functions Provided</w:t>
        </w:r>
        <w:r w:rsidR="00C47A94">
          <w:rPr>
            <w:noProof/>
            <w:webHidden/>
          </w:rPr>
          <w:tab/>
        </w:r>
        <w:r>
          <w:rPr>
            <w:noProof/>
            <w:webHidden/>
          </w:rPr>
          <w:fldChar w:fldCharType="begin"/>
        </w:r>
        <w:r w:rsidR="00C47A94">
          <w:rPr>
            <w:noProof/>
            <w:webHidden/>
          </w:rPr>
          <w:instrText xml:space="preserve"> PAGEREF _Toc283191041 \h </w:instrText>
        </w:r>
        <w:r>
          <w:rPr>
            <w:noProof/>
            <w:webHidden/>
          </w:rPr>
        </w:r>
        <w:r>
          <w:rPr>
            <w:noProof/>
            <w:webHidden/>
          </w:rPr>
          <w:fldChar w:fldCharType="separate"/>
        </w:r>
        <w:r w:rsidR="00FA1111">
          <w:rPr>
            <w:noProof/>
            <w:webHidden/>
          </w:rPr>
          <w:t>6</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2" w:history="1">
        <w:r w:rsidR="00C47A94" w:rsidRPr="0013481D">
          <w:rPr>
            <w:rStyle w:val="Hyperlink"/>
            <w:noProof/>
          </w:rPr>
          <w:t>3.4</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List of Functions Not Provided</w:t>
        </w:r>
        <w:r w:rsidR="00C47A94">
          <w:rPr>
            <w:noProof/>
            <w:webHidden/>
          </w:rPr>
          <w:tab/>
        </w:r>
        <w:r>
          <w:rPr>
            <w:noProof/>
            <w:webHidden/>
          </w:rPr>
          <w:fldChar w:fldCharType="begin"/>
        </w:r>
        <w:r w:rsidR="00C47A94">
          <w:rPr>
            <w:noProof/>
            <w:webHidden/>
          </w:rPr>
          <w:instrText xml:space="preserve"> PAGEREF _Toc283191042 \h </w:instrText>
        </w:r>
        <w:r>
          <w:rPr>
            <w:noProof/>
            <w:webHidden/>
          </w:rPr>
        </w:r>
        <w:r>
          <w:rPr>
            <w:noProof/>
            <w:webHidden/>
          </w:rPr>
          <w:fldChar w:fldCharType="separate"/>
        </w:r>
        <w:r w:rsidR="00FA1111">
          <w:rPr>
            <w:noProof/>
            <w:webHidden/>
          </w:rPr>
          <w:t>6</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43" w:history="1">
        <w:r w:rsidR="00C47A94" w:rsidRPr="0013481D">
          <w:rPr>
            <w:rStyle w:val="Hyperlink"/>
            <w:noProof/>
          </w:rPr>
          <w:t>4.</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Current Solution</w:t>
        </w:r>
        <w:r w:rsidR="00C47A94">
          <w:rPr>
            <w:noProof/>
            <w:webHidden/>
          </w:rPr>
          <w:tab/>
        </w:r>
        <w:r>
          <w:rPr>
            <w:noProof/>
            <w:webHidden/>
          </w:rPr>
          <w:fldChar w:fldCharType="begin"/>
        </w:r>
        <w:r w:rsidR="00C47A94">
          <w:rPr>
            <w:noProof/>
            <w:webHidden/>
          </w:rPr>
          <w:instrText xml:space="preserve"> PAGEREF _Toc283191043 \h </w:instrText>
        </w:r>
        <w:r>
          <w:rPr>
            <w:noProof/>
            <w:webHidden/>
          </w:rPr>
        </w:r>
        <w:r>
          <w:rPr>
            <w:noProof/>
            <w:webHidden/>
          </w:rPr>
          <w:fldChar w:fldCharType="separate"/>
        </w:r>
        <w:r w:rsidR="00FA1111">
          <w:rPr>
            <w:noProof/>
            <w:webHidden/>
          </w:rPr>
          <w:t>7</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4" w:history="1">
        <w:r w:rsidR="00C47A94" w:rsidRPr="0013481D">
          <w:rPr>
            <w:rStyle w:val="Hyperlink"/>
            <w:noProof/>
          </w:rPr>
          <w:t>4.1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Current solution overview</w:t>
        </w:r>
        <w:r w:rsidR="00C47A94">
          <w:rPr>
            <w:noProof/>
            <w:webHidden/>
          </w:rPr>
          <w:tab/>
        </w:r>
        <w:r>
          <w:rPr>
            <w:noProof/>
            <w:webHidden/>
          </w:rPr>
          <w:fldChar w:fldCharType="begin"/>
        </w:r>
        <w:r w:rsidR="00C47A94">
          <w:rPr>
            <w:noProof/>
            <w:webHidden/>
          </w:rPr>
          <w:instrText xml:space="preserve"> PAGEREF _Toc283191044 \h </w:instrText>
        </w:r>
        <w:r>
          <w:rPr>
            <w:noProof/>
            <w:webHidden/>
          </w:rPr>
        </w:r>
        <w:r>
          <w:rPr>
            <w:noProof/>
            <w:webHidden/>
          </w:rPr>
          <w:fldChar w:fldCharType="separate"/>
        </w:r>
        <w:r w:rsidR="00FA1111">
          <w:rPr>
            <w:noProof/>
            <w:webHidden/>
          </w:rPr>
          <w:t>7</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5" w:history="1">
        <w:r w:rsidR="00C47A94" w:rsidRPr="0013481D">
          <w:rPr>
            <w:rStyle w:val="Hyperlink"/>
            <w:noProof/>
          </w:rPr>
          <w:t>4.2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Key points</w:t>
        </w:r>
        <w:r w:rsidR="00C47A94">
          <w:rPr>
            <w:noProof/>
            <w:webHidden/>
          </w:rPr>
          <w:tab/>
        </w:r>
        <w:r>
          <w:rPr>
            <w:noProof/>
            <w:webHidden/>
          </w:rPr>
          <w:fldChar w:fldCharType="begin"/>
        </w:r>
        <w:r w:rsidR="00C47A94">
          <w:rPr>
            <w:noProof/>
            <w:webHidden/>
          </w:rPr>
          <w:instrText xml:space="preserve"> PAGEREF _Toc283191045 \h </w:instrText>
        </w:r>
        <w:r>
          <w:rPr>
            <w:noProof/>
            <w:webHidden/>
          </w:rPr>
        </w:r>
        <w:r>
          <w:rPr>
            <w:noProof/>
            <w:webHidden/>
          </w:rPr>
          <w:fldChar w:fldCharType="separate"/>
        </w:r>
        <w:r w:rsidR="00FA1111">
          <w:rPr>
            <w:noProof/>
            <w:webHidden/>
          </w:rPr>
          <w:t>8</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46" w:history="1">
        <w:r w:rsidR="00C47A94" w:rsidRPr="0013481D">
          <w:rPr>
            <w:rStyle w:val="Hyperlink"/>
            <w:rFonts w:ascii="Times New Roman" w:hAnsi="Times New Roman"/>
            <w:noProof/>
            <w:lang w:eastAsia="en-GB"/>
          </w:rPr>
          <w:t>5.</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Solution overview</w:t>
        </w:r>
        <w:r w:rsidR="00C47A94">
          <w:rPr>
            <w:noProof/>
            <w:webHidden/>
          </w:rPr>
          <w:tab/>
        </w:r>
        <w:r>
          <w:rPr>
            <w:noProof/>
            <w:webHidden/>
          </w:rPr>
          <w:fldChar w:fldCharType="begin"/>
        </w:r>
        <w:r w:rsidR="00C47A94">
          <w:rPr>
            <w:noProof/>
            <w:webHidden/>
          </w:rPr>
          <w:instrText xml:space="preserve"> PAGEREF _Toc283191046 \h </w:instrText>
        </w:r>
        <w:r>
          <w:rPr>
            <w:noProof/>
            <w:webHidden/>
          </w:rPr>
        </w:r>
        <w:r>
          <w:rPr>
            <w:noProof/>
            <w:webHidden/>
          </w:rPr>
          <w:fldChar w:fldCharType="separate"/>
        </w:r>
        <w:r w:rsidR="00FA1111">
          <w:rPr>
            <w:noProof/>
            <w:webHidden/>
          </w:rPr>
          <w:t>9</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7" w:history="1">
        <w:r w:rsidR="00C47A94" w:rsidRPr="0013481D">
          <w:rPr>
            <w:rStyle w:val="Hyperlink"/>
            <w:noProof/>
          </w:rPr>
          <w:t>5.1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Solution overview &amp; context diagram</w:t>
        </w:r>
        <w:r w:rsidR="00C47A94">
          <w:rPr>
            <w:noProof/>
            <w:webHidden/>
          </w:rPr>
          <w:tab/>
        </w:r>
        <w:r>
          <w:rPr>
            <w:noProof/>
            <w:webHidden/>
          </w:rPr>
          <w:fldChar w:fldCharType="begin"/>
        </w:r>
        <w:r w:rsidR="00C47A94">
          <w:rPr>
            <w:noProof/>
            <w:webHidden/>
          </w:rPr>
          <w:instrText xml:space="preserve"> PAGEREF _Toc283191047 \h </w:instrText>
        </w:r>
        <w:r>
          <w:rPr>
            <w:noProof/>
            <w:webHidden/>
          </w:rPr>
        </w:r>
        <w:r>
          <w:rPr>
            <w:noProof/>
            <w:webHidden/>
          </w:rPr>
          <w:fldChar w:fldCharType="separate"/>
        </w:r>
        <w:r w:rsidR="00FA1111">
          <w:rPr>
            <w:noProof/>
            <w:webHidden/>
          </w:rPr>
          <w:t>9</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8" w:history="1">
        <w:r w:rsidR="00C47A94" w:rsidRPr="0013481D">
          <w:rPr>
            <w:rStyle w:val="Hyperlink"/>
            <w:noProof/>
          </w:rPr>
          <w:t>5.2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Architecture Overview Diagram(s)</w:t>
        </w:r>
        <w:r w:rsidR="00C47A94">
          <w:rPr>
            <w:noProof/>
            <w:webHidden/>
          </w:rPr>
          <w:tab/>
        </w:r>
        <w:r>
          <w:rPr>
            <w:noProof/>
            <w:webHidden/>
          </w:rPr>
          <w:fldChar w:fldCharType="begin"/>
        </w:r>
        <w:r w:rsidR="00C47A94">
          <w:rPr>
            <w:noProof/>
            <w:webHidden/>
          </w:rPr>
          <w:instrText xml:space="preserve"> PAGEREF _Toc283191048 \h </w:instrText>
        </w:r>
        <w:r>
          <w:rPr>
            <w:noProof/>
            <w:webHidden/>
          </w:rPr>
        </w:r>
        <w:r>
          <w:rPr>
            <w:noProof/>
            <w:webHidden/>
          </w:rPr>
          <w:fldChar w:fldCharType="separate"/>
        </w:r>
        <w:r w:rsidR="00FA1111">
          <w:rPr>
            <w:noProof/>
            <w:webHidden/>
          </w:rPr>
          <w:t>10</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49" w:history="1">
        <w:r w:rsidR="00C47A94" w:rsidRPr="0013481D">
          <w:rPr>
            <w:rStyle w:val="Hyperlink"/>
            <w:noProof/>
          </w:rPr>
          <w:t>5.3</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Summary of alternatives</w:t>
        </w:r>
        <w:r w:rsidR="00C47A94">
          <w:rPr>
            <w:noProof/>
            <w:webHidden/>
          </w:rPr>
          <w:tab/>
        </w:r>
        <w:r>
          <w:rPr>
            <w:noProof/>
            <w:webHidden/>
          </w:rPr>
          <w:fldChar w:fldCharType="begin"/>
        </w:r>
        <w:r w:rsidR="00C47A94">
          <w:rPr>
            <w:noProof/>
            <w:webHidden/>
          </w:rPr>
          <w:instrText xml:space="preserve"> PAGEREF _Toc283191049 \h </w:instrText>
        </w:r>
        <w:r>
          <w:rPr>
            <w:noProof/>
            <w:webHidden/>
          </w:rPr>
        </w:r>
        <w:r>
          <w:rPr>
            <w:noProof/>
            <w:webHidden/>
          </w:rPr>
          <w:fldChar w:fldCharType="separate"/>
        </w:r>
        <w:r w:rsidR="00FA1111">
          <w:rPr>
            <w:noProof/>
            <w:webHidden/>
          </w:rPr>
          <w:t>13</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0" w:history="1">
        <w:r w:rsidR="00C47A94" w:rsidRPr="0013481D">
          <w:rPr>
            <w:rStyle w:val="Hyperlink"/>
            <w:noProof/>
          </w:rPr>
          <w:t>5.4</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Key  changes</w:t>
        </w:r>
        <w:r w:rsidR="00C47A94">
          <w:rPr>
            <w:noProof/>
            <w:webHidden/>
          </w:rPr>
          <w:tab/>
        </w:r>
        <w:r>
          <w:rPr>
            <w:noProof/>
            <w:webHidden/>
          </w:rPr>
          <w:fldChar w:fldCharType="begin"/>
        </w:r>
        <w:r w:rsidR="00C47A94">
          <w:rPr>
            <w:noProof/>
            <w:webHidden/>
          </w:rPr>
          <w:instrText xml:space="preserve"> PAGEREF _Toc283191050 \h </w:instrText>
        </w:r>
        <w:r>
          <w:rPr>
            <w:noProof/>
            <w:webHidden/>
          </w:rPr>
        </w:r>
        <w:r>
          <w:rPr>
            <w:noProof/>
            <w:webHidden/>
          </w:rPr>
          <w:fldChar w:fldCharType="separate"/>
        </w:r>
        <w:r w:rsidR="00FA1111">
          <w:rPr>
            <w:noProof/>
            <w:webHidden/>
          </w:rPr>
          <w:t>13</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51" w:history="1">
        <w:r w:rsidR="00C47A94" w:rsidRPr="0013481D">
          <w:rPr>
            <w:rStyle w:val="Hyperlink"/>
            <w:noProof/>
          </w:rPr>
          <w:t>6.</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Process Design</w:t>
        </w:r>
        <w:r w:rsidR="00C47A94">
          <w:rPr>
            <w:noProof/>
            <w:webHidden/>
          </w:rPr>
          <w:tab/>
        </w:r>
        <w:r>
          <w:rPr>
            <w:noProof/>
            <w:webHidden/>
          </w:rPr>
          <w:fldChar w:fldCharType="begin"/>
        </w:r>
        <w:r w:rsidR="00C47A94">
          <w:rPr>
            <w:noProof/>
            <w:webHidden/>
          </w:rPr>
          <w:instrText xml:space="preserve"> PAGEREF _Toc283191051 \h </w:instrText>
        </w:r>
        <w:r>
          <w:rPr>
            <w:noProof/>
            <w:webHidden/>
          </w:rPr>
        </w:r>
        <w:r>
          <w:rPr>
            <w:noProof/>
            <w:webHidden/>
          </w:rPr>
          <w:fldChar w:fldCharType="separate"/>
        </w:r>
        <w:r w:rsidR="00FA1111">
          <w:rPr>
            <w:noProof/>
            <w:webHidden/>
          </w:rPr>
          <w:t>14</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2" w:history="1">
        <w:r w:rsidR="00C47A94" w:rsidRPr="0013481D">
          <w:rPr>
            <w:rStyle w:val="Hyperlink"/>
            <w:noProof/>
          </w:rPr>
          <w:t>6.1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RMA Store to Centre</w:t>
        </w:r>
        <w:r w:rsidR="00C47A94">
          <w:rPr>
            <w:noProof/>
            <w:webHidden/>
          </w:rPr>
          <w:tab/>
        </w:r>
        <w:r>
          <w:rPr>
            <w:noProof/>
            <w:webHidden/>
          </w:rPr>
          <w:fldChar w:fldCharType="begin"/>
        </w:r>
        <w:r w:rsidR="00C47A94">
          <w:rPr>
            <w:noProof/>
            <w:webHidden/>
          </w:rPr>
          <w:instrText xml:space="preserve"> PAGEREF _Toc283191052 \h </w:instrText>
        </w:r>
        <w:r>
          <w:rPr>
            <w:noProof/>
            <w:webHidden/>
          </w:rPr>
        </w:r>
        <w:r>
          <w:rPr>
            <w:noProof/>
            <w:webHidden/>
          </w:rPr>
          <w:fldChar w:fldCharType="separate"/>
        </w:r>
        <w:r w:rsidR="00FA1111">
          <w:rPr>
            <w:noProof/>
            <w:webHidden/>
          </w:rPr>
          <w:t>14</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3" w:history="1">
        <w:r w:rsidR="00C47A94" w:rsidRPr="0013481D">
          <w:rPr>
            <w:rStyle w:val="Hyperlink"/>
            <w:noProof/>
          </w:rPr>
          <w:t>6.2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Centre to Store RMA</w:t>
        </w:r>
        <w:r w:rsidR="00C47A94">
          <w:rPr>
            <w:noProof/>
            <w:webHidden/>
          </w:rPr>
          <w:tab/>
        </w:r>
        <w:r>
          <w:rPr>
            <w:noProof/>
            <w:webHidden/>
          </w:rPr>
          <w:fldChar w:fldCharType="begin"/>
        </w:r>
        <w:r w:rsidR="00C47A94">
          <w:rPr>
            <w:noProof/>
            <w:webHidden/>
          </w:rPr>
          <w:instrText xml:space="preserve"> PAGEREF _Toc283191053 \h </w:instrText>
        </w:r>
        <w:r>
          <w:rPr>
            <w:noProof/>
            <w:webHidden/>
          </w:rPr>
        </w:r>
        <w:r>
          <w:rPr>
            <w:noProof/>
            <w:webHidden/>
          </w:rPr>
          <w:fldChar w:fldCharType="separate"/>
        </w:r>
        <w:r w:rsidR="00FA1111">
          <w:rPr>
            <w:noProof/>
            <w:webHidden/>
          </w:rPr>
          <w:t>14</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54" w:history="1">
        <w:r w:rsidR="00C47A94" w:rsidRPr="0013481D">
          <w:rPr>
            <w:rStyle w:val="Hyperlink"/>
            <w:noProof/>
          </w:rPr>
          <w:t>7.</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Functional Design</w:t>
        </w:r>
        <w:r w:rsidR="00C47A94">
          <w:rPr>
            <w:noProof/>
            <w:webHidden/>
          </w:rPr>
          <w:tab/>
        </w:r>
        <w:r>
          <w:rPr>
            <w:noProof/>
            <w:webHidden/>
          </w:rPr>
          <w:fldChar w:fldCharType="begin"/>
        </w:r>
        <w:r w:rsidR="00C47A94">
          <w:rPr>
            <w:noProof/>
            <w:webHidden/>
          </w:rPr>
          <w:instrText xml:space="preserve"> PAGEREF _Toc283191054 \h </w:instrText>
        </w:r>
        <w:r>
          <w:rPr>
            <w:noProof/>
            <w:webHidden/>
          </w:rPr>
        </w:r>
        <w:r>
          <w:rPr>
            <w:noProof/>
            <w:webHidden/>
          </w:rPr>
          <w:fldChar w:fldCharType="separate"/>
        </w:r>
        <w:r w:rsidR="00FA1111">
          <w:rPr>
            <w:noProof/>
            <w:webHidden/>
          </w:rPr>
          <w:t>15</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5" w:history="1">
        <w:r w:rsidR="00C47A94" w:rsidRPr="0013481D">
          <w:rPr>
            <w:rStyle w:val="Hyperlink"/>
            <w:noProof/>
          </w:rPr>
          <w:t>7.1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Application Components</w:t>
        </w:r>
        <w:r w:rsidR="00C47A94">
          <w:rPr>
            <w:noProof/>
            <w:webHidden/>
          </w:rPr>
          <w:tab/>
        </w:r>
        <w:r>
          <w:rPr>
            <w:noProof/>
            <w:webHidden/>
          </w:rPr>
          <w:fldChar w:fldCharType="begin"/>
        </w:r>
        <w:r w:rsidR="00C47A94">
          <w:rPr>
            <w:noProof/>
            <w:webHidden/>
          </w:rPr>
          <w:instrText xml:space="preserve"> PAGEREF _Toc283191055 \h </w:instrText>
        </w:r>
        <w:r>
          <w:rPr>
            <w:noProof/>
            <w:webHidden/>
          </w:rPr>
        </w:r>
        <w:r>
          <w:rPr>
            <w:noProof/>
            <w:webHidden/>
          </w:rPr>
          <w:fldChar w:fldCharType="separate"/>
        </w:r>
        <w:r w:rsidR="00FA1111">
          <w:rPr>
            <w:noProof/>
            <w:webHidden/>
          </w:rPr>
          <w:t>15</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6" w:history="1">
        <w:r w:rsidR="00C47A94" w:rsidRPr="0013481D">
          <w:rPr>
            <w:rStyle w:val="Hyperlink"/>
            <w:noProof/>
          </w:rPr>
          <w:t>7.2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Data Components</w:t>
        </w:r>
        <w:r w:rsidR="00C47A94">
          <w:rPr>
            <w:noProof/>
            <w:webHidden/>
          </w:rPr>
          <w:tab/>
        </w:r>
        <w:r>
          <w:rPr>
            <w:noProof/>
            <w:webHidden/>
          </w:rPr>
          <w:fldChar w:fldCharType="begin"/>
        </w:r>
        <w:r w:rsidR="00C47A94">
          <w:rPr>
            <w:noProof/>
            <w:webHidden/>
          </w:rPr>
          <w:instrText xml:space="preserve"> PAGEREF _Toc283191056 \h </w:instrText>
        </w:r>
        <w:r>
          <w:rPr>
            <w:noProof/>
            <w:webHidden/>
          </w:rPr>
        </w:r>
        <w:r>
          <w:rPr>
            <w:noProof/>
            <w:webHidden/>
          </w:rPr>
          <w:fldChar w:fldCharType="separate"/>
        </w:r>
        <w:r w:rsidR="00FA1111">
          <w:rPr>
            <w:noProof/>
            <w:webHidden/>
          </w:rPr>
          <w:t>15</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7" w:history="1">
        <w:r w:rsidR="00C47A94" w:rsidRPr="0013481D">
          <w:rPr>
            <w:rStyle w:val="Hyperlink"/>
            <w:noProof/>
          </w:rPr>
          <w:t>7.3</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Interfaces &amp; Integration Components</w:t>
        </w:r>
        <w:r w:rsidR="00C47A94">
          <w:rPr>
            <w:noProof/>
            <w:webHidden/>
          </w:rPr>
          <w:tab/>
        </w:r>
        <w:r>
          <w:rPr>
            <w:noProof/>
            <w:webHidden/>
          </w:rPr>
          <w:fldChar w:fldCharType="begin"/>
        </w:r>
        <w:r w:rsidR="00C47A94">
          <w:rPr>
            <w:noProof/>
            <w:webHidden/>
          </w:rPr>
          <w:instrText xml:space="preserve"> PAGEREF _Toc283191057 \h </w:instrText>
        </w:r>
        <w:r>
          <w:rPr>
            <w:noProof/>
            <w:webHidden/>
          </w:rPr>
        </w:r>
        <w:r>
          <w:rPr>
            <w:noProof/>
            <w:webHidden/>
          </w:rPr>
          <w:fldChar w:fldCharType="separate"/>
        </w:r>
        <w:r w:rsidR="00FA1111">
          <w:rPr>
            <w:noProof/>
            <w:webHidden/>
          </w:rPr>
          <w:t>15</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8" w:history="1">
        <w:r w:rsidR="00C47A94" w:rsidRPr="0013481D">
          <w:rPr>
            <w:rStyle w:val="Hyperlink"/>
            <w:noProof/>
          </w:rPr>
          <w:t>7.4</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User interface</w:t>
        </w:r>
        <w:r w:rsidR="00C47A94">
          <w:rPr>
            <w:noProof/>
            <w:webHidden/>
          </w:rPr>
          <w:tab/>
        </w:r>
        <w:r>
          <w:rPr>
            <w:noProof/>
            <w:webHidden/>
          </w:rPr>
          <w:fldChar w:fldCharType="begin"/>
        </w:r>
        <w:r w:rsidR="00C47A94">
          <w:rPr>
            <w:noProof/>
            <w:webHidden/>
          </w:rPr>
          <w:instrText xml:space="preserve"> PAGEREF _Toc283191058 \h </w:instrText>
        </w:r>
        <w:r>
          <w:rPr>
            <w:noProof/>
            <w:webHidden/>
          </w:rPr>
        </w:r>
        <w:r>
          <w:rPr>
            <w:noProof/>
            <w:webHidden/>
          </w:rPr>
          <w:fldChar w:fldCharType="separate"/>
        </w:r>
        <w:r w:rsidR="00FA1111">
          <w:rPr>
            <w:noProof/>
            <w:webHidden/>
          </w:rPr>
          <w:t>16</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59" w:history="1">
        <w:r w:rsidR="00C47A94" w:rsidRPr="0013481D">
          <w:rPr>
            <w:rStyle w:val="Hyperlink"/>
            <w:noProof/>
          </w:rPr>
          <w:t>7.5</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Infrastructure - Technical Components</w:t>
        </w:r>
        <w:r w:rsidR="00C47A94">
          <w:rPr>
            <w:noProof/>
            <w:webHidden/>
          </w:rPr>
          <w:tab/>
        </w:r>
        <w:r>
          <w:rPr>
            <w:noProof/>
            <w:webHidden/>
          </w:rPr>
          <w:fldChar w:fldCharType="begin"/>
        </w:r>
        <w:r w:rsidR="00C47A94">
          <w:rPr>
            <w:noProof/>
            <w:webHidden/>
          </w:rPr>
          <w:instrText xml:space="preserve"> PAGEREF _Toc283191059 \h </w:instrText>
        </w:r>
        <w:r>
          <w:rPr>
            <w:noProof/>
            <w:webHidden/>
          </w:rPr>
        </w:r>
        <w:r>
          <w:rPr>
            <w:noProof/>
            <w:webHidden/>
          </w:rPr>
          <w:fldChar w:fldCharType="separate"/>
        </w:r>
        <w:r w:rsidR="00FA1111">
          <w:rPr>
            <w:noProof/>
            <w:webHidden/>
          </w:rPr>
          <w:t>17</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60" w:history="1">
        <w:r w:rsidR="00C47A94" w:rsidRPr="0013481D">
          <w:rPr>
            <w:rStyle w:val="Hyperlink"/>
            <w:noProof/>
          </w:rPr>
          <w:t>7.6</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Deliverables and Source</w:t>
        </w:r>
        <w:r w:rsidR="00C47A94">
          <w:rPr>
            <w:noProof/>
            <w:webHidden/>
          </w:rPr>
          <w:tab/>
        </w:r>
        <w:r>
          <w:rPr>
            <w:noProof/>
            <w:webHidden/>
          </w:rPr>
          <w:fldChar w:fldCharType="begin"/>
        </w:r>
        <w:r w:rsidR="00C47A94">
          <w:rPr>
            <w:noProof/>
            <w:webHidden/>
          </w:rPr>
          <w:instrText xml:space="preserve"> PAGEREF _Toc283191060 \h </w:instrText>
        </w:r>
        <w:r>
          <w:rPr>
            <w:noProof/>
            <w:webHidden/>
          </w:rPr>
        </w:r>
        <w:r>
          <w:rPr>
            <w:noProof/>
            <w:webHidden/>
          </w:rPr>
          <w:fldChar w:fldCharType="separate"/>
        </w:r>
        <w:r w:rsidR="00FA1111">
          <w:rPr>
            <w:noProof/>
            <w:webHidden/>
          </w:rPr>
          <w:t>17</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61" w:history="1">
        <w:r w:rsidR="00C47A94" w:rsidRPr="0013481D">
          <w:rPr>
            <w:rStyle w:val="Hyperlink"/>
            <w:noProof/>
          </w:rPr>
          <w:t>8.</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Operational / Service Design</w:t>
        </w:r>
        <w:r w:rsidR="00C47A94">
          <w:rPr>
            <w:noProof/>
            <w:webHidden/>
          </w:rPr>
          <w:tab/>
        </w:r>
        <w:r>
          <w:rPr>
            <w:noProof/>
            <w:webHidden/>
          </w:rPr>
          <w:fldChar w:fldCharType="begin"/>
        </w:r>
        <w:r w:rsidR="00C47A94">
          <w:rPr>
            <w:noProof/>
            <w:webHidden/>
          </w:rPr>
          <w:instrText xml:space="preserve"> PAGEREF _Toc283191061 \h </w:instrText>
        </w:r>
        <w:r>
          <w:rPr>
            <w:noProof/>
            <w:webHidden/>
          </w:rPr>
        </w:r>
        <w:r>
          <w:rPr>
            <w:noProof/>
            <w:webHidden/>
          </w:rPr>
          <w:fldChar w:fldCharType="separate"/>
        </w:r>
        <w:r w:rsidR="00FA1111">
          <w:rPr>
            <w:noProof/>
            <w:webHidden/>
          </w:rPr>
          <w:t>18</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62" w:history="1">
        <w:r w:rsidR="00C47A94" w:rsidRPr="0013481D">
          <w:rPr>
            <w:rStyle w:val="Hyperlink"/>
            <w:noProof/>
          </w:rPr>
          <w:t>8.1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Operational execution</w:t>
        </w:r>
        <w:r w:rsidR="00C47A94">
          <w:rPr>
            <w:noProof/>
            <w:webHidden/>
          </w:rPr>
          <w:tab/>
        </w:r>
        <w:r>
          <w:rPr>
            <w:noProof/>
            <w:webHidden/>
          </w:rPr>
          <w:fldChar w:fldCharType="begin"/>
        </w:r>
        <w:r w:rsidR="00C47A94">
          <w:rPr>
            <w:noProof/>
            <w:webHidden/>
          </w:rPr>
          <w:instrText xml:space="preserve"> PAGEREF _Toc283191062 \h </w:instrText>
        </w:r>
        <w:r>
          <w:rPr>
            <w:noProof/>
            <w:webHidden/>
          </w:rPr>
        </w:r>
        <w:r>
          <w:rPr>
            <w:noProof/>
            <w:webHidden/>
          </w:rPr>
          <w:fldChar w:fldCharType="separate"/>
        </w:r>
        <w:r w:rsidR="00FA1111">
          <w:rPr>
            <w:noProof/>
            <w:webHidden/>
          </w:rPr>
          <w:t>18</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63" w:history="1">
        <w:r w:rsidR="00C47A94" w:rsidRPr="0013481D">
          <w:rPr>
            <w:rStyle w:val="Hyperlink"/>
            <w:noProof/>
          </w:rPr>
          <w:t>8.2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Resilience and robustness</w:t>
        </w:r>
        <w:r w:rsidR="00C47A94">
          <w:rPr>
            <w:noProof/>
            <w:webHidden/>
          </w:rPr>
          <w:tab/>
        </w:r>
        <w:r>
          <w:rPr>
            <w:noProof/>
            <w:webHidden/>
          </w:rPr>
          <w:fldChar w:fldCharType="begin"/>
        </w:r>
        <w:r w:rsidR="00C47A94">
          <w:rPr>
            <w:noProof/>
            <w:webHidden/>
          </w:rPr>
          <w:instrText xml:space="preserve"> PAGEREF _Toc283191063 \h </w:instrText>
        </w:r>
        <w:r>
          <w:rPr>
            <w:noProof/>
            <w:webHidden/>
          </w:rPr>
        </w:r>
        <w:r>
          <w:rPr>
            <w:noProof/>
            <w:webHidden/>
          </w:rPr>
          <w:fldChar w:fldCharType="separate"/>
        </w:r>
        <w:r w:rsidR="00FA1111">
          <w:rPr>
            <w:noProof/>
            <w:webHidden/>
          </w:rPr>
          <w:t>18</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64" w:history="1">
        <w:r w:rsidR="00C47A94" w:rsidRPr="0013481D">
          <w:rPr>
            <w:rStyle w:val="Hyperlink"/>
            <w:noProof/>
          </w:rPr>
          <w:t>8.3</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Failure handling, backup and recovery, DR</w:t>
        </w:r>
        <w:r w:rsidR="00C47A94">
          <w:rPr>
            <w:noProof/>
            <w:webHidden/>
          </w:rPr>
          <w:tab/>
        </w:r>
        <w:r>
          <w:rPr>
            <w:noProof/>
            <w:webHidden/>
          </w:rPr>
          <w:fldChar w:fldCharType="begin"/>
        </w:r>
        <w:r w:rsidR="00C47A94">
          <w:rPr>
            <w:noProof/>
            <w:webHidden/>
          </w:rPr>
          <w:instrText xml:space="preserve"> PAGEREF _Toc283191064 \h </w:instrText>
        </w:r>
        <w:r>
          <w:rPr>
            <w:noProof/>
            <w:webHidden/>
          </w:rPr>
        </w:r>
        <w:r>
          <w:rPr>
            <w:noProof/>
            <w:webHidden/>
          </w:rPr>
          <w:fldChar w:fldCharType="separate"/>
        </w:r>
        <w:r w:rsidR="00FA1111">
          <w:rPr>
            <w:noProof/>
            <w:webHidden/>
          </w:rPr>
          <w:t>18</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65" w:history="1">
        <w:r w:rsidR="00C47A94" w:rsidRPr="0013481D">
          <w:rPr>
            <w:rStyle w:val="Hyperlink"/>
            <w:noProof/>
          </w:rPr>
          <w:t>8.4</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Service Management</w:t>
        </w:r>
        <w:r w:rsidR="00C47A94">
          <w:rPr>
            <w:noProof/>
            <w:webHidden/>
          </w:rPr>
          <w:tab/>
        </w:r>
        <w:r>
          <w:rPr>
            <w:noProof/>
            <w:webHidden/>
          </w:rPr>
          <w:fldChar w:fldCharType="begin"/>
        </w:r>
        <w:r w:rsidR="00C47A94">
          <w:rPr>
            <w:noProof/>
            <w:webHidden/>
          </w:rPr>
          <w:instrText xml:space="preserve"> PAGEREF _Toc283191065 \h </w:instrText>
        </w:r>
        <w:r>
          <w:rPr>
            <w:noProof/>
            <w:webHidden/>
          </w:rPr>
        </w:r>
        <w:r>
          <w:rPr>
            <w:noProof/>
            <w:webHidden/>
          </w:rPr>
          <w:fldChar w:fldCharType="separate"/>
        </w:r>
        <w:r w:rsidR="00FA1111">
          <w:rPr>
            <w:noProof/>
            <w:webHidden/>
          </w:rPr>
          <w:t>18</w:t>
        </w:r>
        <w:r>
          <w:rPr>
            <w:noProof/>
            <w:webHidden/>
          </w:rPr>
          <w:fldChar w:fldCharType="end"/>
        </w:r>
      </w:hyperlink>
    </w:p>
    <w:p w:rsidR="00C47A94" w:rsidRDefault="00E3230E">
      <w:pPr>
        <w:pStyle w:val="TOC1"/>
        <w:tabs>
          <w:tab w:val="left" w:pos="400"/>
          <w:tab w:val="right" w:leader="dot" w:pos="9881"/>
        </w:tabs>
        <w:rPr>
          <w:rFonts w:asciiTheme="minorHAnsi" w:eastAsiaTheme="minorEastAsia" w:hAnsiTheme="minorHAnsi" w:cstheme="minorBidi"/>
          <w:b w:val="0"/>
          <w:bCs w:val="0"/>
          <w:caps w:val="0"/>
          <w:noProof/>
          <w:sz w:val="22"/>
          <w:szCs w:val="22"/>
          <w:lang w:eastAsia="en-GB"/>
        </w:rPr>
      </w:pPr>
      <w:hyperlink w:anchor="_Toc283191066" w:history="1">
        <w:r w:rsidR="00C47A94" w:rsidRPr="0013481D">
          <w:rPr>
            <w:rStyle w:val="Hyperlink"/>
            <w:noProof/>
          </w:rPr>
          <w:t>9.</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Development and Testing</w:t>
        </w:r>
        <w:r w:rsidR="00C47A94">
          <w:rPr>
            <w:noProof/>
            <w:webHidden/>
          </w:rPr>
          <w:tab/>
        </w:r>
        <w:r>
          <w:rPr>
            <w:noProof/>
            <w:webHidden/>
          </w:rPr>
          <w:fldChar w:fldCharType="begin"/>
        </w:r>
        <w:r w:rsidR="00C47A94">
          <w:rPr>
            <w:noProof/>
            <w:webHidden/>
          </w:rPr>
          <w:instrText xml:space="preserve"> PAGEREF _Toc283191066 \h </w:instrText>
        </w:r>
        <w:r>
          <w:rPr>
            <w:noProof/>
            <w:webHidden/>
          </w:rPr>
        </w:r>
        <w:r>
          <w:rPr>
            <w:noProof/>
            <w:webHidden/>
          </w:rPr>
          <w:fldChar w:fldCharType="separate"/>
        </w:r>
        <w:r w:rsidR="00FA1111">
          <w:rPr>
            <w:noProof/>
            <w:webHidden/>
          </w:rPr>
          <w:t>19</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67" w:history="1">
        <w:r w:rsidR="00C47A94" w:rsidRPr="0013481D">
          <w:rPr>
            <w:rStyle w:val="Hyperlink"/>
            <w:noProof/>
          </w:rPr>
          <w:t>9.1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Development Approach and Environment</w:t>
        </w:r>
        <w:r w:rsidR="00C47A94">
          <w:rPr>
            <w:noProof/>
            <w:webHidden/>
          </w:rPr>
          <w:tab/>
        </w:r>
        <w:r>
          <w:rPr>
            <w:noProof/>
            <w:webHidden/>
          </w:rPr>
          <w:fldChar w:fldCharType="begin"/>
        </w:r>
        <w:r w:rsidR="00C47A94">
          <w:rPr>
            <w:noProof/>
            <w:webHidden/>
          </w:rPr>
          <w:instrText xml:space="preserve"> PAGEREF _Toc283191067 \h </w:instrText>
        </w:r>
        <w:r>
          <w:rPr>
            <w:noProof/>
            <w:webHidden/>
          </w:rPr>
        </w:r>
        <w:r>
          <w:rPr>
            <w:noProof/>
            <w:webHidden/>
          </w:rPr>
          <w:fldChar w:fldCharType="separate"/>
        </w:r>
        <w:r w:rsidR="00FA1111">
          <w:rPr>
            <w:noProof/>
            <w:webHidden/>
          </w:rPr>
          <w:t>19</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68" w:history="1">
        <w:r w:rsidR="00C47A94" w:rsidRPr="0013481D">
          <w:rPr>
            <w:rStyle w:val="Hyperlink"/>
            <w:noProof/>
          </w:rPr>
          <w:t>9.2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Testing Strategy and Environment</w:t>
        </w:r>
        <w:r w:rsidR="00C47A94">
          <w:rPr>
            <w:noProof/>
            <w:webHidden/>
          </w:rPr>
          <w:tab/>
        </w:r>
        <w:r>
          <w:rPr>
            <w:noProof/>
            <w:webHidden/>
          </w:rPr>
          <w:fldChar w:fldCharType="begin"/>
        </w:r>
        <w:r w:rsidR="00C47A94">
          <w:rPr>
            <w:noProof/>
            <w:webHidden/>
          </w:rPr>
          <w:instrText xml:space="preserve"> PAGEREF _Toc283191068 \h </w:instrText>
        </w:r>
        <w:r>
          <w:rPr>
            <w:noProof/>
            <w:webHidden/>
          </w:rPr>
        </w:r>
        <w:r>
          <w:rPr>
            <w:noProof/>
            <w:webHidden/>
          </w:rPr>
          <w:fldChar w:fldCharType="separate"/>
        </w:r>
        <w:r w:rsidR="00FA1111">
          <w:rPr>
            <w:noProof/>
            <w:webHidden/>
          </w:rPr>
          <w:t>19</w:t>
        </w:r>
        <w:r>
          <w:rPr>
            <w:noProof/>
            <w:webHidden/>
          </w:rPr>
          <w:fldChar w:fldCharType="end"/>
        </w:r>
      </w:hyperlink>
    </w:p>
    <w:p w:rsidR="00C47A94" w:rsidRDefault="00E3230E">
      <w:pPr>
        <w:pStyle w:val="TOC1"/>
        <w:tabs>
          <w:tab w:val="left" w:pos="600"/>
          <w:tab w:val="right" w:leader="dot" w:pos="9881"/>
        </w:tabs>
        <w:rPr>
          <w:rFonts w:asciiTheme="minorHAnsi" w:eastAsiaTheme="minorEastAsia" w:hAnsiTheme="minorHAnsi" w:cstheme="minorBidi"/>
          <w:b w:val="0"/>
          <w:bCs w:val="0"/>
          <w:caps w:val="0"/>
          <w:noProof/>
          <w:sz w:val="22"/>
          <w:szCs w:val="22"/>
          <w:lang w:eastAsia="en-GB"/>
        </w:rPr>
      </w:pPr>
      <w:hyperlink w:anchor="_Toc283191069" w:history="1">
        <w:r w:rsidR="00C47A94" w:rsidRPr="0013481D">
          <w:rPr>
            <w:rStyle w:val="Hyperlink"/>
            <w:noProof/>
          </w:rPr>
          <w:t>10.</w:t>
        </w:r>
        <w:r w:rsidR="00C47A94">
          <w:rPr>
            <w:rFonts w:asciiTheme="minorHAnsi" w:eastAsiaTheme="minorEastAsia" w:hAnsiTheme="minorHAnsi" w:cstheme="minorBidi"/>
            <w:b w:val="0"/>
            <w:bCs w:val="0"/>
            <w:caps w:val="0"/>
            <w:noProof/>
            <w:sz w:val="22"/>
            <w:szCs w:val="22"/>
            <w:lang w:eastAsia="en-GB"/>
          </w:rPr>
          <w:tab/>
        </w:r>
        <w:r w:rsidR="00C47A94" w:rsidRPr="0013481D">
          <w:rPr>
            <w:rStyle w:val="Hyperlink"/>
            <w:noProof/>
          </w:rPr>
          <w:t>Implementation and Migration</w:t>
        </w:r>
        <w:r w:rsidR="00C47A94">
          <w:rPr>
            <w:noProof/>
            <w:webHidden/>
          </w:rPr>
          <w:tab/>
        </w:r>
        <w:r>
          <w:rPr>
            <w:noProof/>
            <w:webHidden/>
          </w:rPr>
          <w:fldChar w:fldCharType="begin"/>
        </w:r>
        <w:r w:rsidR="00C47A94">
          <w:rPr>
            <w:noProof/>
            <w:webHidden/>
          </w:rPr>
          <w:instrText xml:space="preserve"> PAGEREF _Toc283191069 \h </w:instrText>
        </w:r>
        <w:r>
          <w:rPr>
            <w:noProof/>
            <w:webHidden/>
          </w:rPr>
        </w:r>
        <w:r>
          <w:rPr>
            <w:noProof/>
            <w:webHidden/>
          </w:rPr>
          <w:fldChar w:fldCharType="separate"/>
        </w:r>
        <w:r w:rsidR="00FA1111">
          <w:rPr>
            <w:noProof/>
            <w:webHidden/>
          </w:rPr>
          <w:t>20</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0" w:history="1">
        <w:r w:rsidR="00C47A94" w:rsidRPr="0013481D">
          <w:rPr>
            <w:rStyle w:val="Hyperlink"/>
            <w:noProof/>
          </w:rPr>
          <w:t>10.1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Implementation &amp; Migration : options overview</w:t>
        </w:r>
        <w:r w:rsidR="00C47A94">
          <w:rPr>
            <w:noProof/>
            <w:webHidden/>
          </w:rPr>
          <w:tab/>
        </w:r>
        <w:r>
          <w:rPr>
            <w:noProof/>
            <w:webHidden/>
          </w:rPr>
          <w:fldChar w:fldCharType="begin"/>
        </w:r>
        <w:r w:rsidR="00C47A94">
          <w:rPr>
            <w:noProof/>
            <w:webHidden/>
          </w:rPr>
          <w:instrText xml:space="preserve"> PAGEREF _Toc283191070 \h </w:instrText>
        </w:r>
        <w:r>
          <w:rPr>
            <w:noProof/>
            <w:webHidden/>
          </w:rPr>
        </w:r>
        <w:r>
          <w:rPr>
            <w:noProof/>
            <w:webHidden/>
          </w:rPr>
          <w:fldChar w:fldCharType="separate"/>
        </w:r>
        <w:r w:rsidR="00FA1111">
          <w:rPr>
            <w:noProof/>
            <w:webHidden/>
          </w:rPr>
          <w:t>20</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1" w:history="1">
        <w:r w:rsidR="00C47A94" w:rsidRPr="0013481D">
          <w:rPr>
            <w:rStyle w:val="Hyperlink"/>
            <w:noProof/>
          </w:rPr>
          <w:t>10.2</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Technical transition</w:t>
        </w:r>
        <w:r w:rsidR="00C47A94">
          <w:rPr>
            <w:noProof/>
            <w:webHidden/>
          </w:rPr>
          <w:tab/>
        </w:r>
        <w:r>
          <w:rPr>
            <w:noProof/>
            <w:webHidden/>
          </w:rPr>
          <w:fldChar w:fldCharType="begin"/>
        </w:r>
        <w:r w:rsidR="00C47A94">
          <w:rPr>
            <w:noProof/>
            <w:webHidden/>
          </w:rPr>
          <w:instrText xml:space="preserve"> PAGEREF _Toc283191071 \h </w:instrText>
        </w:r>
        <w:r>
          <w:rPr>
            <w:noProof/>
            <w:webHidden/>
          </w:rPr>
        </w:r>
        <w:r>
          <w:rPr>
            <w:noProof/>
            <w:webHidden/>
          </w:rPr>
          <w:fldChar w:fldCharType="separate"/>
        </w:r>
        <w:r w:rsidR="00FA1111">
          <w:rPr>
            <w:noProof/>
            <w:webHidden/>
          </w:rPr>
          <w:t>21</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2" w:history="1">
        <w:r w:rsidR="00C47A94" w:rsidRPr="0013481D">
          <w:rPr>
            <w:rStyle w:val="Hyperlink"/>
            <w:noProof/>
          </w:rPr>
          <w:t>10.3</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Data cleansing and migration</w:t>
        </w:r>
        <w:r w:rsidR="00C47A94">
          <w:rPr>
            <w:noProof/>
            <w:webHidden/>
          </w:rPr>
          <w:tab/>
        </w:r>
        <w:r>
          <w:rPr>
            <w:noProof/>
            <w:webHidden/>
          </w:rPr>
          <w:fldChar w:fldCharType="begin"/>
        </w:r>
        <w:r w:rsidR="00C47A94">
          <w:rPr>
            <w:noProof/>
            <w:webHidden/>
          </w:rPr>
          <w:instrText xml:space="preserve"> PAGEREF _Toc283191072 \h </w:instrText>
        </w:r>
        <w:r>
          <w:rPr>
            <w:noProof/>
            <w:webHidden/>
          </w:rPr>
        </w:r>
        <w:r>
          <w:rPr>
            <w:noProof/>
            <w:webHidden/>
          </w:rPr>
          <w:fldChar w:fldCharType="separate"/>
        </w:r>
        <w:r w:rsidR="00FA1111">
          <w:rPr>
            <w:noProof/>
            <w:webHidden/>
          </w:rPr>
          <w:t>22</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3" w:history="1">
        <w:r w:rsidR="00C47A94" w:rsidRPr="0013481D">
          <w:rPr>
            <w:rStyle w:val="Hyperlink"/>
            <w:noProof/>
          </w:rPr>
          <w:t>10.4</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Decommissioning old systems and data</w:t>
        </w:r>
        <w:r w:rsidR="00C47A94">
          <w:rPr>
            <w:noProof/>
            <w:webHidden/>
          </w:rPr>
          <w:tab/>
        </w:r>
        <w:r>
          <w:rPr>
            <w:noProof/>
            <w:webHidden/>
          </w:rPr>
          <w:fldChar w:fldCharType="begin"/>
        </w:r>
        <w:r w:rsidR="00C47A94">
          <w:rPr>
            <w:noProof/>
            <w:webHidden/>
          </w:rPr>
          <w:instrText xml:space="preserve"> PAGEREF _Toc283191073 \h </w:instrText>
        </w:r>
        <w:r>
          <w:rPr>
            <w:noProof/>
            <w:webHidden/>
          </w:rPr>
        </w:r>
        <w:r>
          <w:rPr>
            <w:noProof/>
            <w:webHidden/>
          </w:rPr>
          <w:fldChar w:fldCharType="separate"/>
        </w:r>
        <w:r w:rsidR="00FA1111">
          <w:rPr>
            <w:noProof/>
            <w:webHidden/>
          </w:rPr>
          <w:t>22</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4" w:history="1">
        <w:r w:rsidR="00C47A94" w:rsidRPr="0013481D">
          <w:rPr>
            <w:rStyle w:val="Hyperlink"/>
            <w:noProof/>
          </w:rPr>
          <w:t>10.5</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Hardware Requirements -- Controllers</w:t>
        </w:r>
        <w:r w:rsidR="00C47A94">
          <w:rPr>
            <w:noProof/>
            <w:webHidden/>
          </w:rPr>
          <w:tab/>
        </w:r>
        <w:r>
          <w:rPr>
            <w:noProof/>
            <w:webHidden/>
          </w:rPr>
          <w:fldChar w:fldCharType="begin"/>
        </w:r>
        <w:r w:rsidR="00C47A94">
          <w:rPr>
            <w:noProof/>
            <w:webHidden/>
          </w:rPr>
          <w:instrText xml:space="preserve"> PAGEREF _Toc283191074 \h </w:instrText>
        </w:r>
        <w:r>
          <w:rPr>
            <w:noProof/>
            <w:webHidden/>
          </w:rPr>
        </w:r>
        <w:r>
          <w:rPr>
            <w:noProof/>
            <w:webHidden/>
          </w:rPr>
          <w:fldChar w:fldCharType="separate"/>
        </w:r>
        <w:r w:rsidR="00FA1111">
          <w:rPr>
            <w:noProof/>
            <w:webHidden/>
          </w:rPr>
          <w:t>23</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5" w:history="1">
        <w:r w:rsidR="00C47A94" w:rsidRPr="0013481D">
          <w:rPr>
            <w:rStyle w:val="Hyperlink"/>
            <w:noProof/>
          </w:rPr>
          <w:t>10.6</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Hardware Requirements -- Terminals</w:t>
        </w:r>
        <w:r w:rsidR="00C47A94">
          <w:rPr>
            <w:noProof/>
            <w:webHidden/>
          </w:rPr>
          <w:tab/>
        </w:r>
        <w:r>
          <w:rPr>
            <w:noProof/>
            <w:webHidden/>
          </w:rPr>
          <w:fldChar w:fldCharType="begin"/>
        </w:r>
        <w:r w:rsidR="00C47A94">
          <w:rPr>
            <w:noProof/>
            <w:webHidden/>
          </w:rPr>
          <w:instrText xml:space="preserve"> PAGEREF _Toc283191075 \h </w:instrText>
        </w:r>
        <w:r>
          <w:rPr>
            <w:noProof/>
            <w:webHidden/>
          </w:rPr>
        </w:r>
        <w:r>
          <w:rPr>
            <w:noProof/>
            <w:webHidden/>
          </w:rPr>
          <w:fldChar w:fldCharType="separate"/>
        </w:r>
        <w:r w:rsidR="00FA1111">
          <w:rPr>
            <w:noProof/>
            <w:webHidden/>
          </w:rPr>
          <w:t>23</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6" w:history="1">
        <w:r w:rsidR="00C47A94" w:rsidRPr="0013481D">
          <w:rPr>
            <w:rStyle w:val="Hyperlink"/>
            <w:noProof/>
          </w:rPr>
          <w:t>10.7</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Hardware Requirements -- IBM Director Server</w:t>
        </w:r>
        <w:r w:rsidR="00C47A94">
          <w:rPr>
            <w:noProof/>
            <w:webHidden/>
          </w:rPr>
          <w:tab/>
        </w:r>
        <w:r>
          <w:rPr>
            <w:noProof/>
            <w:webHidden/>
          </w:rPr>
          <w:fldChar w:fldCharType="begin"/>
        </w:r>
        <w:r w:rsidR="00C47A94">
          <w:rPr>
            <w:noProof/>
            <w:webHidden/>
          </w:rPr>
          <w:instrText xml:space="preserve"> PAGEREF _Toc283191076 \h </w:instrText>
        </w:r>
        <w:r>
          <w:rPr>
            <w:noProof/>
            <w:webHidden/>
          </w:rPr>
        </w:r>
        <w:r>
          <w:rPr>
            <w:noProof/>
            <w:webHidden/>
          </w:rPr>
          <w:fldChar w:fldCharType="separate"/>
        </w:r>
        <w:r w:rsidR="00FA1111">
          <w:rPr>
            <w:noProof/>
            <w:webHidden/>
          </w:rPr>
          <w:t>23</w:t>
        </w:r>
        <w:r>
          <w:rPr>
            <w:noProof/>
            <w:webHidden/>
          </w:rPr>
          <w:fldChar w:fldCharType="end"/>
        </w:r>
      </w:hyperlink>
    </w:p>
    <w:p w:rsidR="00C47A94" w:rsidRDefault="00E3230E">
      <w:pPr>
        <w:pStyle w:val="TOC2"/>
        <w:tabs>
          <w:tab w:val="right" w:leader="dot" w:pos="9881"/>
        </w:tabs>
        <w:rPr>
          <w:rFonts w:asciiTheme="minorHAnsi" w:eastAsiaTheme="minorEastAsia" w:hAnsiTheme="minorHAnsi" w:cstheme="minorBidi"/>
          <w:b w:val="0"/>
          <w:bCs w:val="0"/>
          <w:noProof/>
          <w:sz w:val="22"/>
          <w:szCs w:val="22"/>
          <w:lang w:eastAsia="en-GB"/>
        </w:rPr>
      </w:pPr>
      <w:hyperlink w:anchor="_Toc283191077" w:history="1">
        <w:r w:rsidR="00C47A94" w:rsidRPr="0013481D">
          <w:rPr>
            <w:rStyle w:val="Hyperlink"/>
            <w:noProof/>
          </w:rPr>
          <w:t>RMA Proof of Concept on 4690 OS V5R2</w:t>
        </w:r>
        <w:r w:rsidR="00C47A94">
          <w:rPr>
            <w:noProof/>
            <w:webHidden/>
          </w:rPr>
          <w:tab/>
        </w:r>
        <w:r>
          <w:rPr>
            <w:noProof/>
            <w:webHidden/>
          </w:rPr>
          <w:fldChar w:fldCharType="begin"/>
        </w:r>
        <w:r w:rsidR="00C47A94">
          <w:rPr>
            <w:noProof/>
            <w:webHidden/>
          </w:rPr>
          <w:instrText xml:space="preserve"> PAGEREF _Toc283191077 \h </w:instrText>
        </w:r>
        <w:r>
          <w:rPr>
            <w:noProof/>
            <w:webHidden/>
          </w:rPr>
        </w:r>
        <w:r>
          <w:rPr>
            <w:noProof/>
            <w:webHidden/>
          </w:rPr>
          <w:fldChar w:fldCharType="separate"/>
        </w:r>
        <w:r w:rsidR="00FA1111">
          <w:rPr>
            <w:noProof/>
            <w:webHidden/>
          </w:rPr>
          <w:t>24</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8" w:history="1">
        <w:r w:rsidR="00C47A94" w:rsidRPr="0013481D">
          <w:rPr>
            <w:rStyle w:val="Hyperlink"/>
            <w:noProof/>
          </w:rPr>
          <w:t>10.8</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Risks, Issues and Assumptions</w:t>
        </w:r>
        <w:r w:rsidR="00C47A94">
          <w:rPr>
            <w:noProof/>
            <w:webHidden/>
          </w:rPr>
          <w:tab/>
        </w:r>
        <w:r>
          <w:rPr>
            <w:noProof/>
            <w:webHidden/>
          </w:rPr>
          <w:fldChar w:fldCharType="begin"/>
        </w:r>
        <w:r w:rsidR="00C47A94">
          <w:rPr>
            <w:noProof/>
            <w:webHidden/>
          </w:rPr>
          <w:instrText xml:space="preserve"> PAGEREF _Toc283191078 \h </w:instrText>
        </w:r>
        <w:r>
          <w:rPr>
            <w:noProof/>
            <w:webHidden/>
          </w:rPr>
        </w:r>
        <w:r>
          <w:rPr>
            <w:noProof/>
            <w:webHidden/>
          </w:rPr>
          <w:fldChar w:fldCharType="separate"/>
        </w:r>
        <w:r w:rsidR="00FA1111">
          <w:rPr>
            <w:noProof/>
            <w:webHidden/>
          </w:rPr>
          <w:t>25</w:t>
        </w:r>
        <w:r>
          <w:rPr>
            <w:noProof/>
            <w:webHidden/>
          </w:rPr>
          <w:fldChar w:fldCharType="end"/>
        </w:r>
      </w:hyperlink>
    </w:p>
    <w:p w:rsidR="00C47A94" w:rsidRDefault="00E3230E">
      <w:pPr>
        <w:pStyle w:val="TOC2"/>
        <w:tabs>
          <w:tab w:val="left" w:pos="600"/>
          <w:tab w:val="right" w:leader="dot" w:pos="9881"/>
        </w:tabs>
        <w:rPr>
          <w:rFonts w:asciiTheme="minorHAnsi" w:eastAsiaTheme="minorEastAsia" w:hAnsiTheme="minorHAnsi" w:cstheme="minorBidi"/>
          <w:b w:val="0"/>
          <w:bCs w:val="0"/>
          <w:noProof/>
          <w:sz w:val="22"/>
          <w:szCs w:val="22"/>
          <w:lang w:eastAsia="en-GB"/>
        </w:rPr>
      </w:pPr>
      <w:hyperlink w:anchor="_Toc283191079" w:history="1">
        <w:r w:rsidR="00C47A94" w:rsidRPr="0013481D">
          <w:rPr>
            <w:rStyle w:val="Hyperlink"/>
            <w:noProof/>
          </w:rPr>
          <w:t>10.9</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Architectural Decisions and Assumptions</w:t>
        </w:r>
        <w:r w:rsidR="00C47A94">
          <w:rPr>
            <w:noProof/>
            <w:webHidden/>
          </w:rPr>
          <w:tab/>
        </w:r>
        <w:r>
          <w:rPr>
            <w:noProof/>
            <w:webHidden/>
          </w:rPr>
          <w:fldChar w:fldCharType="begin"/>
        </w:r>
        <w:r w:rsidR="00C47A94">
          <w:rPr>
            <w:noProof/>
            <w:webHidden/>
          </w:rPr>
          <w:instrText xml:space="preserve"> PAGEREF _Toc283191079 \h </w:instrText>
        </w:r>
        <w:r>
          <w:rPr>
            <w:noProof/>
            <w:webHidden/>
          </w:rPr>
        </w:r>
        <w:r>
          <w:rPr>
            <w:noProof/>
            <w:webHidden/>
          </w:rPr>
          <w:fldChar w:fldCharType="separate"/>
        </w:r>
        <w:r w:rsidR="00FA1111">
          <w:rPr>
            <w:noProof/>
            <w:webHidden/>
          </w:rPr>
          <w:t>25</w:t>
        </w:r>
        <w:r>
          <w:rPr>
            <w:noProof/>
            <w:webHidden/>
          </w:rPr>
          <w:fldChar w:fldCharType="end"/>
        </w:r>
      </w:hyperlink>
    </w:p>
    <w:p w:rsidR="00C47A94" w:rsidRDefault="00E3230E">
      <w:pPr>
        <w:pStyle w:val="TOC2"/>
        <w:tabs>
          <w:tab w:val="left" w:pos="800"/>
          <w:tab w:val="right" w:leader="dot" w:pos="9881"/>
        </w:tabs>
        <w:rPr>
          <w:rFonts w:asciiTheme="minorHAnsi" w:eastAsiaTheme="minorEastAsia" w:hAnsiTheme="minorHAnsi" w:cstheme="minorBidi"/>
          <w:b w:val="0"/>
          <w:bCs w:val="0"/>
          <w:noProof/>
          <w:sz w:val="22"/>
          <w:szCs w:val="22"/>
          <w:lang w:eastAsia="en-GB"/>
        </w:rPr>
      </w:pPr>
      <w:hyperlink w:anchor="_Toc283191080" w:history="1">
        <w:r w:rsidR="00C47A94" w:rsidRPr="0013481D">
          <w:rPr>
            <w:rStyle w:val="Hyperlink"/>
            <w:noProof/>
          </w:rPr>
          <w:t>10.10</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Issues and Risks</w:t>
        </w:r>
        <w:r w:rsidR="00C47A94">
          <w:rPr>
            <w:noProof/>
            <w:webHidden/>
          </w:rPr>
          <w:tab/>
        </w:r>
        <w:r>
          <w:rPr>
            <w:noProof/>
            <w:webHidden/>
          </w:rPr>
          <w:fldChar w:fldCharType="begin"/>
        </w:r>
        <w:r w:rsidR="00C47A94">
          <w:rPr>
            <w:noProof/>
            <w:webHidden/>
          </w:rPr>
          <w:instrText xml:space="preserve"> PAGEREF _Toc283191080 \h </w:instrText>
        </w:r>
        <w:r>
          <w:rPr>
            <w:noProof/>
            <w:webHidden/>
          </w:rPr>
        </w:r>
        <w:r>
          <w:rPr>
            <w:noProof/>
            <w:webHidden/>
          </w:rPr>
          <w:fldChar w:fldCharType="separate"/>
        </w:r>
        <w:r w:rsidR="00FA1111">
          <w:rPr>
            <w:noProof/>
            <w:webHidden/>
          </w:rPr>
          <w:t>25</w:t>
        </w:r>
        <w:r>
          <w:rPr>
            <w:noProof/>
            <w:webHidden/>
          </w:rPr>
          <w:fldChar w:fldCharType="end"/>
        </w:r>
      </w:hyperlink>
    </w:p>
    <w:p w:rsidR="00C47A94" w:rsidRDefault="00E3230E">
      <w:pPr>
        <w:pStyle w:val="TOC2"/>
        <w:tabs>
          <w:tab w:val="left" w:pos="800"/>
          <w:tab w:val="right" w:leader="dot" w:pos="9881"/>
        </w:tabs>
        <w:rPr>
          <w:rFonts w:asciiTheme="minorHAnsi" w:eastAsiaTheme="minorEastAsia" w:hAnsiTheme="minorHAnsi" w:cstheme="minorBidi"/>
          <w:b w:val="0"/>
          <w:bCs w:val="0"/>
          <w:noProof/>
          <w:sz w:val="22"/>
          <w:szCs w:val="22"/>
          <w:lang w:eastAsia="en-GB"/>
        </w:rPr>
      </w:pPr>
      <w:hyperlink w:anchor="_Toc283191081" w:history="1">
        <w:r w:rsidR="00C47A94" w:rsidRPr="0013481D">
          <w:rPr>
            <w:rStyle w:val="Hyperlink"/>
            <w:noProof/>
          </w:rPr>
          <w:t>10.11</w:t>
        </w:r>
        <w:r w:rsidR="00C47A94">
          <w:rPr>
            <w:rFonts w:asciiTheme="minorHAnsi" w:eastAsiaTheme="minorEastAsia" w:hAnsiTheme="minorHAnsi" w:cstheme="minorBidi"/>
            <w:b w:val="0"/>
            <w:bCs w:val="0"/>
            <w:noProof/>
            <w:sz w:val="22"/>
            <w:szCs w:val="22"/>
            <w:lang w:eastAsia="en-GB"/>
          </w:rPr>
          <w:tab/>
        </w:r>
        <w:r w:rsidR="00C47A94" w:rsidRPr="0013481D">
          <w:rPr>
            <w:rStyle w:val="Hyperlink"/>
            <w:noProof/>
          </w:rPr>
          <w:t>Limitations</w:t>
        </w:r>
        <w:r w:rsidR="00C47A94">
          <w:rPr>
            <w:noProof/>
            <w:webHidden/>
          </w:rPr>
          <w:tab/>
        </w:r>
        <w:r>
          <w:rPr>
            <w:noProof/>
            <w:webHidden/>
          </w:rPr>
          <w:fldChar w:fldCharType="begin"/>
        </w:r>
        <w:r w:rsidR="00C47A94">
          <w:rPr>
            <w:noProof/>
            <w:webHidden/>
          </w:rPr>
          <w:instrText xml:space="preserve"> PAGEREF _Toc283191081 \h </w:instrText>
        </w:r>
        <w:r>
          <w:rPr>
            <w:noProof/>
            <w:webHidden/>
          </w:rPr>
        </w:r>
        <w:r>
          <w:rPr>
            <w:noProof/>
            <w:webHidden/>
          </w:rPr>
          <w:fldChar w:fldCharType="separate"/>
        </w:r>
        <w:r w:rsidR="00FA1111">
          <w:rPr>
            <w:noProof/>
            <w:webHidden/>
          </w:rPr>
          <w:t>25</w:t>
        </w:r>
        <w:r>
          <w:rPr>
            <w:noProof/>
            <w:webHidden/>
          </w:rPr>
          <w:fldChar w:fldCharType="end"/>
        </w:r>
      </w:hyperlink>
    </w:p>
    <w:p w:rsidR="00C56286" w:rsidRDefault="00E3230E">
      <w:pPr>
        <w:pStyle w:val="TOC3"/>
        <w:tabs>
          <w:tab w:val="left" w:pos="720"/>
          <w:tab w:val="left" w:pos="840"/>
          <w:tab w:val="left" w:pos="1080"/>
        </w:tabs>
        <w:rPr>
          <w:b/>
          <w:bCs/>
        </w:rPr>
      </w:pPr>
      <w:r>
        <w:rPr>
          <w:rFonts w:ascii="Arial" w:hAnsi="Arial"/>
          <w:caps/>
          <w:szCs w:val="28"/>
        </w:rPr>
        <w:fldChar w:fldCharType="end"/>
      </w:r>
    </w:p>
    <w:p w:rsidR="00C56286" w:rsidRDefault="00C56286">
      <w:pPr>
        <w:pStyle w:val="ISNormal"/>
      </w:pPr>
      <w:r>
        <w:rPr>
          <w:b/>
          <w:bCs/>
          <w:color w:val="333399"/>
        </w:rPr>
        <w:br w:type="page"/>
      </w:r>
      <w:r>
        <w:rPr>
          <w:b/>
          <w:bCs/>
          <w:color w:val="333399"/>
        </w:rPr>
        <w:lastRenderedPageBreak/>
        <w:t>Document Information</w:t>
      </w:r>
    </w:p>
    <w:p w:rsidR="00C56286" w:rsidRDefault="00C56286"/>
    <w:tbl>
      <w:tblPr>
        <w:tblW w:w="969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CCECFF"/>
        <w:tblCellMar>
          <w:top w:w="28" w:type="dxa"/>
          <w:left w:w="57" w:type="dxa"/>
          <w:bottom w:w="28" w:type="dxa"/>
          <w:right w:w="57" w:type="dxa"/>
        </w:tblCellMar>
        <w:tblLook w:val="01E0"/>
      </w:tblPr>
      <w:tblGrid>
        <w:gridCol w:w="4349"/>
        <w:gridCol w:w="5347"/>
      </w:tblGrid>
      <w:tr w:rsidR="00C56286" w:rsidTr="001E70DF">
        <w:trPr>
          <w:cantSplit/>
          <w:tblHeader/>
        </w:trPr>
        <w:tc>
          <w:tcPr>
            <w:tcW w:w="4349"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Document Owner</w:t>
            </w:r>
          </w:p>
        </w:tc>
        <w:tc>
          <w:tcPr>
            <w:tcW w:w="5347" w:type="dxa"/>
            <w:tcBorders>
              <w:top w:val="single" w:sz="4" w:space="0" w:color="969491"/>
              <w:left w:val="single" w:sz="4" w:space="0" w:color="969491"/>
              <w:bottom w:val="single" w:sz="4" w:space="0" w:color="808080"/>
              <w:right w:val="single" w:sz="4" w:space="0" w:color="969491"/>
            </w:tcBorders>
          </w:tcPr>
          <w:p w:rsidR="00C56286" w:rsidRDefault="003D63FA">
            <w:pPr>
              <w:pStyle w:val="ISNormal"/>
              <w:rPr>
                <w:rFonts w:cs="Arial"/>
              </w:rPr>
            </w:pPr>
            <w:r>
              <w:rPr>
                <w:rFonts w:cs="Arial"/>
              </w:rPr>
              <w:t>Paul Bowers</w:t>
            </w:r>
          </w:p>
        </w:tc>
      </w:tr>
      <w:tr w:rsidR="00C56286" w:rsidTr="001E70DF">
        <w:trPr>
          <w:cantSplit/>
          <w:tblHeader/>
        </w:trPr>
        <w:tc>
          <w:tcPr>
            <w:tcW w:w="4349"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Document Owner Job Role</w:t>
            </w:r>
          </w:p>
        </w:tc>
        <w:tc>
          <w:tcPr>
            <w:tcW w:w="5347" w:type="dxa"/>
            <w:tcBorders>
              <w:top w:val="single" w:sz="4" w:space="0" w:color="969491"/>
              <w:left w:val="single" w:sz="4" w:space="0" w:color="969491"/>
              <w:bottom w:val="single" w:sz="4" w:space="0" w:color="808080"/>
              <w:right w:val="single" w:sz="4" w:space="0" w:color="969491"/>
            </w:tcBorders>
          </w:tcPr>
          <w:p w:rsidR="00C56286" w:rsidRDefault="003D63FA">
            <w:pPr>
              <w:pStyle w:val="ISNormal"/>
              <w:rPr>
                <w:rFonts w:cs="Arial"/>
              </w:rPr>
            </w:pPr>
            <w:r>
              <w:rPr>
                <w:rFonts w:cs="Arial"/>
              </w:rPr>
              <w:t>Senior Solution Designer (Retail)</w:t>
            </w:r>
          </w:p>
        </w:tc>
      </w:tr>
      <w:tr w:rsidR="00C56286" w:rsidTr="001E70DF">
        <w:trPr>
          <w:cantSplit/>
          <w:tblHeader/>
        </w:trPr>
        <w:tc>
          <w:tcPr>
            <w:tcW w:w="4349"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Author</w:t>
            </w:r>
          </w:p>
        </w:tc>
        <w:tc>
          <w:tcPr>
            <w:tcW w:w="5347" w:type="dxa"/>
            <w:tcBorders>
              <w:top w:val="single" w:sz="4" w:space="0" w:color="969491"/>
              <w:left w:val="single" w:sz="4" w:space="0" w:color="969491"/>
              <w:bottom w:val="single" w:sz="4" w:space="0" w:color="808080"/>
              <w:right w:val="single" w:sz="4" w:space="0" w:color="969491"/>
            </w:tcBorders>
          </w:tcPr>
          <w:p w:rsidR="00C56286" w:rsidRDefault="003D63FA">
            <w:pPr>
              <w:pStyle w:val="ISNormal"/>
              <w:rPr>
                <w:rFonts w:cs="Arial"/>
              </w:rPr>
            </w:pPr>
            <w:r>
              <w:rPr>
                <w:rFonts w:cs="Arial"/>
              </w:rPr>
              <w:t>Paul Bowers</w:t>
            </w:r>
          </w:p>
        </w:tc>
      </w:tr>
      <w:tr w:rsidR="00C56286" w:rsidTr="001E70DF">
        <w:trPr>
          <w:cantSplit/>
          <w:tblHeader/>
        </w:trPr>
        <w:tc>
          <w:tcPr>
            <w:tcW w:w="4349"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Next Review Date</w:t>
            </w:r>
          </w:p>
        </w:tc>
        <w:tc>
          <w:tcPr>
            <w:tcW w:w="5347" w:type="dxa"/>
            <w:tcBorders>
              <w:top w:val="single" w:sz="4" w:space="0" w:color="969491"/>
              <w:left w:val="single" w:sz="4" w:space="0" w:color="969491"/>
              <w:bottom w:val="single" w:sz="4" w:space="0" w:color="808080"/>
              <w:right w:val="single" w:sz="4" w:space="0" w:color="969491"/>
            </w:tcBorders>
          </w:tcPr>
          <w:p w:rsidR="00C56286" w:rsidRDefault="00FE7C20">
            <w:pPr>
              <w:pStyle w:val="ISNormal"/>
              <w:rPr>
                <w:rFonts w:cs="Arial"/>
              </w:rPr>
            </w:pPr>
            <w:r>
              <w:rPr>
                <w:rFonts w:cs="Arial"/>
              </w:rPr>
              <w:t xml:space="preserve">June </w:t>
            </w:r>
            <w:r w:rsidR="003D63FA">
              <w:rPr>
                <w:rFonts w:cs="Arial"/>
              </w:rPr>
              <w:t>2011</w:t>
            </w:r>
          </w:p>
        </w:tc>
      </w:tr>
    </w:tbl>
    <w:p w:rsidR="00C56286" w:rsidRDefault="00C56286">
      <w:pPr>
        <w:pStyle w:val="ISNormal"/>
        <w:rPr>
          <w:lang w:val="en-US"/>
        </w:rPr>
      </w:pPr>
      <w:r>
        <w:br/>
      </w:r>
      <w:r>
        <w:rPr>
          <w:b/>
          <w:bCs/>
          <w:color w:val="333399"/>
        </w:rPr>
        <w:t>Reviewer(s)</w:t>
      </w:r>
      <w:r>
        <w:br/>
      </w:r>
    </w:p>
    <w:tbl>
      <w:tblPr>
        <w:tblW w:w="975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CDECFF"/>
        <w:tblCellMar>
          <w:top w:w="28" w:type="dxa"/>
          <w:left w:w="57" w:type="dxa"/>
          <w:bottom w:w="28" w:type="dxa"/>
          <w:right w:w="57" w:type="dxa"/>
        </w:tblCellMar>
        <w:tblLook w:val="01E0"/>
      </w:tblPr>
      <w:tblGrid>
        <w:gridCol w:w="2694"/>
        <w:gridCol w:w="2081"/>
        <w:gridCol w:w="2667"/>
        <w:gridCol w:w="2311"/>
      </w:tblGrid>
      <w:tr w:rsidR="00C56286">
        <w:trPr>
          <w:cantSplit/>
          <w:tblHeader/>
        </w:trPr>
        <w:tc>
          <w:tcPr>
            <w:tcW w:w="2694" w:type="dxa"/>
            <w:tcBorders>
              <w:top w:val="single" w:sz="4" w:space="0" w:color="969491"/>
              <w:left w:val="single" w:sz="4" w:space="0" w:color="969491"/>
              <w:bottom w:val="single" w:sz="4" w:space="0" w:color="808080"/>
              <w:right w:val="single" w:sz="4" w:space="0" w:color="969491"/>
            </w:tcBorders>
            <w:shd w:val="clear" w:color="auto" w:fill="CDECFF"/>
          </w:tcPr>
          <w:p w:rsidR="00C56286" w:rsidRDefault="00C56286">
            <w:pPr>
              <w:pStyle w:val="ISNormal"/>
              <w:rPr>
                <w:rFonts w:cs="Arial"/>
                <w:b/>
                <w:bCs/>
              </w:rPr>
            </w:pPr>
            <w:r>
              <w:rPr>
                <w:rFonts w:cs="Arial"/>
                <w:b/>
                <w:bCs/>
              </w:rPr>
              <w:t>Reviewer(s)</w:t>
            </w:r>
          </w:p>
        </w:tc>
        <w:tc>
          <w:tcPr>
            <w:tcW w:w="2081" w:type="dxa"/>
            <w:tcBorders>
              <w:top w:val="single" w:sz="4" w:space="0" w:color="969491"/>
              <w:left w:val="single" w:sz="4" w:space="0" w:color="969491"/>
              <w:bottom w:val="single" w:sz="4" w:space="0" w:color="808080"/>
              <w:right w:val="single" w:sz="4" w:space="0" w:color="969491"/>
            </w:tcBorders>
            <w:shd w:val="clear" w:color="auto" w:fill="CDECFF"/>
          </w:tcPr>
          <w:p w:rsidR="00C56286" w:rsidRDefault="00C56286">
            <w:pPr>
              <w:pStyle w:val="ISNormal"/>
              <w:rPr>
                <w:rFonts w:cs="Arial"/>
                <w:b/>
                <w:bCs/>
              </w:rPr>
            </w:pPr>
            <w:r>
              <w:rPr>
                <w:rFonts w:cs="Arial"/>
                <w:b/>
                <w:bCs/>
              </w:rPr>
              <w:t>Title</w:t>
            </w:r>
          </w:p>
        </w:tc>
        <w:tc>
          <w:tcPr>
            <w:tcW w:w="2667" w:type="dxa"/>
            <w:tcBorders>
              <w:top w:val="single" w:sz="4" w:space="0" w:color="969491"/>
              <w:left w:val="single" w:sz="4" w:space="0" w:color="969491"/>
              <w:bottom w:val="single" w:sz="4" w:space="0" w:color="808080"/>
              <w:right w:val="single" w:sz="4" w:space="0" w:color="969491"/>
            </w:tcBorders>
            <w:shd w:val="clear" w:color="auto" w:fill="CDECFF"/>
          </w:tcPr>
          <w:p w:rsidR="00C56286" w:rsidRDefault="00C56286">
            <w:pPr>
              <w:pStyle w:val="ISNormal"/>
              <w:rPr>
                <w:rFonts w:cs="Arial"/>
                <w:b/>
                <w:bCs/>
              </w:rPr>
            </w:pPr>
            <w:r>
              <w:rPr>
                <w:rFonts w:cs="Arial"/>
                <w:b/>
                <w:bCs/>
              </w:rPr>
              <w:t>Reviewer(s)</w:t>
            </w:r>
          </w:p>
        </w:tc>
        <w:tc>
          <w:tcPr>
            <w:tcW w:w="2311" w:type="dxa"/>
            <w:tcBorders>
              <w:top w:val="single" w:sz="4" w:space="0" w:color="969491"/>
              <w:left w:val="single" w:sz="4" w:space="0" w:color="969491"/>
              <w:bottom w:val="single" w:sz="4" w:space="0" w:color="808080"/>
              <w:right w:val="single" w:sz="4" w:space="0" w:color="969491"/>
            </w:tcBorders>
            <w:shd w:val="clear" w:color="auto" w:fill="CDECFF"/>
          </w:tcPr>
          <w:p w:rsidR="00C56286" w:rsidRDefault="00C56286">
            <w:pPr>
              <w:pStyle w:val="ISNormal"/>
              <w:rPr>
                <w:rFonts w:cs="Arial"/>
                <w:b/>
                <w:bCs/>
              </w:rPr>
            </w:pPr>
            <w:r>
              <w:rPr>
                <w:rFonts w:cs="Arial"/>
                <w:b/>
                <w:bCs/>
              </w:rPr>
              <w:t>Title</w:t>
            </w:r>
          </w:p>
        </w:tc>
      </w:tr>
      <w:tr w:rsidR="00C56286">
        <w:trPr>
          <w:cantSplit/>
        </w:trPr>
        <w:tc>
          <w:tcPr>
            <w:tcW w:w="2694" w:type="dxa"/>
            <w:tcBorders>
              <w:top w:val="single" w:sz="4" w:space="0" w:color="808080"/>
              <w:left w:val="single" w:sz="4" w:space="0" w:color="808080"/>
              <w:bottom w:val="single" w:sz="4" w:space="0" w:color="808080"/>
              <w:right w:val="single" w:sz="4" w:space="0" w:color="808080"/>
            </w:tcBorders>
          </w:tcPr>
          <w:p w:rsidR="00C56286" w:rsidRDefault="003D63FA">
            <w:pPr>
              <w:pStyle w:val="ISNormal"/>
              <w:rPr>
                <w:rFonts w:cs="Arial"/>
              </w:rPr>
            </w:pPr>
            <w:r>
              <w:rPr>
                <w:rFonts w:cs="Arial"/>
              </w:rPr>
              <w:t>Janet Zobel</w:t>
            </w:r>
          </w:p>
        </w:tc>
        <w:tc>
          <w:tcPr>
            <w:tcW w:w="2081" w:type="dxa"/>
            <w:tcBorders>
              <w:top w:val="single" w:sz="4" w:space="0" w:color="808080"/>
              <w:left w:val="single" w:sz="4" w:space="0" w:color="808080"/>
              <w:bottom w:val="single" w:sz="4" w:space="0" w:color="808080"/>
              <w:right w:val="single" w:sz="4" w:space="0" w:color="808080"/>
            </w:tcBorders>
          </w:tcPr>
          <w:p w:rsidR="00C56286" w:rsidRDefault="003D63FA">
            <w:pPr>
              <w:pStyle w:val="ISNormal"/>
              <w:rPr>
                <w:rFonts w:cs="Arial"/>
              </w:rPr>
            </w:pPr>
            <w:r>
              <w:rPr>
                <w:rFonts w:cs="Arial"/>
              </w:rPr>
              <w:t xml:space="preserve">Business </w:t>
            </w:r>
            <w:r w:rsidRPr="003D63FA">
              <w:t>ana</w:t>
            </w:r>
            <w:r>
              <w:t>lyst</w:t>
            </w:r>
          </w:p>
        </w:tc>
        <w:tc>
          <w:tcPr>
            <w:tcW w:w="2667" w:type="dxa"/>
            <w:tcBorders>
              <w:top w:val="single" w:sz="4" w:space="0" w:color="808080"/>
              <w:left w:val="single" w:sz="4" w:space="0" w:color="808080"/>
              <w:bottom w:val="single" w:sz="4" w:space="0" w:color="808080"/>
              <w:right w:val="single" w:sz="4" w:space="0" w:color="808080"/>
            </w:tcBorders>
          </w:tcPr>
          <w:p w:rsidR="00C56286" w:rsidRDefault="003D63FA">
            <w:pPr>
              <w:pStyle w:val="ISNormal"/>
              <w:rPr>
                <w:rFonts w:cs="Arial"/>
              </w:rPr>
            </w:pPr>
            <w:r>
              <w:rPr>
                <w:rFonts w:cs="Arial"/>
              </w:rPr>
              <w:t>Richard Nicholas</w:t>
            </w:r>
          </w:p>
        </w:tc>
        <w:tc>
          <w:tcPr>
            <w:tcW w:w="2311" w:type="dxa"/>
            <w:tcBorders>
              <w:top w:val="single" w:sz="4" w:space="0" w:color="808080"/>
              <w:left w:val="single" w:sz="4" w:space="0" w:color="808080"/>
              <w:bottom w:val="single" w:sz="4" w:space="0" w:color="808080"/>
              <w:right w:val="single" w:sz="4" w:space="0" w:color="808080"/>
            </w:tcBorders>
          </w:tcPr>
          <w:p w:rsidR="00C56286" w:rsidRDefault="003D63FA">
            <w:pPr>
              <w:pStyle w:val="ISNormal"/>
              <w:rPr>
                <w:rFonts w:cs="Arial"/>
              </w:rPr>
            </w:pPr>
            <w:r>
              <w:rPr>
                <w:rFonts w:cs="Arial"/>
              </w:rPr>
              <w:t>EPOS Delivery Manager</w:t>
            </w:r>
          </w:p>
        </w:tc>
      </w:tr>
      <w:tr w:rsidR="003D63FA">
        <w:trPr>
          <w:cantSplit/>
        </w:trPr>
        <w:tc>
          <w:tcPr>
            <w:tcW w:w="2694"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Ann Greener</w:t>
            </w:r>
          </w:p>
        </w:tc>
        <w:tc>
          <w:tcPr>
            <w:tcW w:w="2081"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IBM EPOS Test Manager</w:t>
            </w:r>
          </w:p>
        </w:tc>
        <w:tc>
          <w:tcPr>
            <w:tcW w:w="2667"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Jamie Thorpe</w:t>
            </w:r>
          </w:p>
        </w:tc>
        <w:tc>
          <w:tcPr>
            <w:tcW w:w="2311"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Solution Designer (Retail)</w:t>
            </w:r>
          </w:p>
        </w:tc>
      </w:tr>
      <w:tr w:rsidR="003D63FA">
        <w:trPr>
          <w:cantSplit/>
        </w:trPr>
        <w:tc>
          <w:tcPr>
            <w:tcW w:w="2694"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Matthew Brown</w:t>
            </w:r>
          </w:p>
        </w:tc>
        <w:tc>
          <w:tcPr>
            <w:tcW w:w="2081"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Service Team Lead</w:t>
            </w:r>
          </w:p>
        </w:tc>
        <w:tc>
          <w:tcPr>
            <w:tcW w:w="2667"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Tom Parking</w:t>
            </w:r>
          </w:p>
        </w:tc>
        <w:tc>
          <w:tcPr>
            <w:tcW w:w="2311" w:type="dxa"/>
            <w:tcBorders>
              <w:top w:val="single" w:sz="4" w:space="0" w:color="808080"/>
              <w:left w:val="single" w:sz="4" w:space="0" w:color="808080"/>
              <w:bottom w:val="single" w:sz="4" w:space="0" w:color="808080"/>
              <w:right w:val="single" w:sz="4" w:space="0" w:color="808080"/>
            </w:tcBorders>
          </w:tcPr>
          <w:p w:rsidR="003D63FA" w:rsidRDefault="003D63FA">
            <w:pPr>
              <w:pStyle w:val="ISNormal"/>
              <w:rPr>
                <w:rFonts w:cs="Arial"/>
              </w:rPr>
            </w:pPr>
            <w:r>
              <w:rPr>
                <w:rFonts w:cs="Arial"/>
              </w:rPr>
              <w:t>Service Team Lead</w:t>
            </w:r>
          </w:p>
        </w:tc>
      </w:tr>
      <w:tr w:rsidR="000518CB">
        <w:trPr>
          <w:cantSplit/>
        </w:trPr>
        <w:tc>
          <w:tcPr>
            <w:tcW w:w="2694" w:type="dxa"/>
            <w:tcBorders>
              <w:top w:val="single" w:sz="4" w:space="0" w:color="808080"/>
              <w:left w:val="single" w:sz="4" w:space="0" w:color="808080"/>
              <w:bottom w:val="single" w:sz="4" w:space="0" w:color="808080"/>
              <w:right w:val="single" w:sz="4" w:space="0" w:color="808080"/>
            </w:tcBorders>
          </w:tcPr>
          <w:p w:rsidR="000518CB" w:rsidRDefault="000518CB">
            <w:pPr>
              <w:pStyle w:val="ISNormal"/>
              <w:rPr>
                <w:rFonts w:cs="Arial"/>
              </w:rPr>
            </w:pPr>
            <w:r>
              <w:rPr>
                <w:rFonts w:cs="Arial"/>
              </w:rPr>
              <w:t>Tracey Tench</w:t>
            </w:r>
          </w:p>
        </w:tc>
        <w:tc>
          <w:tcPr>
            <w:tcW w:w="2081" w:type="dxa"/>
            <w:tcBorders>
              <w:top w:val="single" w:sz="4" w:space="0" w:color="808080"/>
              <w:left w:val="single" w:sz="4" w:space="0" w:color="808080"/>
              <w:bottom w:val="single" w:sz="4" w:space="0" w:color="808080"/>
              <w:right w:val="single" w:sz="4" w:space="0" w:color="808080"/>
            </w:tcBorders>
          </w:tcPr>
          <w:p w:rsidR="000518CB" w:rsidRDefault="000518CB">
            <w:pPr>
              <w:pStyle w:val="ISNormal"/>
              <w:rPr>
                <w:rFonts w:cs="Arial"/>
              </w:rPr>
            </w:pPr>
            <w:r>
              <w:rPr>
                <w:rFonts w:cs="Arial"/>
              </w:rPr>
              <w:t>Service (Stores)</w:t>
            </w:r>
          </w:p>
        </w:tc>
        <w:tc>
          <w:tcPr>
            <w:tcW w:w="2667" w:type="dxa"/>
            <w:tcBorders>
              <w:top w:val="single" w:sz="4" w:space="0" w:color="808080"/>
              <w:left w:val="single" w:sz="4" w:space="0" w:color="808080"/>
              <w:bottom w:val="single" w:sz="4" w:space="0" w:color="808080"/>
              <w:right w:val="single" w:sz="4" w:space="0" w:color="808080"/>
            </w:tcBorders>
          </w:tcPr>
          <w:p w:rsidR="000518CB" w:rsidRDefault="000518CB">
            <w:pPr>
              <w:pStyle w:val="ISNormal"/>
              <w:rPr>
                <w:rFonts w:cs="Arial"/>
              </w:rPr>
            </w:pPr>
            <w:r>
              <w:rPr>
                <w:rFonts w:cs="Arial"/>
              </w:rPr>
              <w:t>Justin Loftas</w:t>
            </w:r>
          </w:p>
        </w:tc>
        <w:tc>
          <w:tcPr>
            <w:tcW w:w="2311" w:type="dxa"/>
            <w:tcBorders>
              <w:top w:val="single" w:sz="4" w:space="0" w:color="808080"/>
              <w:left w:val="single" w:sz="4" w:space="0" w:color="808080"/>
              <w:bottom w:val="single" w:sz="4" w:space="0" w:color="808080"/>
              <w:right w:val="single" w:sz="4" w:space="0" w:color="808080"/>
            </w:tcBorders>
          </w:tcPr>
          <w:p w:rsidR="000518CB" w:rsidRDefault="000518CB">
            <w:pPr>
              <w:pStyle w:val="ISNormal"/>
              <w:rPr>
                <w:rFonts w:cs="Arial"/>
              </w:rPr>
            </w:pPr>
            <w:r>
              <w:rPr>
                <w:rFonts w:cs="Arial"/>
              </w:rPr>
              <w:t>Service Tools PM</w:t>
            </w:r>
          </w:p>
        </w:tc>
      </w:tr>
      <w:tr w:rsidR="00E71E89">
        <w:trPr>
          <w:cantSplit/>
        </w:trPr>
        <w:tc>
          <w:tcPr>
            <w:tcW w:w="2694"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r>
              <w:rPr>
                <w:rFonts w:cs="Arial"/>
              </w:rPr>
              <w:t>Andy Staples</w:t>
            </w:r>
          </w:p>
        </w:tc>
        <w:tc>
          <w:tcPr>
            <w:tcW w:w="2081" w:type="dxa"/>
            <w:tcBorders>
              <w:top w:val="single" w:sz="4" w:space="0" w:color="808080"/>
              <w:left w:val="single" w:sz="4" w:space="0" w:color="808080"/>
              <w:bottom w:val="single" w:sz="4" w:space="0" w:color="808080"/>
              <w:right w:val="single" w:sz="4" w:space="0" w:color="808080"/>
            </w:tcBorders>
          </w:tcPr>
          <w:p w:rsidR="00E71E89" w:rsidRDefault="00E71E89" w:rsidP="00E71E89">
            <w:pPr>
              <w:pStyle w:val="ISNormal"/>
              <w:rPr>
                <w:rFonts w:cs="Arial"/>
              </w:rPr>
            </w:pPr>
            <w:r>
              <w:rPr>
                <w:rFonts w:cs="Arial"/>
              </w:rPr>
              <w:t>Program Lead Alerting &amp; Messaging</w:t>
            </w:r>
          </w:p>
        </w:tc>
        <w:tc>
          <w:tcPr>
            <w:tcW w:w="2667" w:type="dxa"/>
            <w:tcBorders>
              <w:top w:val="single" w:sz="4" w:space="0" w:color="808080"/>
              <w:left w:val="single" w:sz="4" w:space="0" w:color="808080"/>
              <w:bottom w:val="single" w:sz="4" w:space="0" w:color="808080"/>
              <w:right w:val="single" w:sz="4" w:space="0" w:color="808080"/>
            </w:tcBorders>
          </w:tcPr>
          <w:p w:rsidR="00E71E89" w:rsidRDefault="00E71E89" w:rsidP="00FA1111">
            <w:pPr>
              <w:pStyle w:val="ISNormal"/>
              <w:rPr>
                <w:rFonts w:cs="Arial"/>
              </w:rPr>
            </w:pPr>
            <w:r>
              <w:rPr>
                <w:rFonts w:cs="Arial"/>
              </w:rPr>
              <w:t>Phil Yardley</w:t>
            </w:r>
          </w:p>
        </w:tc>
        <w:tc>
          <w:tcPr>
            <w:tcW w:w="2311" w:type="dxa"/>
            <w:tcBorders>
              <w:top w:val="single" w:sz="4" w:space="0" w:color="808080"/>
              <w:left w:val="single" w:sz="4" w:space="0" w:color="808080"/>
              <w:bottom w:val="single" w:sz="4" w:space="0" w:color="808080"/>
              <w:right w:val="single" w:sz="4" w:space="0" w:color="808080"/>
            </w:tcBorders>
          </w:tcPr>
          <w:p w:rsidR="00E71E89" w:rsidRDefault="00E71E89" w:rsidP="00FA1111">
            <w:pPr>
              <w:pStyle w:val="ISNormal"/>
              <w:rPr>
                <w:rFonts w:cs="Arial"/>
              </w:rPr>
            </w:pPr>
            <w:r>
              <w:rPr>
                <w:rFonts w:cs="Arial"/>
              </w:rPr>
              <w:t>Project Manager</w:t>
            </w:r>
          </w:p>
        </w:tc>
      </w:tr>
    </w:tbl>
    <w:p w:rsidR="00C56286" w:rsidRDefault="00C56286">
      <w:pPr>
        <w:pStyle w:val="ISNormal"/>
        <w:rPr>
          <w:b/>
          <w:bCs/>
          <w:color w:val="333399"/>
        </w:rPr>
      </w:pPr>
      <w:r>
        <w:br/>
      </w:r>
      <w:r>
        <w:rPr>
          <w:b/>
          <w:bCs/>
          <w:color w:val="333399"/>
        </w:rPr>
        <w:t>Authorisation</w:t>
      </w:r>
      <w:r>
        <w:rPr>
          <w:b/>
          <w:bCs/>
          <w:color w:val="333399"/>
        </w:rPr>
        <w:br/>
      </w:r>
    </w:p>
    <w:tbl>
      <w:tblPr>
        <w:tblW w:w="969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2685"/>
        <w:gridCol w:w="2664"/>
        <w:gridCol w:w="4347"/>
      </w:tblGrid>
      <w:tr w:rsidR="00C56286" w:rsidTr="001E70DF">
        <w:trPr>
          <w:cantSplit/>
          <w:tblHeader/>
        </w:trPr>
        <w:tc>
          <w:tcPr>
            <w:tcW w:w="2685"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Name</w:t>
            </w:r>
          </w:p>
        </w:tc>
        <w:tc>
          <w:tcPr>
            <w:tcW w:w="2664"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Title</w:t>
            </w:r>
          </w:p>
        </w:tc>
        <w:tc>
          <w:tcPr>
            <w:tcW w:w="4347"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Signature</w:t>
            </w:r>
          </w:p>
        </w:tc>
      </w:tr>
      <w:tr w:rsidR="00C56286" w:rsidTr="001E70DF">
        <w:trPr>
          <w:cantSplit/>
        </w:trPr>
        <w:tc>
          <w:tcPr>
            <w:tcW w:w="2685" w:type="dxa"/>
            <w:tcBorders>
              <w:top w:val="single" w:sz="4" w:space="0" w:color="808080"/>
              <w:left w:val="single" w:sz="4" w:space="0" w:color="808080"/>
              <w:bottom w:val="single" w:sz="4" w:space="0" w:color="808080"/>
              <w:right w:val="single" w:sz="4" w:space="0" w:color="808080"/>
            </w:tcBorders>
          </w:tcPr>
          <w:p w:rsidR="00C56286" w:rsidRDefault="003D63FA">
            <w:pPr>
              <w:pStyle w:val="ISNormal"/>
              <w:rPr>
                <w:rFonts w:cs="Arial"/>
              </w:rPr>
            </w:pPr>
            <w:r>
              <w:rPr>
                <w:rFonts w:cs="Arial"/>
              </w:rPr>
              <w:t>Gary Newbold</w:t>
            </w:r>
          </w:p>
        </w:tc>
        <w:tc>
          <w:tcPr>
            <w:tcW w:w="2664" w:type="dxa"/>
            <w:tcBorders>
              <w:top w:val="single" w:sz="4" w:space="0" w:color="808080"/>
              <w:left w:val="single" w:sz="4" w:space="0" w:color="808080"/>
              <w:bottom w:val="single" w:sz="4" w:space="0" w:color="808080"/>
              <w:right w:val="single" w:sz="4" w:space="0" w:color="808080"/>
            </w:tcBorders>
          </w:tcPr>
          <w:p w:rsidR="00C56286" w:rsidRDefault="00C56286">
            <w:pPr>
              <w:pStyle w:val="ISNormal"/>
              <w:rPr>
                <w:rFonts w:cs="Arial"/>
              </w:rPr>
            </w:pPr>
            <w:r>
              <w:rPr>
                <w:rFonts w:cs="Arial"/>
              </w:rPr>
              <w:t>Lead Architect</w:t>
            </w:r>
            <w:r w:rsidR="000518CB">
              <w:rPr>
                <w:rFonts w:cs="Arial"/>
              </w:rPr>
              <w:t xml:space="preserve"> (Middleware)</w:t>
            </w:r>
          </w:p>
        </w:tc>
        <w:tc>
          <w:tcPr>
            <w:tcW w:w="4347" w:type="dxa"/>
            <w:tcBorders>
              <w:top w:val="single" w:sz="4" w:space="0" w:color="808080"/>
              <w:left w:val="single" w:sz="4" w:space="0" w:color="808080"/>
              <w:bottom w:val="single" w:sz="4" w:space="0" w:color="808080"/>
              <w:right w:val="single" w:sz="4" w:space="0" w:color="808080"/>
            </w:tcBorders>
          </w:tcPr>
          <w:p w:rsidR="00C56286" w:rsidRDefault="00C56286">
            <w:pPr>
              <w:pStyle w:val="ISNormal"/>
              <w:rPr>
                <w:rFonts w:cs="Arial"/>
              </w:rPr>
            </w:pPr>
          </w:p>
        </w:tc>
      </w:tr>
      <w:tr w:rsidR="00C56286" w:rsidTr="001E70DF">
        <w:trPr>
          <w:cantSplit/>
        </w:trPr>
        <w:tc>
          <w:tcPr>
            <w:tcW w:w="2685" w:type="dxa"/>
            <w:tcBorders>
              <w:top w:val="single" w:sz="4" w:space="0" w:color="808080"/>
              <w:left w:val="single" w:sz="4" w:space="0" w:color="808080"/>
              <w:bottom w:val="single" w:sz="4" w:space="0" w:color="808080"/>
              <w:right w:val="single" w:sz="4" w:space="0" w:color="808080"/>
            </w:tcBorders>
          </w:tcPr>
          <w:p w:rsidR="00C56286" w:rsidRDefault="000518CB">
            <w:pPr>
              <w:pStyle w:val="ISNormal"/>
              <w:rPr>
                <w:rFonts w:cs="Arial"/>
              </w:rPr>
            </w:pPr>
            <w:r>
              <w:rPr>
                <w:rFonts w:cs="Arial"/>
              </w:rPr>
              <w:t>Allan Dyer</w:t>
            </w:r>
          </w:p>
        </w:tc>
        <w:tc>
          <w:tcPr>
            <w:tcW w:w="2664" w:type="dxa"/>
            <w:tcBorders>
              <w:top w:val="single" w:sz="4" w:space="0" w:color="808080"/>
              <w:left w:val="single" w:sz="4" w:space="0" w:color="808080"/>
              <w:bottom w:val="single" w:sz="4" w:space="0" w:color="808080"/>
              <w:right w:val="single" w:sz="4" w:space="0" w:color="808080"/>
            </w:tcBorders>
          </w:tcPr>
          <w:p w:rsidR="00C56286" w:rsidRDefault="000518CB">
            <w:pPr>
              <w:pStyle w:val="ISNormal"/>
              <w:rPr>
                <w:rFonts w:cs="Arial"/>
              </w:rPr>
            </w:pPr>
            <w:r>
              <w:rPr>
                <w:rFonts w:cs="Arial"/>
              </w:rPr>
              <w:t>Senior User</w:t>
            </w:r>
          </w:p>
        </w:tc>
        <w:tc>
          <w:tcPr>
            <w:tcW w:w="4347" w:type="dxa"/>
            <w:tcBorders>
              <w:top w:val="single" w:sz="4" w:space="0" w:color="808080"/>
              <w:left w:val="single" w:sz="4" w:space="0" w:color="808080"/>
              <w:bottom w:val="single" w:sz="4" w:space="0" w:color="808080"/>
              <w:right w:val="single" w:sz="4" w:space="0" w:color="808080"/>
            </w:tcBorders>
          </w:tcPr>
          <w:p w:rsidR="00C56286" w:rsidRDefault="00C56286">
            <w:pPr>
              <w:pStyle w:val="ISNormal"/>
              <w:rPr>
                <w:rFonts w:cs="Arial"/>
              </w:rPr>
            </w:pPr>
          </w:p>
        </w:tc>
      </w:tr>
      <w:tr w:rsidR="00C56286" w:rsidTr="001E70DF">
        <w:trPr>
          <w:cantSplit/>
        </w:trPr>
        <w:tc>
          <w:tcPr>
            <w:tcW w:w="2685" w:type="dxa"/>
            <w:tcBorders>
              <w:top w:val="single" w:sz="4" w:space="0" w:color="808080"/>
              <w:left w:val="single" w:sz="4" w:space="0" w:color="808080"/>
              <w:bottom w:val="single" w:sz="4" w:space="0" w:color="808080"/>
              <w:right w:val="single" w:sz="4" w:space="0" w:color="808080"/>
            </w:tcBorders>
          </w:tcPr>
          <w:p w:rsidR="00C56286" w:rsidRDefault="003D63FA">
            <w:pPr>
              <w:pStyle w:val="ISNormal"/>
              <w:rPr>
                <w:rFonts w:cs="Arial"/>
              </w:rPr>
            </w:pPr>
            <w:r>
              <w:rPr>
                <w:rFonts w:cs="Arial"/>
              </w:rPr>
              <w:t>Nigel Shortt</w:t>
            </w:r>
          </w:p>
        </w:tc>
        <w:tc>
          <w:tcPr>
            <w:tcW w:w="2664" w:type="dxa"/>
            <w:tcBorders>
              <w:top w:val="single" w:sz="4" w:space="0" w:color="808080"/>
              <w:left w:val="single" w:sz="4" w:space="0" w:color="808080"/>
              <w:bottom w:val="single" w:sz="4" w:space="0" w:color="808080"/>
              <w:right w:val="single" w:sz="4" w:space="0" w:color="808080"/>
            </w:tcBorders>
          </w:tcPr>
          <w:p w:rsidR="00C56286" w:rsidRDefault="003D63FA">
            <w:pPr>
              <w:pStyle w:val="ISNormal"/>
              <w:rPr>
                <w:rFonts w:cs="Arial"/>
              </w:rPr>
            </w:pPr>
            <w:r>
              <w:rPr>
                <w:rFonts w:cs="Arial"/>
              </w:rPr>
              <w:t>Head of Delivery (Retail)</w:t>
            </w:r>
          </w:p>
        </w:tc>
        <w:tc>
          <w:tcPr>
            <w:tcW w:w="4347" w:type="dxa"/>
            <w:tcBorders>
              <w:top w:val="single" w:sz="4" w:space="0" w:color="808080"/>
              <w:left w:val="single" w:sz="4" w:space="0" w:color="808080"/>
              <w:bottom w:val="single" w:sz="4" w:space="0" w:color="808080"/>
              <w:right w:val="single" w:sz="4" w:space="0" w:color="808080"/>
            </w:tcBorders>
          </w:tcPr>
          <w:p w:rsidR="00C56286" w:rsidRDefault="00C56286">
            <w:pPr>
              <w:pStyle w:val="ISNormal"/>
              <w:rPr>
                <w:rFonts w:cs="Arial"/>
              </w:rPr>
            </w:pPr>
          </w:p>
        </w:tc>
      </w:tr>
      <w:tr w:rsidR="00E71E89" w:rsidTr="001E70DF">
        <w:trPr>
          <w:cantSplit/>
        </w:trPr>
        <w:tc>
          <w:tcPr>
            <w:tcW w:w="2685"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r>
              <w:rPr>
                <w:rFonts w:cs="Arial"/>
              </w:rPr>
              <w:t>Dave Cottom</w:t>
            </w:r>
          </w:p>
        </w:tc>
        <w:tc>
          <w:tcPr>
            <w:tcW w:w="2664"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r>
              <w:rPr>
                <w:rFonts w:cs="Arial"/>
              </w:rPr>
              <w:t>Service Development Manager / Project Sponsor</w:t>
            </w:r>
          </w:p>
        </w:tc>
        <w:tc>
          <w:tcPr>
            <w:tcW w:w="4347"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p>
        </w:tc>
      </w:tr>
      <w:tr w:rsidR="00E71E89" w:rsidTr="001E70DF">
        <w:trPr>
          <w:cantSplit/>
        </w:trPr>
        <w:tc>
          <w:tcPr>
            <w:tcW w:w="2685"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r>
              <w:rPr>
                <w:rFonts w:cs="Arial"/>
              </w:rPr>
              <w:t xml:space="preserve">Peter Smith </w:t>
            </w:r>
          </w:p>
        </w:tc>
        <w:tc>
          <w:tcPr>
            <w:tcW w:w="2664" w:type="dxa"/>
            <w:tcBorders>
              <w:top w:val="single" w:sz="4" w:space="0" w:color="808080"/>
              <w:left w:val="single" w:sz="4" w:space="0" w:color="808080"/>
              <w:bottom w:val="single" w:sz="4" w:space="0" w:color="808080"/>
              <w:right w:val="single" w:sz="4" w:space="0" w:color="808080"/>
            </w:tcBorders>
          </w:tcPr>
          <w:p w:rsidR="00E71E89" w:rsidRDefault="00E71E89" w:rsidP="000518CB">
            <w:pPr>
              <w:pStyle w:val="ISNormal"/>
              <w:rPr>
                <w:rFonts w:cs="Arial"/>
              </w:rPr>
            </w:pPr>
            <w:r>
              <w:rPr>
                <w:rFonts w:cs="Arial"/>
              </w:rPr>
              <w:t>Head of Delivery (Infras’re)</w:t>
            </w:r>
          </w:p>
        </w:tc>
        <w:tc>
          <w:tcPr>
            <w:tcW w:w="4347"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p>
        </w:tc>
      </w:tr>
      <w:tr w:rsidR="00E71E89" w:rsidTr="001E70DF">
        <w:trPr>
          <w:cantSplit/>
        </w:trPr>
        <w:tc>
          <w:tcPr>
            <w:tcW w:w="2685"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r>
              <w:rPr>
                <w:rFonts w:cs="Arial"/>
              </w:rPr>
              <w:t xml:space="preserve">Steve Brown </w:t>
            </w:r>
          </w:p>
        </w:tc>
        <w:tc>
          <w:tcPr>
            <w:tcW w:w="2664" w:type="dxa"/>
            <w:tcBorders>
              <w:top w:val="single" w:sz="4" w:space="0" w:color="808080"/>
              <w:left w:val="single" w:sz="4" w:space="0" w:color="808080"/>
              <w:bottom w:val="single" w:sz="4" w:space="0" w:color="808080"/>
              <w:right w:val="single" w:sz="4" w:space="0" w:color="808080"/>
            </w:tcBorders>
          </w:tcPr>
          <w:p w:rsidR="00E71E89" w:rsidRDefault="00E71E89" w:rsidP="000518CB">
            <w:pPr>
              <w:pStyle w:val="ISNormal"/>
              <w:rPr>
                <w:rFonts w:cs="Arial"/>
              </w:rPr>
            </w:pPr>
            <w:r>
              <w:rPr>
                <w:rFonts w:cs="Arial"/>
              </w:rPr>
              <w:t>Head of Delivery (Service)</w:t>
            </w:r>
          </w:p>
        </w:tc>
        <w:tc>
          <w:tcPr>
            <w:tcW w:w="4347"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p>
        </w:tc>
      </w:tr>
      <w:tr w:rsidR="00E71E89" w:rsidTr="001E70DF">
        <w:trPr>
          <w:cantSplit/>
        </w:trPr>
        <w:tc>
          <w:tcPr>
            <w:tcW w:w="2685"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p>
        </w:tc>
        <w:tc>
          <w:tcPr>
            <w:tcW w:w="2664" w:type="dxa"/>
            <w:tcBorders>
              <w:top w:val="single" w:sz="4" w:space="0" w:color="808080"/>
              <w:left w:val="single" w:sz="4" w:space="0" w:color="808080"/>
              <w:bottom w:val="single" w:sz="4" w:space="0" w:color="808080"/>
              <w:right w:val="single" w:sz="4" w:space="0" w:color="808080"/>
            </w:tcBorders>
          </w:tcPr>
          <w:p w:rsidR="00E71E89" w:rsidRDefault="00E71E89" w:rsidP="000518CB">
            <w:pPr>
              <w:pStyle w:val="ISNormal"/>
              <w:rPr>
                <w:rFonts w:cs="Arial"/>
              </w:rPr>
            </w:pPr>
          </w:p>
        </w:tc>
        <w:tc>
          <w:tcPr>
            <w:tcW w:w="4347" w:type="dxa"/>
            <w:tcBorders>
              <w:top w:val="single" w:sz="4" w:space="0" w:color="808080"/>
              <w:left w:val="single" w:sz="4" w:space="0" w:color="808080"/>
              <w:bottom w:val="single" w:sz="4" w:space="0" w:color="808080"/>
              <w:right w:val="single" w:sz="4" w:space="0" w:color="808080"/>
            </w:tcBorders>
          </w:tcPr>
          <w:p w:rsidR="00E71E89" w:rsidRDefault="00E71E89">
            <w:pPr>
              <w:pStyle w:val="ISNormal"/>
              <w:rPr>
                <w:rFonts w:cs="Arial"/>
              </w:rPr>
            </w:pPr>
          </w:p>
        </w:tc>
      </w:tr>
    </w:tbl>
    <w:p w:rsidR="00C56286" w:rsidRDefault="00C56286">
      <w:pPr>
        <w:pStyle w:val="ISNormal"/>
      </w:pPr>
    </w:p>
    <w:p w:rsidR="00C56286" w:rsidRDefault="00C56286">
      <w:pPr>
        <w:pStyle w:val="ISNormal"/>
        <w:rPr>
          <w:b/>
          <w:bCs/>
          <w:color w:val="333399"/>
        </w:rPr>
      </w:pPr>
      <w:r>
        <w:rPr>
          <w:b/>
          <w:bCs/>
          <w:color w:val="333399"/>
        </w:rPr>
        <w:t>Related documents (if any)</w:t>
      </w:r>
      <w:r>
        <w:rPr>
          <w:b/>
          <w:bCs/>
          <w:color w:val="333399"/>
        </w:rPr>
        <w:br/>
      </w:r>
    </w:p>
    <w:tbl>
      <w:tblPr>
        <w:tblW w:w="969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2892"/>
        <w:gridCol w:w="6804"/>
      </w:tblGrid>
      <w:tr w:rsidR="00C56286" w:rsidTr="001E70DF">
        <w:trPr>
          <w:cantSplit/>
          <w:tblHeader/>
        </w:trPr>
        <w:tc>
          <w:tcPr>
            <w:tcW w:w="2892"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Document name</w:t>
            </w:r>
          </w:p>
        </w:tc>
        <w:tc>
          <w:tcPr>
            <w:tcW w:w="6804"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Location</w:t>
            </w:r>
          </w:p>
        </w:tc>
      </w:tr>
      <w:tr w:rsidR="00C56286" w:rsidTr="001E70DF">
        <w:trPr>
          <w:cantSplit/>
        </w:trPr>
        <w:tc>
          <w:tcPr>
            <w:tcW w:w="2892" w:type="dxa"/>
            <w:tcBorders>
              <w:top w:val="single" w:sz="4" w:space="0" w:color="808080"/>
              <w:left w:val="single" w:sz="4" w:space="0" w:color="808080"/>
              <w:bottom w:val="single" w:sz="4" w:space="0" w:color="808080"/>
              <w:right w:val="single" w:sz="4" w:space="0" w:color="808080"/>
            </w:tcBorders>
          </w:tcPr>
          <w:p w:rsidR="00C56286" w:rsidRDefault="00E8135F">
            <w:pPr>
              <w:pStyle w:val="ISNormal"/>
              <w:rPr>
                <w:rFonts w:cs="Arial"/>
              </w:rPr>
            </w:pPr>
            <w:r>
              <w:rPr>
                <w:rFonts w:cs="Arial"/>
              </w:rPr>
              <w:t>IBM RMA CookBook .PDF</w:t>
            </w:r>
          </w:p>
        </w:tc>
        <w:tc>
          <w:tcPr>
            <w:tcW w:w="6804" w:type="dxa"/>
            <w:tcBorders>
              <w:top w:val="single" w:sz="4" w:space="0" w:color="808080"/>
              <w:left w:val="single" w:sz="4" w:space="0" w:color="808080"/>
              <w:bottom w:val="single" w:sz="4" w:space="0" w:color="808080"/>
              <w:right w:val="single" w:sz="4" w:space="0" w:color="808080"/>
            </w:tcBorders>
          </w:tcPr>
          <w:p w:rsidR="00C56286" w:rsidRDefault="00E3230E">
            <w:pPr>
              <w:pStyle w:val="ISNormal"/>
              <w:rPr>
                <w:rFonts w:cs="Arial"/>
              </w:rPr>
            </w:pPr>
            <w:hyperlink r:id="rId27" w:history="1">
              <w:r w:rsidR="00E176D1">
                <w:rPr>
                  <w:rStyle w:val="Hyperlink"/>
                  <w:rFonts w:ascii="Verdana" w:hAnsi="Verdana"/>
                  <w:sz w:val="10"/>
                  <w:szCs w:val="10"/>
                </w:rPr>
                <w:t>http://www-01.ibm.com/support/docview.wss?rs=219&amp;uid=pos1R1004377</w:t>
              </w:r>
            </w:hyperlink>
          </w:p>
        </w:tc>
      </w:tr>
      <w:tr w:rsidR="00C56286" w:rsidTr="001E70DF">
        <w:trPr>
          <w:cantSplit/>
        </w:trPr>
        <w:tc>
          <w:tcPr>
            <w:tcW w:w="2892" w:type="dxa"/>
            <w:tcBorders>
              <w:top w:val="single" w:sz="4" w:space="0" w:color="808080"/>
              <w:left w:val="single" w:sz="4" w:space="0" w:color="808080"/>
              <w:bottom w:val="single" w:sz="4" w:space="0" w:color="808080"/>
              <w:right w:val="single" w:sz="4" w:space="0" w:color="808080"/>
            </w:tcBorders>
          </w:tcPr>
          <w:p w:rsidR="00C56286" w:rsidRDefault="00E8135F">
            <w:pPr>
              <w:pStyle w:val="ISNormal"/>
            </w:pPr>
            <w:r>
              <w:t>IBM RMA User Guide.PDF</w:t>
            </w:r>
          </w:p>
        </w:tc>
        <w:tc>
          <w:tcPr>
            <w:tcW w:w="6804" w:type="dxa"/>
            <w:tcBorders>
              <w:top w:val="single" w:sz="4" w:space="0" w:color="808080"/>
              <w:left w:val="single" w:sz="4" w:space="0" w:color="808080"/>
              <w:bottom w:val="single" w:sz="4" w:space="0" w:color="808080"/>
              <w:right w:val="single" w:sz="4" w:space="0" w:color="808080"/>
            </w:tcBorders>
          </w:tcPr>
          <w:p w:rsidR="00C56286" w:rsidRPr="00E176D1" w:rsidRDefault="00E176D1">
            <w:pPr>
              <w:pStyle w:val="ISNormal"/>
              <w:rPr>
                <w:rFonts w:cs="Arial"/>
                <w:sz w:val="16"/>
                <w:szCs w:val="16"/>
              </w:rPr>
            </w:pPr>
            <w:r w:rsidRPr="00E176D1">
              <w:rPr>
                <w:rFonts w:cs="Arial"/>
                <w:sz w:val="16"/>
                <w:szCs w:val="16"/>
              </w:rPr>
              <w:t>http://www-01.ibm.com/support/docview.wss?uid=pos1R1004204</w:t>
            </w:r>
          </w:p>
        </w:tc>
      </w:tr>
      <w:tr w:rsidR="00C56286" w:rsidTr="001E70DF">
        <w:trPr>
          <w:cantSplit/>
        </w:trPr>
        <w:tc>
          <w:tcPr>
            <w:tcW w:w="2892" w:type="dxa"/>
            <w:tcBorders>
              <w:top w:val="single" w:sz="4" w:space="0" w:color="808080"/>
              <w:left w:val="single" w:sz="4" w:space="0" w:color="808080"/>
              <w:bottom w:val="single" w:sz="4" w:space="0" w:color="808080"/>
              <w:right w:val="single" w:sz="4" w:space="0" w:color="808080"/>
            </w:tcBorders>
          </w:tcPr>
          <w:p w:rsidR="00C56286" w:rsidRDefault="00C56286">
            <w:pPr>
              <w:pStyle w:val="ISNormal"/>
              <w:rPr>
                <w:rFonts w:cs="Arial"/>
              </w:rPr>
            </w:pPr>
          </w:p>
        </w:tc>
        <w:tc>
          <w:tcPr>
            <w:tcW w:w="6804" w:type="dxa"/>
            <w:tcBorders>
              <w:top w:val="single" w:sz="4" w:space="0" w:color="808080"/>
              <w:left w:val="single" w:sz="4" w:space="0" w:color="808080"/>
              <w:bottom w:val="single" w:sz="4" w:space="0" w:color="808080"/>
              <w:right w:val="single" w:sz="4" w:space="0" w:color="808080"/>
            </w:tcBorders>
          </w:tcPr>
          <w:p w:rsidR="00C56286" w:rsidRDefault="00C56286">
            <w:pPr>
              <w:pStyle w:val="ISNormal"/>
              <w:rPr>
                <w:rFonts w:cs="Arial"/>
              </w:rPr>
            </w:pPr>
          </w:p>
        </w:tc>
      </w:tr>
    </w:tbl>
    <w:p w:rsidR="00C56286" w:rsidRDefault="00C56286">
      <w:pPr>
        <w:pStyle w:val="ISNormal"/>
      </w:pPr>
    </w:p>
    <w:p w:rsidR="00C56286" w:rsidRDefault="00C56286">
      <w:pPr>
        <w:pStyle w:val="ISNormal"/>
      </w:pPr>
      <w:r>
        <w:rPr>
          <w:b/>
          <w:bCs/>
          <w:color w:val="333399"/>
        </w:rPr>
        <w:t xml:space="preserve">Document History (previous version </w:t>
      </w:r>
      <w:r>
        <w:rPr>
          <w:b/>
          <w:bCs/>
          <w:color w:val="333399"/>
          <w:u w:val="single"/>
        </w:rPr>
        <w:t>only)</w:t>
      </w:r>
      <w:r>
        <w:rPr>
          <w:b/>
          <w:bCs/>
          <w:color w:val="333399"/>
        </w:rPr>
        <w:br/>
      </w:r>
    </w:p>
    <w:tbl>
      <w:tblPr>
        <w:tblW w:w="969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1670"/>
        <w:gridCol w:w="1652"/>
        <w:gridCol w:w="6374"/>
      </w:tblGrid>
      <w:tr w:rsidR="00C56286" w:rsidTr="001E70DF">
        <w:trPr>
          <w:cantSplit/>
          <w:tblHeader/>
        </w:trPr>
        <w:tc>
          <w:tcPr>
            <w:tcW w:w="1670"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 xml:space="preserve">Previous Version </w:t>
            </w:r>
            <w:r>
              <w:rPr>
                <w:b/>
                <w:bCs/>
              </w:rPr>
              <w:t>No</w:t>
            </w:r>
            <w:r>
              <w:rPr>
                <w:rFonts w:cs="Arial"/>
                <w:b/>
                <w:bCs/>
              </w:rPr>
              <w:t>.</w:t>
            </w:r>
          </w:p>
        </w:tc>
        <w:tc>
          <w:tcPr>
            <w:tcW w:w="1652"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Date</w:t>
            </w:r>
          </w:p>
        </w:tc>
        <w:tc>
          <w:tcPr>
            <w:tcW w:w="6374" w:type="dxa"/>
            <w:tcBorders>
              <w:top w:val="single" w:sz="4" w:space="0" w:color="969491"/>
              <w:left w:val="single" w:sz="4" w:space="0" w:color="969491"/>
              <w:bottom w:val="single" w:sz="4" w:space="0" w:color="808080"/>
              <w:right w:val="single" w:sz="4" w:space="0" w:color="969491"/>
            </w:tcBorders>
            <w:shd w:val="clear" w:color="auto" w:fill="CCECFF"/>
          </w:tcPr>
          <w:p w:rsidR="00C56286" w:rsidRDefault="00C56286">
            <w:pPr>
              <w:pStyle w:val="ISNormal"/>
              <w:rPr>
                <w:rFonts w:cs="Arial"/>
                <w:b/>
                <w:bCs/>
              </w:rPr>
            </w:pPr>
            <w:r>
              <w:rPr>
                <w:rFonts w:cs="Arial"/>
                <w:b/>
                <w:bCs/>
              </w:rPr>
              <w:t>Reason for Change from this</w:t>
            </w:r>
          </w:p>
        </w:tc>
      </w:tr>
      <w:tr w:rsidR="00C56286" w:rsidTr="001E70DF">
        <w:trPr>
          <w:cantSplit/>
        </w:trPr>
        <w:tc>
          <w:tcPr>
            <w:tcW w:w="1670" w:type="dxa"/>
            <w:tcBorders>
              <w:top w:val="single" w:sz="4" w:space="0" w:color="808080"/>
              <w:left w:val="single" w:sz="4" w:space="0" w:color="808080"/>
              <w:bottom w:val="single" w:sz="4" w:space="0" w:color="808080"/>
              <w:right w:val="single" w:sz="4" w:space="0" w:color="808080"/>
            </w:tcBorders>
          </w:tcPr>
          <w:p w:rsidR="00C56286" w:rsidRDefault="00FE7C20">
            <w:pPr>
              <w:pStyle w:val="ISNormal"/>
              <w:rPr>
                <w:rFonts w:cs="Arial"/>
              </w:rPr>
            </w:pPr>
            <w:r>
              <w:rPr>
                <w:rFonts w:cs="Arial"/>
              </w:rPr>
              <w:t>0.2</w:t>
            </w:r>
          </w:p>
        </w:tc>
        <w:tc>
          <w:tcPr>
            <w:tcW w:w="1652" w:type="dxa"/>
            <w:tcBorders>
              <w:top w:val="single" w:sz="4" w:space="0" w:color="808080"/>
              <w:left w:val="single" w:sz="4" w:space="0" w:color="808080"/>
              <w:bottom w:val="single" w:sz="4" w:space="0" w:color="808080"/>
              <w:right w:val="single" w:sz="4" w:space="0" w:color="808080"/>
            </w:tcBorders>
          </w:tcPr>
          <w:p w:rsidR="00C56286" w:rsidRDefault="00FE7C20">
            <w:pPr>
              <w:pStyle w:val="ISNormal"/>
            </w:pPr>
            <w:r>
              <w:t>3/7/11</w:t>
            </w:r>
          </w:p>
        </w:tc>
        <w:tc>
          <w:tcPr>
            <w:tcW w:w="6374" w:type="dxa"/>
            <w:tcBorders>
              <w:top w:val="single" w:sz="4" w:space="0" w:color="808080"/>
              <w:left w:val="single" w:sz="4" w:space="0" w:color="808080"/>
              <w:bottom w:val="single" w:sz="4" w:space="0" w:color="808080"/>
              <w:right w:val="single" w:sz="4" w:space="0" w:color="808080"/>
            </w:tcBorders>
          </w:tcPr>
          <w:p w:rsidR="00C56286" w:rsidRDefault="00FE7C20">
            <w:pPr>
              <w:pStyle w:val="ISNormal"/>
              <w:rPr>
                <w:rFonts w:cs="Arial"/>
              </w:rPr>
            </w:pPr>
            <w:r>
              <w:rPr>
                <w:rFonts w:cs="Arial"/>
              </w:rPr>
              <w:t>Design Authority approval</w:t>
            </w:r>
          </w:p>
        </w:tc>
      </w:tr>
    </w:tbl>
    <w:p w:rsidR="00C56286" w:rsidRDefault="00C56286">
      <w:pPr>
        <w:pStyle w:val="ISL2Txt"/>
      </w:pPr>
    </w:p>
    <w:sectPr w:rsidR="00C56286" w:rsidSect="005C1EAD">
      <w:headerReference w:type="even" r:id="rId28"/>
      <w:pgSz w:w="11907" w:h="16840" w:code="9"/>
      <w:pgMar w:top="850" w:right="864" w:bottom="1728" w:left="1152" w:header="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2AC" w:rsidRDefault="00D012AC">
      <w:r>
        <w:separator/>
      </w:r>
    </w:p>
    <w:p w:rsidR="00D012AC" w:rsidRDefault="00D012AC"/>
    <w:p w:rsidR="00D012AC" w:rsidRDefault="00D012AC" w:rsidP="00D51C68"/>
    <w:p w:rsidR="00D012AC" w:rsidRDefault="00D012AC" w:rsidP="00D51C68"/>
    <w:p w:rsidR="00D012AC" w:rsidRDefault="00D012AC"/>
    <w:p w:rsidR="00D012AC" w:rsidRDefault="00D012AC"/>
    <w:p w:rsidR="00D012AC" w:rsidRDefault="00D012AC" w:rsidP="00CA1BD6"/>
  </w:endnote>
  <w:endnote w:type="continuationSeparator" w:id="0">
    <w:p w:rsidR="00D012AC" w:rsidRDefault="00D012AC">
      <w:r>
        <w:continuationSeparator/>
      </w:r>
    </w:p>
    <w:p w:rsidR="00D012AC" w:rsidRDefault="00D012AC"/>
    <w:p w:rsidR="00D012AC" w:rsidRDefault="00D012AC" w:rsidP="00D51C68"/>
    <w:p w:rsidR="00D012AC" w:rsidRDefault="00D012AC" w:rsidP="00D51C68"/>
    <w:p w:rsidR="00D012AC" w:rsidRDefault="00D012AC"/>
    <w:p w:rsidR="00D012AC" w:rsidRDefault="00D012AC"/>
    <w:p w:rsidR="00D012AC" w:rsidRDefault="00D012AC" w:rsidP="00CA1B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30204"/>
    <w:charset w:val="00"/>
    <w:family w:val="swiss"/>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111" w:rsidRDefault="00FA1111">
    <w:pPr>
      <w:pStyle w:val="Footer"/>
    </w:pPr>
    <w:r>
      <w:t xml:space="preserve">Page </w:t>
    </w:r>
    <w:fldSimple w:instr=" PAGE ">
      <w:r w:rsidR="00FE7C20">
        <w:rPr>
          <w:noProof/>
        </w:rPr>
        <w:t>28</w:t>
      </w:r>
    </w:fldSimple>
    <w:r>
      <w:t xml:space="preserve"> of </w:t>
    </w:r>
    <w:fldSimple w:instr=" NUMPAGES ">
      <w:r w:rsidR="00FE7C20">
        <w:rPr>
          <w:noProof/>
        </w:rPr>
        <w:t>28</w:t>
      </w:r>
    </w:fldSimple>
    <w:r>
      <w:t xml:space="preserve"> </w:t>
    </w:r>
    <w:r>
      <w:tab/>
      <w:t>Template version 5.0</w:t>
    </w:r>
    <w:r>
      <w:tab/>
      <w:t xml:space="preserve">Last Changed: </w:t>
    </w:r>
    <w:fldSimple w:instr=" SAVEDATE  \@ &quot;d-MMM-yy&quot;  \* MERGEFORMAT ">
      <w:r w:rsidR="00B0321F">
        <w:rPr>
          <w:noProof/>
        </w:rPr>
        <w:t>21-Jan-11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2AC" w:rsidRDefault="00D012AC">
      <w:r>
        <w:separator/>
      </w:r>
    </w:p>
    <w:p w:rsidR="00D012AC" w:rsidRDefault="00D012AC"/>
    <w:p w:rsidR="00D012AC" w:rsidRDefault="00D012AC" w:rsidP="00D51C68"/>
    <w:p w:rsidR="00D012AC" w:rsidRDefault="00D012AC" w:rsidP="00D51C68"/>
    <w:p w:rsidR="00D012AC" w:rsidRDefault="00D012AC"/>
    <w:p w:rsidR="00D012AC" w:rsidRDefault="00D012AC"/>
    <w:p w:rsidR="00D012AC" w:rsidRDefault="00D012AC" w:rsidP="00CA1BD6"/>
  </w:footnote>
  <w:footnote w:type="continuationSeparator" w:id="0">
    <w:p w:rsidR="00D012AC" w:rsidRDefault="00D012AC">
      <w:r>
        <w:continuationSeparator/>
      </w:r>
    </w:p>
    <w:p w:rsidR="00D012AC" w:rsidRDefault="00D012AC"/>
    <w:p w:rsidR="00D012AC" w:rsidRDefault="00D012AC" w:rsidP="00D51C68"/>
    <w:p w:rsidR="00D012AC" w:rsidRDefault="00D012AC" w:rsidP="00D51C68"/>
    <w:p w:rsidR="00D012AC" w:rsidRDefault="00D012AC"/>
    <w:p w:rsidR="00D012AC" w:rsidRDefault="00D012AC"/>
    <w:p w:rsidR="00D012AC" w:rsidRDefault="00D012AC" w:rsidP="00CA1B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111" w:rsidRDefault="00FA1111">
    <w:pPr>
      <w:pStyle w:val="Header"/>
      <w:jc w:val="left"/>
    </w:pP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111" w:rsidRDefault="00FA111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C61"/>
    <w:multiLevelType w:val="hybridMultilevel"/>
    <w:tmpl w:val="BB0AF964"/>
    <w:lvl w:ilvl="0" w:tplc="08090001">
      <w:start w:val="1"/>
      <w:numFmt w:val="bullet"/>
      <w:lvlText w:val=""/>
      <w:lvlJc w:val="left"/>
      <w:pPr>
        <w:tabs>
          <w:tab w:val="num" w:pos="960"/>
        </w:tabs>
        <w:ind w:left="960" w:hanging="360"/>
      </w:pPr>
      <w:rPr>
        <w:rFonts w:ascii="Symbol" w:hAnsi="Symbol" w:hint="default"/>
      </w:rPr>
    </w:lvl>
    <w:lvl w:ilvl="1" w:tplc="08090003" w:tentative="1">
      <w:start w:val="1"/>
      <w:numFmt w:val="bullet"/>
      <w:lvlText w:val="o"/>
      <w:lvlJc w:val="left"/>
      <w:pPr>
        <w:tabs>
          <w:tab w:val="num" w:pos="1680"/>
        </w:tabs>
        <w:ind w:left="1680" w:hanging="360"/>
      </w:pPr>
      <w:rPr>
        <w:rFonts w:ascii="Courier New" w:hAnsi="Courier New" w:cs="Courier New" w:hint="default"/>
      </w:rPr>
    </w:lvl>
    <w:lvl w:ilvl="2" w:tplc="08090005" w:tentative="1">
      <w:start w:val="1"/>
      <w:numFmt w:val="bullet"/>
      <w:lvlText w:val=""/>
      <w:lvlJc w:val="left"/>
      <w:pPr>
        <w:tabs>
          <w:tab w:val="num" w:pos="2400"/>
        </w:tabs>
        <w:ind w:left="2400" w:hanging="360"/>
      </w:pPr>
      <w:rPr>
        <w:rFonts w:ascii="Wingdings" w:hAnsi="Wingdings" w:hint="default"/>
      </w:rPr>
    </w:lvl>
    <w:lvl w:ilvl="3" w:tplc="08090001" w:tentative="1">
      <w:start w:val="1"/>
      <w:numFmt w:val="bullet"/>
      <w:lvlText w:val=""/>
      <w:lvlJc w:val="left"/>
      <w:pPr>
        <w:tabs>
          <w:tab w:val="num" w:pos="3120"/>
        </w:tabs>
        <w:ind w:left="3120" w:hanging="360"/>
      </w:pPr>
      <w:rPr>
        <w:rFonts w:ascii="Symbol" w:hAnsi="Symbol" w:hint="default"/>
      </w:rPr>
    </w:lvl>
    <w:lvl w:ilvl="4" w:tplc="08090003" w:tentative="1">
      <w:start w:val="1"/>
      <w:numFmt w:val="bullet"/>
      <w:lvlText w:val="o"/>
      <w:lvlJc w:val="left"/>
      <w:pPr>
        <w:tabs>
          <w:tab w:val="num" w:pos="3840"/>
        </w:tabs>
        <w:ind w:left="3840" w:hanging="360"/>
      </w:pPr>
      <w:rPr>
        <w:rFonts w:ascii="Courier New" w:hAnsi="Courier New" w:cs="Courier New" w:hint="default"/>
      </w:rPr>
    </w:lvl>
    <w:lvl w:ilvl="5" w:tplc="08090005" w:tentative="1">
      <w:start w:val="1"/>
      <w:numFmt w:val="bullet"/>
      <w:lvlText w:val=""/>
      <w:lvlJc w:val="left"/>
      <w:pPr>
        <w:tabs>
          <w:tab w:val="num" w:pos="4560"/>
        </w:tabs>
        <w:ind w:left="4560" w:hanging="360"/>
      </w:pPr>
      <w:rPr>
        <w:rFonts w:ascii="Wingdings" w:hAnsi="Wingdings" w:hint="default"/>
      </w:rPr>
    </w:lvl>
    <w:lvl w:ilvl="6" w:tplc="08090001" w:tentative="1">
      <w:start w:val="1"/>
      <w:numFmt w:val="bullet"/>
      <w:lvlText w:val=""/>
      <w:lvlJc w:val="left"/>
      <w:pPr>
        <w:tabs>
          <w:tab w:val="num" w:pos="5280"/>
        </w:tabs>
        <w:ind w:left="5280" w:hanging="360"/>
      </w:pPr>
      <w:rPr>
        <w:rFonts w:ascii="Symbol" w:hAnsi="Symbol" w:hint="default"/>
      </w:rPr>
    </w:lvl>
    <w:lvl w:ilvl="7" w:tplc="08090003" w:tentative="1">
      <w:start w:val="1"/>
      <w:numFmt w:val="bullet"/>
      <w:lvlText w:val="o"/>
      <w:lvlJc w:val="left"/>
      <w:pPr>
        <w:tabs>
          <w:tab w:val="num" w:pos="6000"/>
        </w:tabs>
        <w:ind w:left="6000" w:hanging="360"/>
      </w:pPr>
      <w:rPr>
        <w:rFonts w:ascii="Courier New" w:hAnsi="Courier New" w:cs="Courier New" w:hint="default"/>
      </w:rPr>
    </w:lvl>
    <w:lvl w:ilvl="8" w:tplc="08090005" w:tentative="1">
      <w:start w:val="1"/>
      <w:numFmt w:val="bullet"/>
      <w:lvlText w:val=""/>
      <w:lvlJc w:val="left"/>
      <w:pPr>
        <w:tabs>
          <w:tab w:val="num" w:pos="6720"/>
        </w:tabs>
        <w:ind w:left="6720" w:hanging="360"/>
      </w:pPr>
      <w:rPr>
        <w:rFonts w:ascii="Wingdings" w:hAnsi="Wingdings" w:hint="default"/>
      </w:rPr>
    </w:lvl>
  </w:abstractNum>
  <w:abstractNum w:abstractNumId="1">
    <w:nsid w:val="00422089"/>
    <w:multiLevelType w:val="hybridMultilevel"/>
    <w:tmpl w:val="A0F6794E"/>
    <w:lvl w:ilvl="0" w:tplc="08090001">
      <w:start w:val="1"/>
      <w:numFmt w:val="bullet"/>
      <w:lvlText w:val=""/>
      <w:lvlJc w:val="left"/>
      <w:pPr>
        <w:ind w:left="2040" w:hanging="360"/>
      </w:pPr>
      <w:rPr>
        <w:rFonts w:ascii="Symbol" w:hAnsi="Symbo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2">
    <w:nsid w:val="01356C3C"/>
    <w:multiLevelType w:val="hybridMultilevel"/>
    <w:tmpl w:val="05587E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05281172"/>
    <w:multiLevelType w:val="hybridMultilevel"/>
    <w:tmpl w:val="ED0A3316"/>
    <w:lvl w:ilvl="0" w:tplc="08090001">
      <w:start w:val="1"/>
      <w:numFmt w:val="bullet"/>
      <w:lvlText w:val=""/>
      <w:lvlJc w:val="left"/>
      <w:pPr>
        <w:tabs>
          <w:tab w:val="num" w:pos="927"/>
        </w:tabs>
        <w:ind w:left="927" w:hanging="360"/>
      </w:pPr>
      <w:rPr>
        <w:rFonts w:ascii="Symbol" w:hAnsi="Symbo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4">
    <w:nsid w:val="05A529F1"/>
    <w:multiLevelType w:val="hybridMultilevel"/>
    <w:tmpl w:val="5EAC628A"/>
    <w:lvl w:ilvl="0" w:tplc="08090001">
      <w:start w:val="1"/>
      <w:numFmt w:val="bullet"/>
      <w:lvlText w:val=""/>
      <w:lvlJc w:val="left"/>
      <w:pPr>
        <w:tabs>
          <w:tab w:val="num" w:pos="1636"/>
        </w:tabs>
        <w:ind w:left="1636" w:hanging="360"/>
      </w:pPr>
      <w:rPr>
        <w:rFonts w:ascii="Symbol" w:hAnsi="Symbol" w:hint="default"/>
      </w:rPr>
    </w:lvl>
    <w:lvl w:ilvl="1" w:tplc="08090003" w:tentative="1">
      <w:start w:val="1"/>
      <w:numFmt w:val="bullet"/>
      <w:lvlText w:val="o"/>
      <w:lvlJc w:val="left"/>
      <w:pPr>
        <w:tabs>
          <w:tab w:val="num" w:pos="2356"/>
        </w:tabs>
        <w:ind w:left="2356" w:hanging="360"/>
      </w:pPr>
      <w:rPr>
        <w:rFonts w:ascii="Courier New" w:hAnsi="Courier New" w:cs="Courier New" w:hint="default"/>
      </w:rPr>
    </w:lvl>
    <w:lvl w:ilvl="2" w:tplc="08090005" w:tentative="1">
      <w:start w:val="1"/>
      <w:numFmt w:val="bullet"/>
      <w:lvlText w:val=""/>
      <w:lvlJc w:val="left"/>
      <w:pPr>
        <w:tabs>
          <w:tab w:val="num" w:pos="3076"/>
        </w:tabs>
        <w:ind w:left="3076" w:hanging="360"/>
      </w:pPr>
      <w:rPr>
        <w:rFonts w:ascii="Wingdings" w:hAnsi="Wingdings" w:hint="default"/>
      </w:rPr>
    </w:lvl>
    <w:lvl w:ilvl="3" w:tplc="08090001" w:tentative="1">
      <w:start w:val="1"/>
      <w:numFmt w:val="bullet"/>
      <w:lvlText w:val=""/>
      <w:lvlJc w:val="left"/>
      <w:pPr>
        <w:tabs>
          <w:tab w:val="num" w:pos="3796"/>
        </w:tabs>
        <w:ind w:left="3796" w:hanging="360"/>
      </w:pPr>
      <w:rPr>
        <w:rFonts w:ascii="Symbol" w:hAnsi="Symbol" w:hint="default"/>
      </w:rPr>
    </w:lvl>
    <w:lvl w:ilvl="4" w:tplc="08090003" w:tentative="1">
      <w:start w:val="1"/>
      <w:numFmt w:val="bullet"/>
      <w:lvlText w:val="o"/>
      <w:lvlJc w:val="left"/>
      <w:pPr>
        <w:tabs>
          <w:tab w:val="num" w:pos="4516"/>
        </w:tabs>
        <w:ind w:left="4516" w:hanging="360"/>
      </w:pPr>
      <w:rPr>
        <w:rFonts w:ascii="Courier New" w:hAnsi="Courier New" w:cs="Courier New" w:hint="default"/>
      </w:rPr>
    </w:lvl>
    <w:lvl w:ilvl="5" w:tplc="08090005" w:tentative="1">
      <w:start w:val="1"/>
      <w:numFmt w:val="bullet"/>
      <w:lvlText w:val=""/>
      <w:lvlJc w:val="left"/>
      <w:pPr>
        <w:tabs>
          <w:tab w:val="num" w:pos="5236"/>
        </w:tabs>
        <w:ind w:left="5236" w:hanging="360"/>
      </w:pPr>
      <w:rPr>
        <w:rFonts w:ascii="Wingdings" w:hAnsi="Wingdings" w:hint="default"/>
      </w:rPr>
    </w:lvl>
    <w:lvl w:ilvl="6" w:tplc="08090001" w:tentative="1">
      <w:start w:val="1"/>
      <w:numFmt w:val="bullet"/>
      <w:lvlText w:val=""/>
      <w:lvlJc w:val="left"/>
      <w:pPr>
        <w:tabs>
          <w:tab w:val="num" w:pos="5956"/>
        </w:tabs>
        <w:ind w:left="5956" w:hanging="360"/>
      </w:pPr>
      <w:rPr>
        <w:rFonts w:ascii="Symbol" w:hAnsi="Symbol" w:hint="default"/>
      </w:rPr>
    </w:lvl>
    <w:lvl w:ilvl="7" w:tplc="08090003" w:tentative="1">
      <w:start w:val="1"/>
      <w:numFmt w:val="bullet"/>
      <w:lvlText w:val="o"/>
      <w:lvlJc w:val="left"/>
      <w:pPr>
        <w:tabs>
          <w:tab w:val="num" w:pos="6676"/>
        </w:tabs>
        <w:ind w:left="6676" w:hanging="360"/>
      </w:pPr>
      <w:rPr>
        <w:rFonts w:ascii="Courier New" w:hAnsi="Courier New" w:cs="Courier New" w:hint="default"/>
      </w:rPr>
    </w:lvl>
    <w:lvl w:ilvl="8" w:tplc="08090005" w:tentative="1">
      <w:start w:val="1"/>
      <w:numFmt w:val="bullet"/>
      <w:lvlText w:val=""/>
      <w:lvlJc w:val="left"/>
      <w:pPr>
        <w:tabs>
          <w:tab w:val="num" w:pos="7396"/>
        </w:tabs>
        <w:ind w:left="7396" w:hanging="360"/>
      </w:pPr>
      <w:rPr>
        <w:rFonts w:ascii="Wingdings" w:hAnsi="Wingdings" w:hint="default"/>
      </w:rPr>
    </w:lvl>
  </w:abstractNum>
  <w:abstractNum w:abstractNumId="5">
    <w:nsid w:val="069535B1"/>
    <w:multiLevelType w:val="hybridMultilevel"/>
    <w:tmpl w:val="14AA123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360"/>
        </w:tabs>
        <w:ind w:left="360" w:hanging="360"/>
      </w:pPr>
      <w:rPr>
        <w:rFonts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0B641D1B"/>
    <w:multiLevelType w:val="hybridMultilevel"/>
    <w:tmpl w:val="BC7A1FC0"/>
    <w:lvl w:ilvl="0" w:tplc="E5EC15A4">
      <w:start w:val="1"/>
      <w:numFmt w:val="bullet"/>
      <w:lvlText w:val=""/>
      <w:lvlJc w:val="left"/>
      <w:pPr>
        <w:tabs>
          <w:tab w:val="num" w:pos="2858"/>
        </w:tabs>
        <w:ind w:left="2858" w:hanging="360"/>
      </w:pPr>
      <w:rPr>
        <w:rFonts w:ascii="Symbol" w:hAnsi="Symbol" w:hint="default"/>
      </w:rPr>
    </w:lvl>
    <w:lvl w:ilvl="1" w:tplc="08090003" w:tentative="1">
      <w:start w:val="1"/>
      <w:numFmt w:val="bullet"/>
      <w:lvlText w:val="o"/>
      <w:lvlJc w:val="left"/>
      <w:pPr>
        <w:tabs>
          <w:tab w:val="num" w:pos="2149"/>
        </w:tabs>
        <w:ind w:left="2149" w:hanging="360"/>
      </w:pPr>
      <w:rPr>
        <w:rFonts w:ascii="Courier New" w:hAnsi="Courier New" w:cs="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7">
    <w:nsid w:val="0E3128B8"/>
    <w:multiLevelType w:val="hybridMultilevel"/>
    <w:tmpl w:val="A692D7E0"/>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8">
    <w:nsid w:val="12284707"/>
    <w:multiLevelType w:val="hybridMultilevel"/>
    <w:tmpl w:val="17603186"/>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9">
    <w:nsid w:val="13B35F8C"/>
    <w:multiLevelType w:val="hybridMultilevel"/>
    <w:tmpl w:val="7EA283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159059A4"/>
    <w:multiLevelType w:val="hybridMultilevel"/>
    <w:tmpl w:val="54523E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16B25099"/>
    <w:multiLevelType w:val="hybridMultilevel"/>
    <w:tmpl w:val="97482D58"/>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2">
    <w:nsid w:val="176107C0"/>
    <w:multiLevelType w:val="hybridMultilevel"/>
    <w:tmpl w:val="2730E45C"/>
    <w:lvl w:ilvl="0" w:tplc="0809000F">
      <w:start w:val="1"/>
      <w:numFmt w:val="decimal"/>
      <w:lvlText w:val="%1."/>
      <w:lvlJc w:val="left"/>
      <w:pPr>
        <w:ind w:left="1636" w:hanging="360"/>
      </w:pPr>
      <w:rPr>
        <w:rFont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3">
    <w:nsid w:val="1A1011D4"/>
    <w:multiLevelType w:val="hybridMultilevel"/>
    <w:tmpl w:val="37B21F94"/>
    <w:lvl w:ilvl="0" w:tplc="08090001">
      <w:start w:val="1"/>
      <w:numFmt w:val="bullet"/>
      <w:lvlText w:val=""/>
      <w:lvlJc w:val="left"/>
      <w:pPr>
        <w:ind w:left="1636" w:hanging="360"/>
      </w:pPr>
      <w:rPr>
        <w:rFonts w:ascii="Symbol" w:hAnsi="Symbol" w:hint="default"/>
      </w:rPr>
    </w:lvl>
    <w:lvl w:ilvl="1" w:tplc="08090003">
      <w:start w:val="1"/>
      <w:numFmt w:val="bullet"/>
      <w:lvlText w:val="o"/>
      <w:lvlJc w:val="left"/>
      <w:pPr>
        <w:ind w:left="2356" w:hanging="360"/>
      </w:pPr>
      <w:rPr>
        <w:rFonts w:ascii="Courier New" w:hAnsi="Courier New" w:cs="Courier New" w:hint="default"/>
      </w:rPr>
    </w:lvl>
    <w:lvl w:ilvl="2" w:tplc="08090005">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4">
    <w:nsid w:val="1FD44B66"/>
    <w:multiLevelType w:val="hybridMultilevel"/>
    <w:tmpl w:val="CD305EAE"/>
    <w:lvl w:ilvl="0" w:tplc="347CC3C6">
      <w:start w:val="1"/>
      <w:numFmt w:val="bullet"/>
      <w:pStyle w:val="ISL1CPlainbullet"/>
      <w:lvlText w:val=""/>
      <w:lvlJc w:val="left"/>
      <w:pPr>
        <w:tabs>
          <w:tab w:val="num" w:pos="1080"/>
        </w:tabs>
        <w:ind w:left="936" w:hanging="216"/>
      </w:pPr>
      <w:rPr>
        <w:rFonts w:ascii="Symbol" w:hAnsi="Symbol" w:hint="default"/>
        <w:color w:val="auto"/>
      </w:rPr>
    </w:lvl>
    <w:lvl w:ilvl="1" w:tplc="08090003">
      <w:start w:val="1"/>
      <w:numFmt w:val="decimal"/>
      <w:lvlText w:val="%2."/>
      <w:lvlJc w:val="left"/>
      <w:pPr>
        <w:tabs>
          <w:tab w:val="num" w:pos="3567"/>
        </w:tabs>
        <w:ind w:left="3567" w:hanging="360"/>
      </w:pPr>
    </w:lvl>
    <w:lvl w:ilvl="2" w:tplc="08090005">
      <w:start w:val="1"/>
      <w:numFmt w:val="decimal"/>
      <w:lvlText w:val="%3."/>
      <w:lvlJc w:val="left"/>
      <w:pPr>
        <w:tabs>
          <w:tab w:val="num" w:pos="4287"/>
        </w:tabs>
        <w:ind w:left="4287" w:hanging="360"/>
      </w:pPr>
    </w:lvl>
    <w:lvl w:ilvl="3" w:tplc="08090001">
      <w:start w:val="1"/>
      <w:numFmt w:val="decimal"/>
      <w:lvlText w:val="%4."/>
      <w:lvlJc w:val="left"/>
      <w:pPr>
        <w:tabs>
          <w:tab w:val="num" w:pos="5007"/>
        </w:tabs>
        <w:ind w:left="5007" w:hanging="360"/>
      </w:pPr>
    </w:lvl>
    <w:lvl w:ilvl="4" w:tplc="08090003">
      <w:start w:val="1"/>
      <w:numFmt w:val="decimal"/>
      <w:lvlText w:val="%5."/>
      <w:lvlJc w:val="left"/>
      <w:pPr>
        <w:tabs>
          <w:tab w:val="num" w:pos="5727"/>
        </w:tabs>
        <w:ind w:left="5727" w:hanging="360"/>
      </w:pPr>
    </w:lvl>
    <w:lvl w:ilvl="5" w:tplc="08090005">
      <w:start w:val="1"/>
      <w:numFmt w:val="decimal"/>
      <w:lvlText w:val="%6."/>
      <w:lvlJc w:val="left"/>
      <w:pPr>
        <w:tabs>
          <w:tab w:val="num" w:pos="6447"/>
        </w:tabs>
        <w:ind w:left="6447" w:hanging="360"/>
      </w:pPr>
    </w:lvl>
    <w:lvl w:ilvl="6" w:tplc="08090001">
      <w:start w:val="1"/>
      <w:numFmt w:val="decimal"/>
      <w:lvlText w:val="%7."/>
      <w:lvlJc w:val="left"/>
      <w:pPr>
        <w:tabs>
          <w:tab w:val="num" w:pos="7167"/>
        </w:tabs>
        <w:ind w:left="7167" w:hanging="360"/>
      </w:pPr>
    </w:lvl>
    <w:lvl w:ilvl="7" w:tplc="08090003">
      <w:start w:val="1"/>
      <w:numFmt w:val="decimal"/>
      <w:lvlText w:val="%8."/>
      <w:lvlJc w:val="left"/>
      <w:pPr>
        <w:tabs>
          <w:tab w:val="num" w:pos="7887"/>
        </w:tabs>
        <w:ind w:left="7887" w:hanging="360"/>
      </w:pPr>
    </w:lvl>
    <w:lvl w:ilvl="8" w:tplc="08090005">
      <w:start w:val="1"/>
      <w:numFmt w:val="decimal"/>
      <w:lvlText w:val="%9."/>
      <w:lvlJc w:val="left"/>
      <w:pPr>
        <w:tabs>
          <w:tab w:val="num" w:pos="8607"/>
        </w:tabs>
        <w:ind w:left="8607" w:hanging="360"/>
      </w:pPr>
    </w:lvl>
  </w:abstractNum>
  <w:abstractNum w:abstractNumId="15">
    <w:nsid w:val="20BA25C8"/>
    <w:multiLevelType w:val="hybridMultilevel"/>
    <w:tmpl w:val="436C13BC"/>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6">
    <w:nsid w:val="23FC2385"/>
    <w:multiLevelType w:val="hybridMultilevel"/>
    <w:tmpl w:val="98D24FC6"/>
    <w:lvl w:ilvl="0" w:tplc="E5EC15A4">
      <w:start w:val="1"/>
      <w:numFmt w:val="bullet"/>
      <w:lvlText w:val=""/>
      <w:lvlJc w:val="left"/>
      <w:pPr>
        <w:tabs>
          <w:tab w:val="num" w:pos="1680"/>
        </w:tabs>
        <w:ind w:left="1680" w:hanging="360"/>
      </w:pPr>
      <w:rPr>
        <w:rFonts w:ascii="Symbol" w:hAnsi="Symbol" w:hint="default"/>
      </w:rPr>
    </w:lvl>
    <w:lvl w:ilvl="1" w:tplc="08090003">
      <w:start w:val="1"/>
      <w:numFmt w:val="bullet"/>
      <w:lvlText w:val="o"/>
      <w:lvlJc w:val="left"/>
      <w:pPr>
        <w:tabs>
          <w:tab w:val="num" w:pos="971"/>
        </w:tabs>
        <w:ind w:left="971" w:hanging="360"/>
      </w:pPr>
      <w:rPr>
        <w:rFonts w:ascii="Courier New" w:hAnsi="Courier New" w:cs="Courier New" w:hint="default"/>
      </w:rPr>
    </w:lvl>
    <w:lvl w:ilvl="2" w:tplc="08090005" w:tentative="1">
      <w:start w:val="1"/>
      <w:numFmt w:val="bullet"/>
      <w:lvlText w:val=""/>
      <w:lvlJc w:val="left"/>
      <w:pPr>
        <w:tabs>
          <w:tab w:val="num" w:pos="1691"/>
        </w:tabs>
        <w:ind w:left="1691" w:hanging="360"/>
      </w:pPr>
      <w:rPr>
        <w:rFonts w:ascii="Wingdings" w:hAnsi="Wingdings" w:hint="default"/>
      </w:rPr>
    </w:lvl>
    <w:lvl w:ilvl="3" w:tplc="08090001" w:tentative="1">
      <w:start w:val="1"/>
      <w:numFmt w:val="bullet"/>
      <w:lvlText w:val=""/>
      <w:lvlJc w:val="left"/>
      <w:pPr>
        <w:tabs>
          <w:tab w:val="num" w:pos="2411"/>
        </w:tabs>
        <w:ind w:left="2411" w:hanging="360"/>
      </w:pPr>
      <w:rPr>
        <w:rFonts w:ascii="Symbol" w:hAnsi="Symbol" w:hint="default"/>
      </w:rPr>
    </w:lvl>
    <w:lvl w:ilvl="4" w:tplc="08090003" w:tentative="1">
      <w:start w:val="1"/>
      <w:numFmt w:val="bullet"/>
      <w:lvlText w:val="o"/>
      <w:lvlJc w:val="left"/>
      <w:pPr>
        <w:tabs>
          <w:tab w:val="num" w:pos="3131"/>
        </w:tabs>
        <w:ind w:left="3131" w:hanging="360"/>
      </w:pPr>
      <w:rPr>
        <w:rFonts w:ascii="Courier New" w:hAnsi="Courier New" w:cs="Courier New" w:hint="default"/>
      </w:rPr>
    </w:lvl>
    <w:lvl w:ilvl="5" w:tplc="08090005" w:tentative="1">
      <w:start w:val="1"/>
      <w:numFmt w:val="bullet"/>
      <w:lvlText w:val=""/>
      <w:lvlJc w:val="left"/>
      <w:pPr>
        <w:tabs>
          <w:tab w:val="num" w:pos="3851"/>
        </w:tabs>
        <w:ind w:left="3851" w:hanging="360"/>
      </w:pPr>
      <w:rPr>
        <w:rFonts w:ascii="Wingdings" w:hAnsi="Wingdings" w:hint="default"/>
      </w:rPr>
    </w:lvl>
    <w:lvl w:ilvl="6" w:tplc="08090001" w:tentative="1">
      <w:start w:val="1"/>
      <w:numFmt w:val="bullet"/>
      <w:lvlText w:val=""/>
      <w:lvlJc w:val="left"/>
      <w:pPr>
        <w:tabs>
          <w:tab w:val="num" w:pos="4571"/>
        </w:tabs>
        <w:ind w:left="4571" w:hanging="360"/>
      </w:pPr>
      <w:rPr>
        <w:rFonts w:ascii="Symbol" w:hAnsi="Symbol" w:hint="default"/>
      </w:rPr>
    </w:lvl>
    <w:lvl w:ilvl="7" w:tplc="08090003" w:tentative="1">
      <w:start w:val="1"/>
      <w:numFmt w:val="bullet"/>
      <w:lvlText w:val="o"/>
      <w:lvlJc w:val="left"/>
      <w:pPr>
        <w:tabs>
          <w:tab w:val="num" w:pos="5291"/>
        </w:tabs>
        <w:ind w:left="5291" w:hanging="360"/>
      </w:pPr>
      <w:rPr>
        <w:rFonts w:ascii="Courier New" w:hAnsi="Courier New" w:cs="Courier New" w:hint="default"/>
      </w:rPr>
    </w:lvl>
    <w:lvl w:ilvl="8" w:tplc="08090005" w:tentative="1">
      <w:start w:val="1"/>
      <w:numFmt w:val="bullet"/>
      <w:lvlText w:val=""/>
      <w:lvlJc w:val="left"/>
      <w:pPr>
        <w:tabs>
          <w:tab w:val="num" w:pos="6011"/>
        </w:tabs>
        <w:ind w:left="6011" w:hanging="360"/>
      </w:pPr>
      <w:rPr>
        <w:rFonts w:ascii="Wingdings" w:hAnsi="Wingdings" w:hint="default"/>
      </w:rPr>
    </w:lvl>
  </w:abstractNum>
  <w:abstractNum w:abstractNumId="17">
    <w:nsid w:val="2416179B"/>
    <w:multiLevelType w:val="hybridMultilevel"/>
    <w:tmpl w:val="9E1621FC"/>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18">
    <w:nsid w:val="24A50395"/>
    <w:multiLevelType w:val="hybridMultilevel"/>
    <w:tmpl w:val="513CBADA"/>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nsid w:val="28324286"/>
    <w:multiLevelType w:val="hybridMultilevel"/>
    <w:tmpl w:val="8466BC0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2BE10790"/>
    <w:multiLevelType w:val="hybridMultilevel"/>
    <w:tmpl w:val="79486388"/>
    <w:lvl w:ilvl="0" w:tplc="08090001">
      <w:start w:val="1"/>
      <w:numFmt w:val="bullet"/>
      <w:lvlText w:val=""/>
      <w:lvlJc w:val="left"/>
      <w:pPr>
        <w:tabs>
          <w:tab w:val="num" w:pos="960"/>
        </w:tabs>
        <w:ind w:left="960" w:hanging="360"/>
      </w:pPr>
      <w:rPr>
        <w:rFonts w:ascii="Symbol" w:hAnsi="Symbol" w:hint="default"/>
      </w:rPr>
    </w:lvl>
    <w:lvl w:ilvl="1" w:tplc="0809000F">
      <w:start w:val="1"/>
      <w:numFmt w:val="decimal"/>
      <w:lvlText w:val="%2."/>
      <w:lvlJc w:val="left"/>
      <w:pPr>
        <w:tabs>
          <w:tab w:val="num" w:pos="960"/>
        </w:tabs>
        <w:ind w:left="960" w:hanging="360"/>
      </w:pPr>
      <w:rPr>
        <w:rFonts w:hint="default"/>
      </w:rPr>
    </w:lvl>
    <w:lvl w:ilvl="2" w:tplc="0809001B">
      <w:start w:val="1"/>
      <w:numFmt w:val="lowerRoman"/>
      <w:lvlText w:val="%3."/>
      <w:lvlJc w:val="right"/>
      <w:pPr>
        <w:tabs>
          <w:tab w:val="num" w:pos="2400"/>
        </w:tabs>
        <w:ind w:left="2400" w:hanging="180"/>
      </w:pPr>
    </w:lvl>
    <w:lvl w:ilvl="3" w:tplc="0809000F" w:tentative="1">
      <w:start w:val="1"/>
      <w:numFmt w:val="decimal"/>
      <w:lvlText w:val="%4."/>
      <w:lvlJc w:val="left"/>
      <w:pPr>
        <w:tabs>
          <w:tab w:val="num" w:pos="3120"/>
        </w:tabs>
        <w:ind w:left="3120" w:hanging="360"/>
      </w:pPr>
    </w:lvl>
    <w:lvl w:ilvl="4" w:tplc="08090019" w:tentative="1">
      <w:start w:val="1"/>
      <w:numFmt w:val="lowerLetter"/>
      <w:lvlText w:val="%5."/>
      <w:lvlJc w:val="left"/>
      <w:pPr>
        <w:tabs>
          <w:tab w:val="num" w:pos="3840"/>
        </w:tabs>
        <w:ind w:left="3840" w:hanging="360"/>
      </w:pPr>
    </w:lvl>
    <w:lvl w:ilvl="5" w:tplc="0809001B" w:tentative="1">
      <w:start w:val="1"/>
      <w:numFmt w:val="lowerRoman"/>
      <w:lvlText w:val="%6."/>
      <w:lvlJc w:val="right"/>
      <w:pPr>
        <w:tabs>
          <w:tab w:val="num" w:pos="4560"/>
        </w:tabs>
        <w:ind w:left="4560" w:hanging="180"/>
      </w:pPr>
    </w:lvl>
    <w:lvl w:ilvl="6" w:tplc="0809000F" w:tentative="1">
      <w:start w:val="1"/>
      <w:numFmt w:val="decimal"/>
      <w:lvlText w:val="%7."/>
      <w:lvlJc w:val="left"/>
      <w:pPr>
        <w:tabs>
          <w:tab w:val="num" w:pos="5280"/>
        </w:tabs>
        <w:ind w:left="5280" w:hanging="360"/>
      </w:pPr>
    </w:lvl>
    <w:lvl w:ilvl="7" w:tplc="08090019" w:tentative="1">
      <w:start w:val="1"/>
      <w:numFmt w:val="lowerLetter"/>
      <w:lvlText w:val="%8."/>
      <w:lvlJc w:val="left"/>
      <w:pPr>
        <w:tabs>
          <w:tab w:val="num" w:pos="6000"/>
        </w:tabs>
        <w:ind w:left="6000" w:hanging="360"/>
      </w:pPr>
    </w:lvl>
    <w:lvl w:ilvl="8" w:tplc="0809001B" w:tentative="1">
      <w:start w:val="1"/>
      <w:numFmt w:val="lowerRoman"/>
      <w:lvlText w:val="%9."/>
      <w:lvlJc w:val="right"/>
      <w:pPr>
        <w:tabs>
          <w:tab w:val="num" w:pos="6720"/>
        </w:tabs>
        <w:ind w:left="6720" w:hanging="180"/>
      </w:pPr>
    </w:lvl>
  </w:abstractNum>
  <w:abstractNum w:abstractNumId="21">
    <w:nsid w:val="2C737954"/>
    <w:multiLevelType w:val="hybridMultilevel"/>
    <w:tmpl w:val="D64E03BC"/>
    <w:lvl w:ilvl="0" w:tplc="E5EC15A4">
      <w:start w:val="1"/>
      <w:numFmt w:val="bullet"/>
      <w:lvlText w:val=""/>
      <w:lvlJc w:val="left"/>
      <w:pPr>
        <w:tabs>
          <w:tab w:val="num" w:pos="1636"/>
        </w:tabs>
        <w:ind w:left="1636" w:hanging="360"/>
      </w:pPr>
      <w:rPr>
        <w:rFonts w:ascii="Symbol" w:hAnsi="Symbol" w:hint="default"/>
      </w:rPr>
    </w:lvl>
    <w:lvl w:ilvl="1" w:tplc="08090003" w:tentative="1">
      <w:start w:val="1"/>
      <w:numFmt w:val="bullet"/>
      <w:lvlText w:val="o"/>
      <w:lvlJc w:val="left"/>
      <w:pPr>
        <w:tabs>
          <w:tab w:val="num" w:pos="927"/>
        </w:tabs>
        <w:ind w:left="927" w:hanging="360"/>
      </w:pPr>
      <w:rPr>
        <w:rFonts w:ascii="Courier New" w:hAnsi="Courier New" w:cs="Courier New" w:hint="default"/>
      </w:rPr>
    </w:lvl>
    <w:lvl w:ilvl="2" w:tplc="08090005" w:tentative="1">
      <w:start w:val="1"/>
      <w:numFmt w:val="bullet"/>
      <w:lvlText w:val=""/>
      <w:lvlJc w:val="left"/>
      <w:pPr>
        <w:tabs>
          <w:tab w:val="num" w:pos="1647"/>
        </w:tabs>
        <w:ind w:left="1647" w:hanging="360"/>
      </w:pPr>
      <w:rPr>
        <w:rFonts w:ascii="Wingdings" w:hAnsi="Wingdings" w:hint="default"/>
      </w:rPr>
    </w:lvl>
    <w:lvl w:ilvl="3" w:tplc="08090001" w:tentative="1">
      <w:start w:val="1"/>
      <w:numFmt w:val="bullet"/>
      <w:lvlText w:val=""/>
      <w:lvlJc w:val="left"/>
      <w:pPr>
        <w:tabs>
          <w:tab w:val="num" w:pos="2367"/>
        </w:tabs>
        <w:ind w:left="2367" w:hanging="360"/>
      </w:pPr>
      <w:rPr>
        <w:rFonts w:ascii="Symbol" w:hAnsi="Symbol" w:hint="default"/>
      </w:rPr>
    </w:lvl>
    <w:lvl w:ilvl="4" w:tplc="08090003" w:tentative="1">
      <w:start w:val="1"/>
      <w:numFmt w:val="bullet"/>
      <w:lvlText w:val="o"/>
      <w:lvlJc w:val="left"/>
      <w:pPr>
        <w:tabs>
          <w:tab w:val="num" w:pos="3087"/>
        </w:tabs>
        <w:ind w:left="3087" w:hanging="360"/>
      </w:pPr>
      <w:rPr>
        <w:rFonts w:ascii="Courier New" w:hAnsi="Courier New" w:cs="Courier New" w:hint="default"/>
      </w:rPr>
    </w:lvl>
    <w:lvl w:ilvl="5" w:tplc="08090005" w:tentative="1">
      <w:start w:val="1"/>
      <w:numFmt w:val="bullet"/>
      <w:lvlText w:val=""/>
      <w:lvlJc w:val="left"/>
      <w:pPr>
        <w:tabs>
          <w:tab w:val="num" w:pos="3807"/>
        </w:tabs>
        <w:ind w:left="3807" w:hanging="360"/>
      </w:pPr>
      <w:rPr>
        <w:rFonts w:ascii="Wingdings" w:hAnsi="Wingdings" w:hint="default"/>
      </w:rPr>
    </w:lvl>
    <w:lvl w:ilvl="6" w:tplc="08090001" w:tentative="1">
      <w:start w:val="1"/>
      <w:numFmt w:val="bullet"/>
      <w:lvlText w:val=""/>
      <w:lvlJc w:val="left"/>
      <w:pPr>
        <w:tabs>
          <w:tab w:val="num" w:pos="4527"/>
        </w:tabs>
        <w:ind w:left="4527" w:hanging="360"/>
      </w:pPr>
      <w:rPr>
        <w:rFonts w:ascii="Symbol" w:hAnsi="Symbol" w:hint="default"/>
      </w:rPr>
    </w:lvl>
    <w:lvl w:ilvl="7" w:tplc="08090003" w:tentative="1">
      <w:start w:val="1"/>
      <w:numFmt w:val="bullet"/>
      <w:lvlText w:val="o"/>
      <w:lvlJc w:val="left"/>
      <w:pPr>
        <w:tabs>
          <w:tab w:val="num" w:pos="5247"/>
        </w:tabs>
        <w:ind w:left="5247" w:hanging="360"/>
      </w:pPr>
      <w:rPr>
        <w:rFonts w:ascii="Courier New" w:hAnsi="Courier New" w:cs="Courier New" w:hint="default"/>
      </w:rPr>
    </w:lvl>
    <w:lvl w:ilvl="8" w:tplc="08090005" w:tentative="1">
      <w:start w:val="1"/>
      <w:numFmt w:val="bullet"/>
      <w:lvlText w:val=""/>
      <w:lvlJc w:val="left"/>
      <w:pPr>
        <w:tabs>
          <w:tab w:val="num" w:pos="5967"/>
        </w:tabs>
        <w:ind w:left="5967" w:hanging="360"/>
      </w:pPr>
      <w:rPr>
        <w:rFonts w:ascii="Wingdings" w:hAnsi="Wingdings" w:hint="default"/>
      </w:rPr>
    </w:lvl>
  </w:abstractNum>
  <w:abstractNum w:abstractNumId="22">
    <w:nsid w:val="2C7701BB"/>
    <w:multiLevelType w:val="hybridMultilevel"/>
    <w:tmpl w:val="1206B3D0"/>
    <w:lvl w:ilvl="0" w:tplc="08090001">
      <w:start w:val="1"/>
      <w:numFmt w:val="bullet"/>
      <w:lvlText w:val=""/>
      <w:lvlJc w:val="left"/>
      <w:pPr>
        <w:tabs>
          <w:tab w:val="num" w:pos="1680"/>
        </w:tabs>
        <w:ind w:left="1680" w:hanging="360"/>
      </w:pPr>
      <w:rPr>
        <w:rFonts w:ascii="Symbol" w:hAnsi="Symbol" w:hint="default"/>
      </w:rPr>
    </w:lvl>
    <w:lvl w:ilvl="1" w:tplc="08090003">
      <w:start w:val="1"/>
      <w:numFmt w:val="bullet"/>
      <w:lvlText w:val="o"/>
      <w:lvlJc w:val="left"/>
      <w:pPr>
        <w:tabs>
          <w:tab w:val="num" w:pos="2400"/>
        </w:tabs>
        <w:ind w:left="2400" w:hanging="360"/>
      </w:pPr>
      <w:rPr>
        <w:rFonts w:ascii="Courier New" w:hAnsi="Courier New" w:cs="Courier New" w:hint="default"/>
      </w:rPr>
    </w:lvl>
    <w:lvl w:ilvl="2" w:tplc="08090005" w:tentative="1">
      <w:start w:val="1"/>
      <w:numFmt w:val="bullet"/>
      <w:lvlText w:val=""/>
      <w:lvlJc w:val="left"/>
      <w:pPr>
        <w:tabs>
          <w:tab w:val="num" w:pos="3120"/>
        </w:tabs>
        <w:ind w:left="3120" w:hanging="360"/>
      </w:pPr>
      <w:rPr>
        <w:rFonts w:ascii="Wingdings" w:hAnsi="Wingdings" w:hint="default"/>
      </w:rPr>
    </w:lvl>
    <w:lvl w:ilvl="3" w:tplc="08090001" w:tentative="1">
      <w:start w:val="1"/>
      <w:numFmt w:val="bullet"/>
      <w:lvlText w:val=""/>
      <w:lvlJc w:val="left"/>
      <w:pPr>
        <w:tabs>
          <w:tab w:val="num" w:pos="3840"/>
        </w:tabs>
        <w:ind w:left="3840" w:hanging="360"/>
      </w:pPr>
      <w:rPr>
        <w:rFonts w:ascii="Symbol" w:hAnsi="Symbol" w:hint="default"/>
      </w:rPr>
    </w:lvl>
    <w:lvl w:ilvl="4" w:tplc="08090003" w:tentative="1">
      <w:start w:val="1"/>
      <w:numFmt w:val="bullet"/>
      <w:lvlText w:val="o"/>
      <w:lvlJc w:val="left"/>
      <w:pPr>
        <w:tabs>
          <w:tab w:val="num" w:pos="4560"/>
        </w:tabs>
        <w:ind w:left="4560" w:hanging="360"/>
      </w:pPr>
      <w:rPr>
        <w:rFonts w:ascii="Courier New" w:hAnsi="Courier New" w:cs="Courier New" w:hint="default"/>
      </w:rPr>
    </w:lvl>
    <w:lvl w:ilvl="5" w:tplc="08090005" w:tentative="1">
      <w:start w:val="1"/>
      <w:numFmt w:val="bullet"/>
      <w:lvlText w:val=""/>
      <w:lvlJc w:val="left"/>
      <w:pPr>
        <w:tabs>
          <w:tab w:val="num" w:pos="5280"/>
        </w:tabs>
        <w:ind w:left="5280" w:hanging="360"/>
      </w:pPr>
      <w:rPr>
        <w:rFonts w:ascii="Wingdings" w:hAnsi="Wingdings" w:hint="default"/>
      </w:rPr>
    </w:lvl>
    <w:lvl w:ilvl="6" w:tplc="08090001" w:tentative="1">
      <w:start w:val="1"/>
      <w:numFmt w:val="bullet"/>
      <w:lvlText w:val=""/>
      <w:lvlJc w:val="left"/>
      <w:pPr>
        <w:tabs>
          <w:tab w:val="num" w:pos="6000"/>
        </w:tabs>
        <w:ind w:left="6000" w:hanging="360"/>
      </w:pPr>
      <w:rPr>
        <w:rFonts w:ascii="Symbol" w:hAnsi="Symbol" w:hint="default"/>
      </w:rPr>
    </w:lvl>
    <w:lvl w:ilvl="7" w:tplc="08090003" w:tentative="1">
      <w:start w:val="1"/>
      <w:numFmt w:val="bullet"/>
      <w:lvlText w:val="o"/>
      <w:lvlJc w:val="left"/>
      <w:pPr>
        <w:tabs>
          <w:tab w:val="num" w:pos="6720"/>
        </w:tabs>
        <w:ind w:left="6720" w:hanging="360"/>
      </w:pPr>
      <w:rPr>
        <w:rFonts w:ascii="Courier New" w:hAnsi="Courier New" w:cs="Courier New" w:hint="default"/>
      </w:rPr>
    </w:lvl>
    <w:lvl w:ilvl="8" w:tplc="08090005" w:tentative="1">
      <w:start w:val="1"/>
      <w:numFmt w:val="bullet"/>
      <w:lvlText w:val=""/>
      <w:lvlJc w:val="left"/>
      <w:pPr>
        <w:tabs>
          <w:tab w:val="num" w:pos="7440"/>
        </w:tabs>
        <w:ind w:left="7440" w:hanging="360"/>
      </w:pPr>
      <w:rPr>
        <w:rFonts w:ascii="Wingdings" w:hAnsi="Wingdings" w:hint="default"/>
      </w:rPr>
    </w:lvl>
  </w:abstractNum>
  <w:abstractNum w:abstractNumId="23">
    <w:nsid w:val="2E052EFA"/>
    <w:multiLevelType w:val="hybridMultilevel"/>
    <w:tmpl w:val="D9E48D9A"/>
    <w:lvl w:ilvl="0" w:tplc="04090001">
      <w:start w:val="1"/>
      <w:numFmt w:val="bullet"/>
      <w:lvlText w:val=""/>
      <w:lvlJc w:val="left"/>
      <w:pPr>
        <w:tabs>
          <w:tab w:val="num" w:pos="1636"/>
        </w:tabs>
        <w:ind w:left="1636" w:hanging="360"/>
      </w:pPr>
      <w:rPr>
        <w:rFonts w:ascii="Symbol" w:hAnsi="Symbol" w:hint="default"/>
      </w:rPr>
    </w:lvl>
    <w:lvl w:ilvl="1" w:tplc="04090003" w:tentative="1">
      <w:start w:val="1"/>
      <w:numFmt w:val="bullet"/>
      <w:lvlText w:val="o"/>
      <w:lvlJc w:val="left"/>
      <w:pPr>
        <w:tabs>
          <w:tab w:val="num" w:pos="2356"/>
        </w:tabs>
        <w:ind w:left="2356" w:hanging="360"/>
      </w:pPr>
      <w:rPr>
        <w:rFonts w:ascii="Courier New" w:hAnsi="Courier New" w:hint="default"/>
      </w:rPr>
    </w:lvl>
    <w:lvl w:ilvl="2" w:tplc="04090005" w:tentative="1">
      <w:start w:val="1"/>
      <w:numFmt w:val="bullet"/>
      <w:lvlText w:val=""/>
      <w:lvlJc w:val="left"/>
      <w:pPr>
        <w:tabs>
          <w:tab w:val="num" w:pos="3076"/>
        </w:tabs>
        <w:ind w:left="3076" w:hanging="360"/>
      </w:pPr>
      <w:rPr>
        <w:rFonts w:ascii="Wingdings" w:hAnsi="Wingdings" w:hint="default"/>
      </w:rPr>
    </w:lvl>
    <w:lvl w:ilvl="3" w:tplc="04090001" w:tentative="1">
      <w:start w:val="1"/>
      <w:numFmt w:val="bullet"/>
      <w:lvlText w:val=""/>
      <w:lvlJc w:val="left"/>
      <w:pPr>
        <w:tabs>
          <w:tab w:val="num" w:pos="3796"/>
        </w:tabs>
        <w:ind w:left="3796" w:hanging="360"/>
      </w:pPr>
      <w:rPr>
        <w:rFonts w:ascii="Symbol" w:hAnsi="Symbol" w:hint="default"/>
      </w:rPr>
    </w:lvl>
    <w:lvl w:ilvl="4" w:tplc="04090003" w:tentative="1">
      <w:start w:val="1"/>
      <w:numFmt w:val="bullet"/>
      <w:lvlText w:val="o"/>
      <w:lvlJc w:val="left"/>
      <w:pPr>
        <w:tabs>
          <w:tab w:val="num" w:pos="4516"/>
        </w:tabs>
        <w:ind w:left="4516" w:hanging="360"/>
      </w:pPr>
      <w:rPr>
        <w:rFonts w:ascii="Courier New" w:hAnsi="Courier New" w:hint="default"/>
      </w:rPr>
    </w:lvl>
    <w:lvl w:ilvl="5" w:tplc="04090005" w:tentative="1">
      <w:start w:val="1"/>
      <w:numFmt w:val="bullet"/>
      <w:lvlText w:val=""/>
      <w:lvlJc w:val="left"/>
      <w:pPr>
        <w:tabs>
          <w:tab w:val="num" w:pos="5236"/>
        </w:tabs>
        <w:ind w:left="5236" w:hanging="360"/>
      </w:pPr>
      <w:rPr>
        <w:rFonts w:ascii="Wingdings" w:hAnsi="Wingdings" w:hint="default"/>
      </w:rPr>
    </w:lvl>
    <w:lvl w:ilvl="6" w:tplc="04090001" w:tentative="1">
      <w:start w:val="1"/>
      <w:numFmt w:val="bullet"/>
      <w:lvlText w:val=""/>
      <w:lvlJc w:val="left"/>
      <w:pPr>
        <w:tabs>
          <w:tab w:val="num" w:pos="5956"/>
        </w:tabs>
        <w:ind w:left="5956" w:hanging="360"/>
      </w:pPr>
      <w:rPr>
        <w:rFonts w:ascii="Symbol" w:hAnsi="Symbol" w:hint="default"/>
      </w:rPr>
    </w:lvl>
    <w:lvl w:ilvl="7" w:tplc="04090003" w:tentative="1">
      <w:start w:val="1"/>
      <w:numFmt w:val="bullet"/>
      <w:lvlText w:val="o"/>
      <w:lvlJc w:val="left"/>
      <w:pPr>
        <w:tabs>
          <w:tab w:val="num" w:pos="6676"/>
        </w:tabs>
        <w:ind w:left="6676" w:hanging="360"/>
      </w:pPr>
      <w:rPr>
        <w:rFonts w:ascii="Courier New" w:hAnsi="Courier New" w:hint="default"/>
      </w:rPr>
    </w:lvl>
    <w:lvl w:ilvl="8" w:tplc="04090005" w:tentative="1">
      <w:start w:val="1"/>
      <w:numFmt w:val="bullet"/>
      <w:lvlText w:val=""/>
      <w:lvlJc w:val="left"/>
      <w:pPr>
        <w:tabs>
          <w:tab w:val="num" w:pos="7396"/>
        </w:tabs>
        <w:ind w:left="7396" w:hanging="360"/>
      </w:pPr>
      <w:rPr>
        <w:rFonts w:ascii="Wingdings" w:hAnsi="Wingdings" w:hint="default"/>
      </w:rPr>
    </w:lvl>
  </w:abstractNum>
  <w:abstractNum w:abstractNumId="24">
    <w:nsid w:val="328842A7"/>
    <w:multiLevelType w:val="hybridMultilevel"/>
    <w:tmpl w:val="91ACE11A"/>
    <w:lvl w:ilvl="0" w:tplc="E5EC15A4">
      <w:start w:val="1"/>
      <w:numFmt w:val="bullet"/>
      <w:lvlText w:val=""/>
      <w:lvlJc w:val="left"/>
      <w:pPr>
        <w:tabs>
          <w:tab w:val="num" w:pos="3469"/>
        </w:tabs>
        <w:ind w:left="3469" w:hanging="360"/>
      </w:pPr>
      <w:rPr>
        <w:rFonts w:ascii="Symbol" w:hAnsi="Symbol" w:hint="default"/>
      </w:rPr>
    </w:lvl>
    <w:lvl w:ilvl="1" w:tplc="08090003">
      <w:start w:val="1"/>
      <w:numFmt w:val="bullet"/>
      <w:lvlText w:val="o"/>
      <w:lvlJc w:val="left"/>
      <w:pPr>
        <w:tabs>
          <w:tab w:val="num" w:pos="2760"/>
        </w:tabs>
        <w:ind w:left="2760" w:hanging="360"/>
      </w:pPr>
      <w:rPr>
        <w:rFonts w:ascii="Courier New" w:hAnsi="Courier New" w:cs="Courier New" w:hint="default"/>
      </w:rPr>
    </w:lvl>
    <w:lvl w:ilvl="2" w:tplc="08090005" w:tentative="1">
      <w:start w:val="1"/>
      <w:numFmt w:val="bullet"/>
      <w:lvlText w:val=""/>
      <w:lvlJc w:val="left"/>
      <w:pPr>
        <w:tabs>
          <w:tab w:val="num" w:pos="3480"/>
        </w:tabs>
        <w:ind w:left="3480" w:hanging="360"/>
      </w:pPr>
      <w:rPr>
        <w:rFonts w:ascii="Wingdings" w:hAnsi="Wingdings" w:hint="default"/>
      </w:rPr>
    </w:lvl>
    <w:lvl w:ilvl="3" w:tplc="08090001" w:tentative="1">
      <w:start w:val="1"/>
      <w:numFmt w:val="bullet"/>
      <w:lvlText w:val=""/>
      <w:lvlJc w:val="left"/>
      <w:pPr>
        <w:tabs>
          <w:tab w:val="num" w:pos="4200"/>
        </w:tabs>
        <w:ind w:left="4200" w:hanging="360"/>
      </w:pPr>
      <w:rPr>
        <w:rFonts w:ascii="Symbol" w:hAnsi="Symbol" w:hint="default"/>
      </w:rPr>
    </w:lvl>
    <w:lvl w:ilvl="4" w:tplc="08090003" w:tentative="1">
      <w:start w:val="1"/>
      <w:numFmt w:val="bullet"/>
      <w:lvlText w:val="o"/>
      <w:lvlJc w:val="left"/>
      <w:pPr>
        <w:tabs>
          <w:tab w:val="num" w:pos="4920"/>
        </w:tabs>
        <w:ind w:left="4920" w:hanging="360"/>
      </w:pPr>
      <w:rPr>
        <w:rFonts w:ascii="Courier New" w:hAnsi="Courier New" w:cs="Courier New" w:hint="default"/>
      </w:rPr>
    </w:lvl>
    <w:lvl w:ilvl="5" w:tplc="08090005" w:tentative="1">
      <w:start w:val="1"/>
      <w:numFmt w:val="bullet"/>
      <w:lvlText w:val=""/>
      <w:lvlJc w:val="left"/>
      <w:pPr>
        <w:tabs>
          <w:tab w:val="num" w:pos="5640"/>
        </w:tabs>
        <w:ind w:left="5640" w:hanging="360"/>
      </w:pPr>
      <w:rPr>
        <w:rFonts w:ascii="Wingdings" w:hAnsi="Wingdings" w:hint="default"/>
      </w:rPr>
    </w:lvl>
    <w:lvl w:ilvl="6" w:tplc="08090001" w:tentative="1">
      <w:start w:val="1"/>
      <w:numFmt w:val="bullet"/>
      <w:lvlText w:val=""/>
      <w:lvlJc w:val="left"/>
      <w:pPr>
        <w:tabs>
          <w:tab w:val="num" w:pos="6360"/>
        </w:tabs>
        <w:ind w:left="6360" w:hanging="360"/>
      </w:pPr>
      <w:rPr>
        <w:rFonts w:ascii="Symbol" w:hAnsi="Symbol" w:hint="default"/>
      </w:rPr>
    </w:lvl>
    <w:lvl w:ilvl="7" w:tplc="08090003" w:tentative="1">
      <w:start w:val="1"/>
      <w:numFmt w:val="bullet"/>
      <w:lvlText w:val="o"/>
      <w:lvlJc w:val="left"/>
      <w:pPr>
        <w:tabs>
          <w:tab w:val="num" w:pos="7080"/>
        </w:tabs>
        <w:ind w:left="7080" w:hanging="360"/>
      </w:pPr>
      <w:rPr>
        <w:rFonts w:ascii="Courier New" w:hAnsi="Courier New" w:cs="Courier New" w:hint="default"/>
      </w:rPr>
    </w:lvl>
    <w:lvl w:ilvl="8" w:tplc="08090005" w:tentative="1">
      <w:start w:val="1"/>
      <w:numFmt w:val="bullet"/>
      <w:lvlText w:val=""/>
      <w:lvlJc w:val="left"/>
      <w:pPr>
        <w:tabs>
          <w:tab w:val="num" w:pos="7800"/>
        </w:tabs>
        <w:ind w:left="7800" w:hanging="360"/>
      </w:pPr>
      <w:rPr>
        <w:rFonts w:ascii="Wingdings" w:hAnsi="Wingdings" w:hint="default"/>
      </w:rPr>
    </w:lvl>
  </w:abstractNum>
  <w:abstractNum w:abstractNumId="25">
    <w:nsid w:val="345267A5"/>
    <w:multiLevelType w:val="multilevel"/>
    <w:tmpl w:val="5E569E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3F335469"/>
    <w:multiLevelType w:val="hybridMultilevel"/>
    <w:tmpl w:val="F702CE9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nsid w:val="465A3318"/>
    <w:multiLevelType w:val="hybridMultilevel"/>
    <w:tmpl w:val="D6EE05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48315542"/>
    <w:multiLevelType w:val="hybridMultilevel"/>
    <w:tmpl w:val="0CC065B4"/>
    <w:lvl w:ilvl="0" w:tplc="0809000F">
      <w:start w:val="1"/>
      <w:numFmt w:val="decimal"/>
      <w:lvlText w:val="%1."/>
      <w:lvlJc w:val="left"/>
      <w:pPr>
        <w:ind w:left="1445" w:hanging="360"/>
      </w:pPr>
    </w:lvl>
    <w:lvl w:ilvl="1" w:tplc="08090019" w:tentative="1">
      <w:start w:val="1"/>
      <w:numFmt w:val="lowerLetter"/>
      <w:lvlText w:val="%2."/>
      <w:lvlJc w:val="left"/>
      <w:pPr>
        <w:ind w:left="2165" w:hanging="360"/>
      </w:pPr>
    </w:lvl>
    <w:lvl w:ilvl="2" w:tplc="0809001B" w:tentative="1">
      <w:start w:val="1"/>
      <w:numFmt w:val="lowerRoman"/>
      <w:lvlText w:val="%3."/>
      <w:lvlJc w:val="right"/>
      <w:pPr>
        <w:ind w:left="2885" w:hanging="180"/>
      </w:pPr>
    </w:lvl>
    <w:lvl w:ilvl="3" w:tplc="0809000F" w:tentative="1">
      <w:start w:val="1"/>
      <w:numFmt w:val="decimal"/>
      <w:lvlText w:val="%4."/>
      <w:lvlJc w:val="left"/>
      <w:pPr>
        <w:ind w:left="3605" w:hanging="360"/>
      </w:pPr>
    </w:lvl>
    <w:lvl w:ilvl="4" w:tplc="08090019" w:tentative="1">
      <w:start w:val="1"/>
      <w:numFmt w:val="lowerLetter"/>
      <w:lvlText w:val="%5."/>
      <w:lvlJc w:val="left"/>
      <w:pPr>
        <w:ind w:left="4325" w:hanging="360"/>
      </w:pPr>
    </w:lvl>
    <w:lvl w:ilvl="5" w:tplc="0809001B" w:tentative="1">
      <w:start w:val="1"/>
      <w:numFmt w:val="lowerRoman"/>
      <w:lvlText w:val="%6."/>
      <w:lvlJc w:val="right"/>
      <w:pPr>
        <w:ind w:left="5045" w:hanging="180"/>
      </w:pPr>
    </w:lvl>
    <w:lvl w:ilvl="6" w:tplc="0809000F" w:tentative="1">
      <w:start w:val="1"/>
      <w:numFmt w:val="decimal"/>
      <w:lvlText w:val="%7."/>
      <w:lvlJc w:val="left"/>
      <w:pPr>
        <w:ind w:left="5765" w:hanging="360"/>
      </w:pPr>
    </w:lvl>
    <w:lvl w:ilvl="7" w:tplc="08090019" w:tentative="1">
      <w:start w:val="1"/>
      <w:numFmt w:val="lowerLetter"/>
      <w:lvlText w:val="%8."/>
      <w:lvlJc w:val="left"/>
      <w:pPr>
        <w:ind w:left="6485" w:hanging="360"/>
      </w:pPr>
    </w:lvl>
    <w:lvl w:ilvl="8" w:tplc="0809001B" w:tentative="1">
      <w:start w:val="1"/>
      <w:numFmt w:val="lowerRoman"/>
      <w:lvlText w:val="%9."/>
      <w:lvlJc w:val="right"/>
      <w:pPr>
        <w:ind w:left="7205" w:hanging="180"/>
      </w:pPr>
    </w:lvl>
  </w:abstractNum>
  <w:abstractNum w:abstractNumId="29">
    <w:nsid w:val="4B943559"/>
    <w:multiLevelType w:val="hybridMultilevel"/>
    <w:tmpl w:val="A3BAA2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CDF4131"/>
    <w:multiLevelType w:val="hybridMultilevel"/>
    <w:tmpl w:val="63F40A24"/>
    <w:lvl w:ilvl="0" w:tplc="E5EC15A4">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371"/>
        </w:tabs>
        <w:ind w:left="371" w:hanging="360"/>
      </w:pPr>
      <w:rPr>
        <w:rFonts w:ascii="Courier New" w:hAnsi="Courier New" w:cs="Courier New" w:hint="default"/>
      </w:rPr>
    </w:lvl>
    <w:lvl w:ilvl="2" w:tplc="08090005" w:tentative="1">
      <w:start w:val="1"/>
      <w:numFmt w:val="bullet"/>
      <w:lvlText w:val=""/>
      <w:lvlJc w:val="left"/>
      <w:pPr>
        <w:tabs>
          <w:tab w:val="num" w:pos="1091"/>
        </w:tabs>
        <w:ind w:left="1091" w:hanging="360"/>
      </w:pPr>
      <w:rPr>
        <w:rFonts w:ascii="Wingdings" w:hAnsi="Wingdings" w:hint="default"/>
      </w:rPr>
    </w:lvl>
    <w:lvl w:ilvl="3" w:tplc="08090001" w:tentative="1">
      <w:start w:val="1"/>
      <w:numFmt w:val="bullet"/>
      <w:lvlText w:val=""/>
      <w:lvlJc w:val="left"/>
      <w:pPr>
        <w:tabs>
          <w:tab w:val="num" w:pos="1811"/>
        </w:tabs>
        <w:ind w:left="1811" w:hanging="360"/>
      </w:pPr>
      <w:rPr>
        <w:rFonts w:ascii="Symbol" w:hAnsi="Symbol" w:hint="default"/>
      </w:rPr>
    </w:lvl>
    <w:lvl w:ilvl="4" w:tplc="08090003" w:tentative="1">
      <w:start w:val="1"/>
      <w:numFmt w:val="bullet"/>
      <w:lvlText w:val="o"/>
      <w:lvlJc w:val="left"/>
      <w:pPr>
        <w:tabs>
          <w:tab w:val="num" w:pos="2531"/>
        </w:tabs>
        <w:ind w:left="2531" w:hanging="360"/>
      </w:pPr>
      <w:rPr>
        <w:rFonts w:ascii="Courier New" w:hAnsi="Courier New" w:cs="Courier New" w:hint="default"/>
      </w:rPr>
    </w:lvl>
    <w:lvl w:ilvl="5" w:tplc="08090005" w:tentative="1">
      <w:start w:val="1"/>
      <w:numFmt w:val="bullet"/>
      <w:lvlText w:val=""/>
      <w:lvlJc w:val="left"/>
      <w:pPr>
        <w:tabs>
          <w:tab w:val="num" w:pos="3251"/>
        </w:tabs>
        <w:ind w:left="3251" w:hanging="360"/>
      </w:pPr>
      <w:rPr>
        <w:rFonts w:ascii="Wingdings" w:hAnsi="Wingdings" w:hint="default"/>
      </w:rPr>
    </w:lvl>
    <w:lvl w:ilvl="6" w:tplc="08090001" w:tentative="1">
      <w:start w:val="1"/>
      <w:numFmt w:val="bullet"/>
      <w:lvlText w:val=""/>
      <w:lvlJc w:val="left"/>
      <w:pPr>
        <w:tabs>
          <w:tab w:val="num" w:pos="3971"/>
        </w:tabs>
        <w:ind w:left="3971" w:hanging="360"/>
      </w:pPr>
      <w:rPr>
        <w:rFonts w:ascii="Symbol" w:hAnsi="Symbol" w:hint="default"/>
      </w:rPr>
    </w:lvl>
    <w:lvl w:ilvl="7" w:tplc="08090003" w:tentative="1">
      <w:start w:val="1"/>
      <w:numFmt w:val="bullet"/>
      <w:lvlText w:val="o"/>
      <w:lvlJc w:val="left"/>
      <w:pPr>
        <w:tabs>
          <w:tab w:val="num" w:pos="4691"/>
        </w:tabs>
        <w:ind w:left="4691" w:hanging="360"/>
      </w:pPr>
      <w:rPr>
        <w:rFonts w:ascii="Courier New" w:hAnsi="Courier New" w:cs="Courier New" w:hint="default"/>
      </w:rPr>
    </w:lvl>
    <w:lvl w:ilvl="8" w:tplc="08090005" w:tentative="1">
      <w:start w:val="1"/>
      <w:numFmt w:val="bullet"/>
      <w:lvlText w:val=""/>
      <w:lvlJc w:val="left"/>
      <w:pPr>
        <w:tabs>
          <w:tab w:val="num" w:pos="5411"/>
        </w:tabs>
        <w:ind w:left="5411" w:hanging="360"/>
      </w:pPr>
      <w:rPr>
        <w:rFonts w:ascii="Wingdings" w:hAnsi="Wingdings" w:hint="default"/>
      </w:rPr>
    </w:lvl>
  </w:abstractNum>
  <w:abstractNum w:abstractNumId="31">
    <w:nsid w:val="4DCB18D4"/>
    <w:multiLevelType w:val="hybridMultilevel"/>
    <w:tmpl w:val="5F0249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nsid w:val="55C361C5"/>
    <w:multiLevelType w:val="hybridMultilevel"/>
    <w:tmpl w:val="295E48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576741E7"/>
    <w:multiLevelType w:val="hybridMultilevel"/>
    <w:tmpl w:val="0310C6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nsid w:val="5A00721A"/>
    <w:multiLevelType w:val="multilevel"/>
    <w:tmpl w:val="1540A8CA"/>
    <w:lvl w:ilvl="0">
      <w:start w:val="1"/>
      <w:numFmt w:val="decimal"/>
      <w:pStyle w:val="ISL1Hdr"/>
      <w:lvlText w:val="%1."/>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ISL2Hdr"/>
      <w:lvlText w:val="%1.%2"/>
      <w:lvlJc w:val="left"/>
      <w:pPr>
        <w:tabs>
          <w:tab w:val="num" w:pos="1276"/>
        </w:tabs>
        <w:ind w:left="1276" w:hanging="709"/>
      </w:pPr>
      <w:rPr>
        <w:rFonts w:hint="default"/>
      </w:rPr>
    </w:lvl>
    <w:lvl w:ilvl="2">
      <w:start w:val="1"/>
      <w:numFmt w:val="decimal"/>
      <w:pStyle w:val="ISL3Hdr"/>
      <w:lvlText w:val="%1.%2.%3"/>
      <w:lvlJc w:val="left"/>
      <w:pPr>
        <w:tabs>
          <w:tab w:val="num" w:pos="1320"/>
        </w:tabs>
        <w:ind w:left="1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5">
    <w:nsid w:val="60CF36FF"/>
    <w:multiLevelType w:val="hybridMultilevel"/>
    <w:tmpl w:val="21B45FFE"/>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6">
    <w:nsid w:val="60F27A09"/>
    <w:multiLevelType w:val="hybridMultilevel"/>
    <w:tmpl w:val="FFD672A6"/>
    <w:lvl w:ilvl="0" w:tplc="08090001">
      <w:start w:val="1"/>
      <w:numFmt w:val="bullet"/>
      <w:lvlText w:val=""/>
      <w:lvlJc w:val="left"/>
      <w:pPr>
        <w:tabs>
          <w:tab w:val="num" w:pos="1636"/>
        </w:tabs>
        <w:ind w:left="1636" w:hanging="360"/>
      </w:pPr>
      <w:rPr>
        <w:rFonts w:ascii="Symbol" w:hAnsi="Symbol" w:hint="default"/>
      </w:rPr>
    </w:lvl>
    <w:lvl w:ilvl="1" w:tplc="08090003" w:tentative="1">
      <w:start w:val="1"/>
      <w:numFmt w:val="bullet"/>
      <w:lvlText w:val="o"/>
      <w:lvlJc w:val="left"/>
      <w:pPr>
        <w:tabs>
          <w:tab w:val="num" w:pos="2356"/>
        </w:tabs>
        <w:ind w:left="2356" w:hanging="360"/>
      </w:pPr>
      <w:rPr>
        <w:rFonts w:ascii="Courier New" w:hAnsi="Courier New" w:cs="Courier New" w:hint="default"/>
      </w:rPr>
    </w:lvl>
    <w:lvl w:ilvl="2" w:tplc="08090005" w:tentative="1">
      <w:start w:val="1"/>
      <w:numFmt w:val="bullet"/>
      <w:lvlText w:val=""/>
      <w:lvlJc w:val="left"/>
      <w:pPr>
        <w:tabs>
          <w:tab w:val="num" w:pos="3076"/>
        </w:tabs>
        <w:ind w:left="3076" w:hanging="360"/>
      </w:pPr>
      <w:rPr>
        <w:rFonts w:ascii="Wingdings" w:hAnsi="Wingdings" w:hint="default"/>
      </w:rPr>
    </w:lvl>
    <w:lvl w:ilvl="3" w:tplc="08090001" w:tentative="1">
      <w:start w:val="1"/>
      <w:numFmt w:val="bullet"/>
      <w:lvlText w:val=""/>
      <w:lvlJc w:val="left"/>
      <w:pPr>
        <w:tabs>
          <w:tab w:val="num" w:pos="3796"/>
        </w:tabs>
        <w:ind w:left="3796" w:hanging="360"/>
      </w:pPr>
      <w:rPr>
        <w:rFonts w:ascii="Symbol" w:hAnsi="Symbol" w:hint="default"/>
      </w:rPr>
    </w:lvl>
    <w:lvl w:ilvl="4" w:tplc="08090003" w:tentative="1">
      <w:start w:val="1"/>
      <w:numFmt w:val="bullet"/>
      <w:lvlText w:val="o"/>
      <w:lvlJc w:val="left"/>
      <w:pPr>
        <w:tabs>
          <w:tab w:val="num" w:pos="4516"/>
        </w:tabs>
        <w:ind w:left="4516" w:hanging="360"/>
      </w:pPr>
      <w:rPr>
        <w:rFonts w:ascii="Courier New" w:hAnsi="Courier New" w:cs="Courier New" w:hint="default"/>
      </w:rPr>
    </w:lvl>
    <w:lvl w:ilvl="5" w:tplc="08090005" w:tentative="1">
      <w:start w:val="1"/>
      <w:numFmt w:val="bullet"/>
      <w:lvlText w:val=""/>
      <w:lvlJc w:val="left"/>
      <w:pPr>
        <w:tabs>
          <w:tab w:val="num" w:pos="5236"/>
        </w:tabs>
        <w:ind w:left="5236" w:hanging="360"/>
      </w:pPr>
      <w:rPr>
        <w:rFonts w:ascii="Wingdings" w:hAnsi="Wingdings" w:hint="default"/>
      </w:rPr>
    </w:lvl>
    <w:lvl w:ilvl="6" w:tplc="08090001" w:tentative="1">
      <w:start w:val="1"/>
      <w:numFmt w:val="bullet"/>
      <w:lvlText w:val=""/>
      <w:lvlJc w:val="left"/>
      <w:pPr>
        <w:tabs>
          <w:tab w:val="num" w:pos="5956"/>
        </w:tabs>
        <w:ind w:left="5956" w:hanging="360"/>
      </w:pPr>
      <w:rPr>
        <w:rFonts w:ascii="Symbol" w:hAnsi="Symbol" w:hint="default"/>
      </w:rPr>
    </w:lvl>
    <w:lvl w:ilvl="7" w:tplc="08090003" w:tentative="1">
      <w:start w:val="1"/>
      <w:numFmt w:val="bullet"/>
      <w:lvlText w:val="o"/>
      <w:lvlJc w:val="left"/>
      <w:pPr>
        <w:tabs>
          <w:tab w:val="num" w:pos="6676"/>
        </w:tabs>
        <w:ind w:left="6676" w:hanging="360"/>
      </w:pPr>
      <w:rPr>
        <w:rFonts w:ascii="Courier New" w:hAnsi="Courier New" w:cs="Courier New" w:hint="default"/>
      </w:rPr>
    </w:lvl>
    <w:lvl w:ilvl="8" w:tplc="08090005" w:tentative="1">
      <w:start w:val="1"/>
      <w:numFmt w:val="bullet"/>
      <w:lvlText w:val=""/>
      <w:lvlJc w:val="left"/>
      <w:pPr>
        <w:tabs>
          <w:tab w:val="num" w:pos="7396"/>
        </w:tabs>
        <w:ind w:left="7396" w:hanging="360"/>
      </w:pPr>
      <w:rPr>
        <w:rFonts w:ascii="Wingdings" w:hAnsi="Wingdings" w:hint="default"/>
      </w:rPr>
    </w:lvl>
  </w:abstractNum>
  <w:abstractNum w:abstractNumId="37">
    <w:nsid w:val="65891691"/>
    <w:multiLevelType w:val="hybridMultilevel"/>
    <w:tmpl w:val="D09EE504"/>
    <w:lvl w:ilvl="0" w:tplc="E5EC15A4">
      <w:start w:val="1"/>
      <w:numFmt w:val="bullet"/>
      <w:lvlText w:val=""/>
      <w:lvlJc w:val="left"/>
      <w:pPr>
        <w:tabs>
          <w:tab w:val="num" w:pos="1636"/>
        </w:tabs>
        <w:ind w:left="1636" w:hanging="360"/>
      </w:pPr>
      <w:rPr>
        <w:rFonts w:ascii="Symbol" w:hAnsi="Symbol" w:hint="default"/>
      </w:rPr>
    </w:lvl>
    <w:lvl w:ilvl="1" w:tplc="08090003" w:tentative="1">
      <w:start w:val="1"/>
      <w:numFmt w:val="bullet"/>
      <w:lvlText w:val="o"/>
      <w:lvlJc w:val="left"/>
      <w:pPr>
        <w:tabs>
          <w:tab w:val="num" w:pos="927"/>
        </w:tabs>
        <w:ind w:left="927" w:hanging="360"/>
      </w:pPr>
      <w:rPr>
        <w:rFonts w:ascii="Courier New" w:hAnsi="Courier New" w:cs="Courier New" w:hint="default"/>
      </w:rPr>
    </w:lvl>
    <w:lvl w:ilvl="2" w:tplc="08090005" w:tentative="1">
      <w:start w:val="1"/>
      <w:numFmt w:val="bullet"/>
      <w:lvlText w:val=""/>
      <w:lvlJc w:val="left"/>
      <w:pPr>
        <w:tabs>
          <w:tab w:val="num" w:pos="1647"/>
        </w:tabs>
        <w:ind w:left="1647" w:hanging="360"/>
      </w:pPr>
      <w:rPr>
        <w:rFonts w:ascii="Wingdings" w:hAnsi="Wingdings" w:hint="default"/>
      </w:rPr>
    </w:lvl>
    <w:lvl w:ilvl="3" w:tplc="08090001" w:tentative="1">
      <w:start w:val="1"/>
      <w:numFmt w:val="bullet"/>
      <w:lvlText w:val=""/>
      <w:lvlJc w:val="left"/>
      <w:pPr>
        <w:tabs>
          <w:tab w:val="num" w:pos="2367"/>
        </w:tabs>
        <w:ind w:left="2367" w:hanging="360"/>
      </w:pPr>
      <w:rPr>
        <w:rFonts w:ascii="Symbol" w:hAnsi="Symbol" w:hint="default"/>
      </w:rPr>
    </w:lvl>
    <w:lvl w:ilvl="4" w:tplc="08090003" w:tentative="1">
      <w:start w:val="1"/>
      <w:numFmt w:val="bullet"/>
      <w:lvlText w:val="o"/>
      <w:lvlJc w:val="left"/>
      <w:pPr>
        <w:tabs>
          <w:tab w:val="num" w:pos="3087"/>
        </w:tabs>
        <w:ind w:left="3087" w:hanging="360"/>
      </w:pPr>
      <w:rPr>
        <w:rFonts w:ascii="Courier New" w:hAnsi="Courier New" w:cs="Courier New" w:hint="default"/>
      </w:rPr>
    </w:lvl>
    <w:lvl w:ilvl="5" w:tplc="08090005" w:tentative="1">
      <w:start w:val="1"/>
      <w:numFmt w:val="bullet"/>
      <w:lvlText w:val=""/>
      <w:lvlJc w:val="left"/>
      <w:pPr>
        <w:tabs>
          <w:tab w:val="num" w:pos="3807"/>
        </w:tabs>
        <w:ind w:left="3807" w:hanging="360"/>
      </w:pPr>
      <w:rPr>
        <w:rFonts w:ascii="Wingdings" w:hAnsi="Wingdings" w:hint="default"/>
      </w:rPr>
    </w:lvl>
    <w:lvl w:ilvl="6" w:tplc="08090001" w:tentative="1">
      <w:start w:val="1"/>
      <w:numFmt w:val="bullet"/>
      <w:lvlText w:val=""/>
      <w:lvlJc w:val="left"/>
      <w:pPr>
        <w:tabs>
          <w:tab w:val="num" w:pos="4527"/>
        </w:tabs>
        <w:ind w:left="4527" w:hanging="360"/>
      </w:pPr>
      <w:rPr>
        <w:rFonts w:ascii="Symbol" w:hAnsi="Symbol" w:hint="default"/>
      </w:rPr>
    </w:lvl>
    <w:lvl w:ilvl="7" w:tplc="08090003" w:tentative="1">
      <w:start w:val="1"/>
      <w:numFmt w:val="bullet"/>
      <w:lvlText w:val="o"/>
      <w:lvlJc w:val="left"/>
      <w:pPr>
        <w:tabs>
          <w:tab w:val="num" w:pos="5247"/>
        </w:tabs>
        <w:ind w:left="5247" w:hanging="360"/>
      </w:pPr>
      <w:rPr>
        <w:rFonts w:ascii="Courier New" w:hAnsi="Courier New" w:cs="Courier New" w:hint="default"/>
      </w:rPr>
    </w:lvl>
    <w:lvl w:ilvl="8" w:tplc="08090005" w:tentative="1">
      <w:start w:val="1"/>
      <w:numFmt w:val="bullet"/>
      <w:lvlText w:val=""/>
      <w:lvlJc w:val="left"/>
      <w:pPr>
        <w:tabs>
          <w:tab w:val="num" w:pos="5967"/>
        </w:tabs>
        <w:ind w:left="5967" w:hanging="360"/>
      </w:pPr>
      <w:rPr>
        <w:rFonts w:ascii="Wingdings" w:hAnsi="Wingdings" w:hint="default"/>
      </w:rPr>
    </w:lvl>
  </w:abstractNum>
  <w:abstractNum w:abstractNumId="38">
    <w:nsid w:val="6CB11433"/>
    <w:multiLevelType w:val="hybridMultilevel"/>
    <w:tmpl w:val="826600D0"/>
    <w:lvl w:ilvl="0" w:tplc="833646D8">
      <w:start w:val="1"/>
      <w:numFmt w:val="bullet"/>
      <w:pStyle w:val="ISL3Txt"/>
      <w:lvlText w:val=""/>
      <w:lvlJc w:val="left"/>
      <w:pPr>
        <w:tabs>
          <w:tab w:val="num" w:pos="960"/>
        </w:tabs>
        <w:ind w:left="960" w:hanging="360"/>
      </w:pPr>
      <w:rPr>
        <w:rFonts w:ascii="Symbol" w:hAnsi="Symbol" w:hint="default"/>
      </w:rPr>
    </w:lvl>
    <w:lvl w:ilvl="1" w:tplc="E5EC15A4">
      <w:start w:val="1"/>
      <w:numFmt w:val="bullet"/>
      <w:lvlText w:val=""/>
      <w:lvlJc w:val="left"/>
      <w:pPr>
        <w:tabs>
          <w:tab w:val="num" w:pos="1680"/>
        </w:tabs>
        <w:ind w:left="1680" w:hanging="360"/>
      </w:pPr>
      <w:rPr>
        <w:rFonts w:ascii="Symbol" w:hAnsi="Symbol" w:hint="default"/>
      </w:rPr>
    </w:lvl>
    <w:lvl w:ilvl="2" w:tplc="08090005" w:tentative="1">
      <w:start w:val="1"/>
      <w:numFmt w:val="bullet"/>
      <w:lvlText w:val=""/>
      <w:lvlJc w:val="left"/>
      <w:pPr>
        <w:tabs>
          <w:tab w:val="num" w:pos="2400"/>
        </w:tabs>
        <w:ind w:left="2400" w:hanging="360"/>
      </w:pPr>
      <w:rPr>
        <w:rFonts w:ascii="Wingdings" w:hAnsi="Wingdings" w:hint="default"/>
      </w:rPr>
    </w:lvl>
    <w:lvl w:ilvl="3" w:tplc="08090001" w:tentative="1">
      <w:start w:val="1"/>
      <w:numFmt w:val="bullet"/>
      <w:lvlText w:val=""/>
      <w:lvlJc w:val="left"/>
      <w:pPr>
        <w:tabs>
          <w:tab w:val="num" w:pos="3120"/>
        </w:tabs>
        <w:ind w:left="3120" w:hanging="360"/>
      </w:pPr>
      <w:rPr>
        <w:rFonts w:ascii="Symbol" w:hAnsi="Symbol" w:hint="default"/>
      </w:rPr>
    </w:lvl>
    <w:lvl w:ilvl="4" w:tplc="08090003" w:tentative="1">
      <w:start w:val="1"/>
      <w:numFmt w:val="bullet"/>
      <w:lvlText w:val="o"/>
      <w:lvlJc w:val="left"/>
      <w:pPr>
        <w:tabs>
          <w:tab w:val="num" w:pos="3840"/>
        </w:tabs>
        <w:ind w:left="3840" w:hanging="360"/>
      </w:pPr>
      <w:rPr>
        <w:rFonts w:ascii="Courier New" w:hAnsi="Courier New" w:cs="Courier New" w:hint="default"/>
      </w:rPr>
    </w:lvl>
    <w:lvl w:ilvl="5" w:tplc="08090005" w:tentative="1">
      <w:start w:val="1"/>
      <w:numFmt w:val="bullet"/>
      <w:lvlText w:val=""/>
      <w:lvlJc w:val="left"/>
      <w:pPr>
        <w:tabs>
          <w:tab w:val="num" w:pos="4560"/>
        </w:tabs>
        <w:ind w:left="4560" w:hanging="360"/>
      </w:pPr>
      <w:rPr>
        <w:rFonts w:ascii="Wingdings" w:hAnsi="Wingdings" w:hint="default"/>
      </w:rPr>
    </w:lvl>
    <w:lvl w:ilvl="6" w:tplc="08090001" w:tentative="1">
      <w:start w:val="1"/>
      <w:numFmt w:val="bullet"/>
      <w:lvlText w:val=""/>
      <w:lvlJc w:val="left"/>
      <w:pPr>
        <w:tabs>
          <w:tab w:val="num" w:pos="5280"/>
        </w:tabs>
        <w:ind w:left="5280" w:hanging="360"/>
      </w:pPr>
      <w:rPr>
        <w:rFonts w:ascii="Symbol" w:hAnsi="Symbol" w:hint="default"/>
      </w:rPr>
    </w:lvl>
    <w:lvl w:ilvl="7" w:tplc="08090003" w:tentative="1">
      <w:start w:val="1"/>
      <w:numFmt w:val="bullet"/>
      <w:lvlText w:val="o"/>
      <w:lvlJc w:val="left"/>
      <w:pPr>
        <w:tabs>
          <w:tab w:val="num" w:pos="6000"/>
        </w:tabs>
        <w:ind w:left="6000" w:hanging="360"/>
      </w:pPr>
      <w:rPr>
        <w:rFonts w:ascii="Courier New" w:hAnsi="Courier New" w:cs="Courier New" w:hint="default"/>
      </w:rPr>
    </w:lvl>
    <w:lvl w:ilvl="8" w:tplc="08090005" w:tentative="1">
      <w:start w:val="1"/>
      <w:numFmt w:val="bullet"/>
      <w:lvlText w:val=""/>
      <w:lvlJc w:val="left"/>
      <w:pPr>
        <w:tabs>
          <w:tab w:val="num" w:pos="6720"/>
        </w:tabs>
        <w:ind w:left="6720" w:hanging="360"/>
      </w:pPr>
      <w:rPr>
        <w:rFonts w:ascii="Wingdings" w:hAnsi="Wingdings" w:hint="default"/>
      </w:rPr>
    </w:lvl>
  </w:abstractNum>
  <w:abstractNum w:abstractNumId="39">
    <w:nsid w:val="70A1201F"/>
    <w:multiLevelType w:val="hybridMultilevel"/>
    <w:tmpl w:val="D91478D6"/>
    <w:lvl w:ilvl="0" w:tplc="08090001">
      <w:start w:val="1"/>
      <w:numFmt w:val="bullet"/>
      <w:lvlText w:val=""/>
      <w:lvlJc w:val="left"/>
      <w:pPr>
        <w:tabs>
          <w:tab w:val="num" w:pos="1429"/>
        </w:tabs>
        <w:ind w:left="1429" w:hanging="360"/>
      </w:pPr>
      <w:rPr>
        <w:rFonts w:ascii="Symbol" w:hAnsi="Symbol" w:hint="default"/>
      </w:rPr>
    </w:lvl>
    <w:lvl w:ilvl="1" w:tplc="08090003" w:tentative="1">
      <w:start w:val="1"/>
      <w:numFmt w:val="bullet"/>
      <w:lvlText w:val="o"/>
      <w:lvlJc w:val="left"/>
      <w:pPr>
        <w:tabs>
          <w:tab w:val="num" w:pos="2149"/>
        </w:tabs>
        <w:ind w:left="2149" w:hanging="360"/>
      </w:pPr>
      <w:rPr>
        <w:rFonts w:ascii="Courier New" w:hAnsi="Courier New" w:cs="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40">
    <w:nsid w:val="70E00669"/>
    <w:multiLevelType w:val="hybridMultilevel"/>
    <w:tmpl w:val="2962D79C"/>
    <w:lvl w:ilvl="0" w:tplc="E5EC15A4">
      <w:start w:val="1"/>
      <w:numFmt w:val="bullet"/>
      <w:lvlText w:val=""/>
      <w:lvlJc w:val="left"/>
      <w:pPr>
        <w:tabs>
          <w:tab w:val="num" w:pos="1845"/>
        </w:tabs>
        <w:ind w:left="1845" w:hanging="360"/>
      </w:pPr>
      <w:rPr>
        <w:rFonts w:ascii="Symbol" w:hAnsi="Symbol" w:hint="default"/>
      </w:rPr>
    </w:lvl>
    <w:lvl w:ilvl="1" w:tplc="08090003" w:tentative="1">
      <w:start w:val="1"/>
      <w:numFmt w:val="bullet"/>
      <w:lvlText w:val="o"/>
      <w:lvlJc w:val="left"/>
      <w:pPr>
        <w:tabs>
          <w:tab w:val="num" w:pos="1136"/>
        </w:tabs>
        <w:ind w:left="1136" w:hanging="360"/>
      </w:pPr>
      <w:rPr>
        <w:rFonts w:ascii="Courier New" w:hAnsi="Courier New" w:cs="Courier New" w:hint="default"/>
      </w:rPr>
    </w:lvl>
    <w:lvl w:ilvl="2" w:tplc="08090005" w:tentative="1">
      <w:start w:val="1"/>
      <w:numFmt w:val="bullet"/>
      <w:lvlText w:val=""/>
      <w:lvlJc w:val="left"/>
      <w:pPr>
        <w:tabs>
          <w:tab w:val="num" w:pos="1856"/>
        </w:tabs>
        <w:ind w:left="1856" w:hanging="360"/>
      </w:pPr>
      <w:rPr>
        <w:rFonts w:ascii="Wingdings" w:hAnsi="Wingdings" w:hint="default"/>
      </w:rPr>
    </w:lvl>
    <w:lvl w:ilvl="3" w:tplc="08090001" w:tentative="1">
      <w:start w:val="1"/>
      <w:numFmt w:val="bullet"/>
      <w:lvlText w:val=""/>
      <w:lvlJc w:val="left"/>
      <w:pPr>
        <w:tabs>
          <w:tab w:val="num" w:pos="2576"/>
        </w:tabs>
        <w:ind w:left="2576" w:hanging="360"/>
      </w:pPr>
      <w:rPr>
        <w:rFonts w:ascii="Symbol" w:hAnsi="Symbol" w:hint="default"/>
      </w:rPr>
    </w:lvl>
    <w:lvl w:ilvl="4" w:tplc="08090003" w:tentative="1">
      <w:start w:val="1"/>
      <w:numFmt w:val="bullet"/>
      <w:lvlText w:val="o"/>
      <w:lvlJc w:val="left"/>
      <w:pPr>
        <w:tabs>
          <w:tab w:val="num" w:pos="3296"/>
        </w:tabs>
        <w:ind w:left="3296" w:hanging="360"/>
      </w:pPr>
      <w:rPr>
        <w:rFonts w:ascii="Courier New" w:hAnsi="Courier New" w:cs="Courier New" w:hint="default"/>
      </w:rPr>
    </w:lvl>
    <w:lvl w:ilvl="5" w:tplc="08090005" w:tentative="1">
      <w:start w:val="1"/>
      <w:numFmt w:val="bullet"/>
      <w:lvlText w:val=""/>
      <w:lvlJc w:val="left"/>
      <w:pPr>
        <w:tabs>
          <w:tab w:val="num" w:pos="4016"/>
        </w:tabs>
        <w:ind w:left="4016" w:hanging="360"/>
      </w:pPr>
      <w:rPr>
        <w:rFonts w:ascii="Wingdings" w:hAnsi="Wingdings" w:hint="default"/>
      </w:rPr>
    </w:lvl>
    <w:lvl w:ilvl="6" w:tplc="08090001" w:tentative="1">
      <w:start w:val="1"/>
      <w:numFmt w:val="bullet"/>
      <w:lvlText w:val=""/>
      <w:lvlJc w:val="left"/>
      <w:pPr>
        <w:tabs>
          <w:tab w:val="num" w:pos="4736"/>
        </w:tabs>
        <w:ind w:left="4736" w:hanging="360"/>
      </w:pPr>
      <w:rPr>
        <w:rFonts w:ascii="Symbol" w:hAnsi="Symbol" w:hint="default"/>
      </w:rPr>
    </w:lvl>
    <w:lvl w:ilvl="7" w:tplc="08090003" w:tentative="1">
      <w:start w:val="1"/>
      <w:numFmt w:val="bullet"/>
      <w:lvlText w:val="o"/>
      <w:lvlJc w:val="left"/>
      <w:pPr>
        <w:tabs>
          <w:tab w:val="num" w:pos="5456"/>
        </w:tabs>
        <w:ind w:left="5456" w:hanging="360"/>
      </w:pPr>
      <w:rPr>
        <w:rFonts w:ascii="Courier New" w:hAnsi="Courier New" w:cs="Courier New" w:hint="default"/>
      </w:rPr>
    </w:lvl>
    <w:lvl w:ilvl="8" w:tplc="08090005" w:tentative="1">
      <w:start w:val="1"/>
      <w:numFmt w:val="bullet"/>
      <w:lvlText w:val=""/>
      <w:lvlJc w:val="left"/>
      <w:pPr>
        <w:tabs>
          <w:tab w:val="num" w:pos="6176"/>
        </w:tabs>
        <w:ind w:left="6176" w:hanging="360"/>
      </w:pPr>
      <w:rPr>
        <w:rFonts w:ascii="Wingdings" w:hAnsi="Wingdings" w:hint="default"/>
      </w:rPr>
    </w:lvl>
  </w:abstractNum>
  <w:num w:numId="1">
    <w:abstractNumId w:val="34"/>
  </w:num>
  <w:num w:numId="2">
    <w:abstractNumId w:val="14"/>
  </w:num>
  <w:num w:numId="3">
    <w:abstractNumId w:val="4"/>
  </w:num>
  <w:num w:numId="4">
    <w:abstractNumId w:val="23"/>
  </w:num>
  <w:num w:numId="5">
    <w:abstractNumId w:val="36"/>
  </w:num>
  <w:num w:numId="6">
    <w:abstractNumId w:val="5"/>
  </w:num>
  <w:num w:numId="7">
    <w:abstractNumId w:val="39"/>
  </w:num>
  <w:num w:numId="8">
    <w:abstractNumId w:val="3"/>
  </w:num>
  <w:num w:numId="9">
    <w:abstractNumId w:val="0"/>
  </w:num>
  <w:num w:numId="10">
    <w:abstractNumId w:val="22"/>
  </w:num>
  <w:num w:numId="11">
    <w:abstractNumId w:val="19"/>
  </w:num>
  <w:num w:numId="12">
    <w:abstractNumId w:val="38"/>
  </w:num>
  <w:num w:numId="13">
    <w:abstractNumId w:val="30"/>
  </w:num>
  <w:num w:numId="14">
    <w:abstractNumId w:val="24"/>
  </w:num>
  <w:num w:numId="15">
    <w:abstractNumId w:val="16"/>
  </w:num>
  <w:num w:numId="16">
    <w:abstractNumId w:val="25"/>
  </w:num>
  <w:num w:numId="17">
    <w:abstractNumId w:val="40"/>
  </w:num>
  <w:num w:numId="18">
    <w:abstractNumId w:val="37"/>
  </w:num>
  <w:num w:numId="19">
    <w:abstractNumId w:val="6"/>
  </w:num>
  <w:num w:numId="20">
    <w:abstractNumId w:val="21"/>
  </w:num>
  <w:num w:numId="21">
    <w:abstractNumId w:val="28"/>
  </w:num>
  <w:num w:numId="22">
    <w:abstractNumId w:val="35"/>
  </w:num>
  <w:num w:numId="23">
    <w:abstractNumId w:val="13"/>
  </w:num>
  <w:num w:numId="24">
    <w:abstractNumId w:val="11"/>
  </w:num>
  <w:num w:numId="25">
    <w:abstractNumId w:val="12"/>
  </w:num>
  <w:num w:numId="26">
    <w:abstractNumId w:val="15"/>
  </w:num>
  <w:num w:numId="27">
    <w:abstractNumId w:val="7"/>
  </w:num>
  <w:num w:numId="28">
    <w:abstractNumId w:val="26"/>
  </w:num>
  <w:num w:numId="29">
    <w:abstractNumId w:val="33"/>
  </w:num>
  <w:num w:numId="30">
    <w:abstractNumId w:val="20"/>
  </w:num>
  <w:num w:numId="31">
    <w:abstractNumId w:val="32"/>
  </w:num>
  <w:num w:numId="32">
    <w:abstractNumId w:val="9"/>
  </w:num>
  <w:num w:numId="33">
    <w:abstractNumId w:val="27"/>
  </w:num>
  <w:num w:numId="34">
    <w:abstractNumId w:val="31"/>
  </w:num>
  <w:num w:numId="35">
    <w:abstractNumId w:val="2"/>
  </w:num>
  <w:num w:numId="36">
    <w:abstractNumId w:val="10"/>
  </w:num>
  <w:num w:numId="37">
    <w:abstractNumId w:val="29"/>
  </w:num>
  <w:num w:numId="38">
    <w:abstractNumId w:val="8"/>
  </w:num>
  <w:num w:numId="39">
    <w:abstractNumId w:val="34"/>
  </w:num>
  <w:num w:numId="40">
    <w:abstractNumId w:val="18"/>
  </w:num>
  <w:num w:numId="41">
    <w:abstractNumId w:val="1"/>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5362"/>
  </w:hdrShapeDefaults>
  <w:footnotePr>
    <w:footnote w:id="-1"/>
    <w:footnote w:id="0"/>
  </w:footnotePr>
  <w:endnotePr>
    <w:endnote w:id="-1"/>
    <w:endnote w:id="0"/>
  </w:endnotePr>
  <w:compat/>
  <w:rsids>
    <w:rsidRoot w:val="0022437B"/>
    <w:rsid w:val="00016037"/>
    <w:rsid w:val="00020024"/>
    <w:rsid w:val="00022331"/>
    <w:rsid w:val="00031BA5"/>
    <w:rsid w:val="00041CC9"/>
    <w:rsid w:val="00042CE2"/>
    <w:rsid w:val="00045AA2"/>
    <w:rsid w:val="00045C25"/>
    <w:rsid w:val="000518CB"/>
    <w:rsid w:val="00057031"/>
    <w:rsid w:val="00077A7E"/>
    <w:rsid w:val="000845DE"/>
    <w:rsid w:val="000A087C"/>
    <w:rsid w:val="000B0720"/>
    <w:rsid w:val="000B674D"/>
    <w:rsid w:val="000C0722"/>
    <w:rsid w:val="000C6224"/>
    <w:rsid w:val="000C6E05"/>
    <w:rsid w:val="000D132E"/>
    <w:rsid w:val="000D66C0"/>
    <w:rsid w:val="000E07EE"/>
    <w:rsid w:val="000E6C4A"/>
    <w:rsid w:val="000F799C"/>
    <w:rsid w:val="00121EED"/>
    <w:rsid w:val="001734E1"/>
    <w:rsid w:val="00173754"/>
    <w:rsid w:val="00181934"/>
    <w:rsid w:val="00182326"/>
    <w:rsid w:val="00186C25"/>
    <w:rsid w:val="001977C3"/>
    <w:rsid w:val="001A36A4"/>
    <w:rsid w:val="001B178D"/>
    <w:rsid w:val="001B7834"/>
    <w:rsid w:val="001D7327"/>
    <w:rsid w:val="001E167E"/>
    <w:rsid w:val="001E70DF"/>
    <w:rsid w:val="002031C3"/>
    <w:rsid w:val="00204C81"/>
    <w:rsid w:val="00206EE4"/>
    <w:rsid w:val="00222C83"/>
    <w:rsid w:val="0022397E"/>
    <w:rsid w:val="0022437B"/>
    <w:rsid w:val="00224C27"/>
    <w:rsid w:val="00230F35"/>
    <w:rsid w:val="00231950"/>
    <w:rsid w:val="00232994"/>
    <w:rsid w:val="00241535"/>
    <w:rsid w:val="00244017"/>
    <w:rsid w:val="00246463"/>
    <w:rsid w:val="00260568"/>
    <w:rsid w:val="00263569"/>
    <w:rsid w:val="00266B88"/>
    <w:rsid w:val="00276CBB"/>
    <w:rsid w:val="00277DB3"/>
    <w:rsid w:val="002851B2"/>
    <w:rsid w:val="002A7DE5"/>
    <w:rsid w:val="002B1FB7"/>
    <w:rsid w:val="002B56DB"/>
    <w:rsid w:val="002B67F3"/>
    <w:rsid w:val="002C7042"/>
    <w:rsid w:val="002D4BEA"/>
    <w:rsid w:val="002E57F0"/>
    <w:rsid w:val="003035EF"/>
    <w:rsid w:val="00305BBB"/>
    <w:rsid w:val="003064D0"/>
    <w:rsid w:val="003109A1"/>
    <w:rsid w:val="00325570"/>
    <w:rsid w:val="00332FCC"/>
    <w:rsid w:val="00333076"/>
    <w:rsid w:val="00347374"/>
    <w:rsid w:val="00354E43"/>
    <w:rsid w:val="003565AE"/>
    <w:rsid w:val="0036064F"/>
    <w:rsid w:val="003630A8"/>
    <w:rsid w:val="00367B4A"/>
    <w:rsid w:val="00373B42"/>
    <w:rsid w:val="003756BE"/>
    <w:rsid w:val="003902D6"/>
    <w:rsid w:val="00390499"/>
    <w:rsid w:val="00391414"/>
    <w:rsid w:val="003A5FFF"/>
    <w:rsid w:val="003B6422"/>
    <w:rsid w:val="003C3C28"/>
    <w:rsid w:val="003D3667"/>
    <w:rsid w:val="003D63FA"/>
    <w:rsid w:val="003D6885"/>
    <w:rsid w:val="003E0EEE"/>
    <w:rsid w:val="003E2E14"/>
    <w:rsid w:val="003E3BD8"/>
    <w:rsid w:val="003E5ACD"/>
    <w:rsid w:val="003E6838"/>
    <w:rsid w:val="003F2EA9"/>
    <w:rsid w:val="003F3247"/>
    <w:rsid w:val="003F471A"/>
    <w:rsid w:val="003F7E9E"/>
    <w:rsid w:val="00417805"/>
    <w:rsid w:val="004321F1"/>
    <w:rsid w:val="00434C49"/>
    <w:rsid w:val="0043779A"/>
    <w:rsid w:val="004410F0"/>
    <w:rsid w:val="00452711"/>
    <w:rsid w:val="00490E32"/>
    <w:rsid w:val="00492715"/>
    <w:rsid w:val="004A5064"/>
    <w:rsid w:val="004A594E"/>
    <w:rsid w:val="004B5EEC"/>
    <w:rsid w:val="004B6B78"/>
    <w:rsid w:val="004C07A8"/>
    <w:rsid w:val="004D2A46"/>
    <w:rsid w:val="004F2C75"/>
    <w:rsid w:val="004F5B98"/>
    <w:rsid w:val="005022F9"/>
    <w:rsid w:val="005048F0"/>
    <w:rsid w:val="00526D59"/>
    <w:rsid w:val="005330F7"/>
    <w:rsid w:val="00535C46"/>
    <w:rsid w:val="00536607"/>
    <w:rsid w:val="00543B6C"/>
    <w:rsid w:val="00550A30"/>
    <w:rsid w:val="0055390A"/>
    <w:rsid w:val="005575BB"/>
    <w:rsid w:val="00594994"/>
    <w:rsid w:val="0059633D"/>
    <w:rsid w:val="005A1493"/>
    <w:rsid w:val="005A2AFE"/>
    <w:rsid w:val="005A5808"/>
    <w:rsid w:val="005C1EAD"/>
    <w:rsid w:val="005C228E"/>
    <w:rsid w:val="005C6E9B"/>
    <w:rsid w:val="005D6514"/>
    <w:rsid w:val="005E175A"/>
    <w:rsid w:val="006132AD"/>
    <w:rsid w:val="00616B36"/>
    <w:rsid w:val="00620CDC"/>
    <w:rsid w:val="00621C07"/>
    <w:rsid w:val="00630CDD"/>
    <w:rsid w:val="00633E07"/>
    <w:rsid w:val="0063541E"/>
    <w:rsid w:val="00653956"/>
    <w:rsid w:val="006541A7"/>
    <w:rsid w:val="0067257D"/>
    <w:rsid w:val="00673E70"/>
    <w:rsid w:val="00685318"/>
    <w:rsid w:val="006856BD"/>
    <w:rsid w:val="00687AA1"/>
    <w:rsid w:val="00691E6B"/>
    <w:rsid w:val="006A097B"/>
    <w:rsid w:val="006A1EE2"/>
    <w:rsid w:val="006D045D"/>
    <w:rsid w:val="006E7D80"/>
    <w:rsid w:val="006F1246"/>
    <w:rsid w:val="006F3F39"/>
    <w:rsid w:val="0070546B"/>
    <w:rsid w:val="00714DA4"/>
    <w:rsid w:val="007233E9"/>
    <w:rsid w:val="00733815"/>
    <w:rsid w:val="007444EE"/>
    <w:rsid w:val="007455CA"/>
    <w:rsid w:val="00746E45"/>
    <w:rsid w:val="00750E44"/>
    <w:rsid w:val="00771EA0"/>
    <w:rsid w:val="00771F17"/>
    <w:rsid w:val="00773B6F"/>
    <w:rsid w:val="0078348E"/>
    <w:rsid w:val="00784B93"/>
    <w:rsid w:val="00785260"/>
    <w:rsid w:val="007B6E15"/>
    <w:rsid w:val="007C0888"/>
    <w:rsid w:val="007D767C"/>
    <w:rsid w:val="007E0529"/>
    <w:rsid w:val="007E1FB0"/>
    <w:rsid w:val="007F73F2"/>
    <w:rsid w:val="00802BBF"/>
    <w:rsid w:val="00803BFA"/>
    <w:rsid w:val="008057E7"/>
    <w:rsid w:val="00807D0C"/>
    <w:rsid w:val="00811776"/>
    <w:rsid w:val="00821413"/>
    <w:rsid w:val="008366EF"/>
    <w:rsid w:val="00837F51"/>
    <w:rsid w:val="00842081"/>
    <w:rsid w:val="008462FA"/>
    <w:rsid w:val="0085263B"/>
    <w:rsid w:val="0086017E"/>
    <w:rsid w:val="00863B79"/>
    <w:rsid w:val="0087261F"/>
    <w:rsid w:val="00875482"/>
    <w:rsid w:val="0088332E"/>
    <w:rsid w:val="00890C5A"/>
    <w:rsid w:val="00893936"/>
    <w:rsid w:val="008A5EEC"/>
    <w:rsid w:val="008B26F9"/>
    <w:rsid w:val="008C1741"/>
    <w:rsid w:val="008E13C9"/>
    <w:rsid w:val="008F05AF"/>
    <w:rsid w:val="009160F3"/>
    <w:rsid w:val="009172A3"/>
    <w:rsid w:val="009227A8"/>
    <w:rsid w:val="00924339"/>
    <w:rsid w:val="00930F2D"/>
    <w:rsid w:val="00932799"/>
    <w:rsid w:val="0093636B"/>
    <w:rsid w:val="009479DE"/>
    <w:rsid w:val="009667CC"/>
    <w:rsid w:val="00992F09"/>
    <w:rsid w:val="00995E6F"/>
    <w:rsid w:val="00997849"/>
    <w:rsid w:val="009B15EB"/>
    <w:rsid w:val="009B5D4C"/>
    <w:rsid w:val="009C4BDA"/>
    <w:rsid w:val="009D5348"/>
    <w:rsid w:val="009E12E7"/>
    <w:rsid w:val="009F2F4D"/>
    <w:rsid w:val="00A00D99"/>
    <w:rsid w:val="00A031D7"/>
    <w:rsid w:val="00A132B5"/>
    <w:rsid w:val="00A135EB"/>
    <w:rsid w:val="00A14065"/>
    <w:rsid w:val="00A207E7"/>
    <w:rsid w:val="00A35CF5"/>
    <w:rsid w:val="00A45BA5"/>
    <w:rsid w:val="00A45DDD"/>
    <w:rsid w:val="00A51FA4"/>
    <w:rsid w:val="00A571B9"/>
    <w:rsid w:val="00A635C5"/>
    <w:rsid w:val="00A67198"/>
    <w:rsid w:val="00A675C1"/>
    <w:rsid w:val="00A77E1B"/>
    <w:rsid w:val="00A81014"/>
    <w:rsid w:val="00A816E2"/>
    <w:rsid w:val="00A8365B"/>
    <w:rsid w:val="00A87721"/>
    <w:rsid w:val="00A90EA8"/>
    <w:rsid w:val="00A93848"/>
    <w:rsid w:val="00A9700F"/>
    <w:rsid w:val="00AA09B7"/>
    <w:rsid w:val="00AA6184"/>
    <w:rsid w:val="00AA62F6"/>
    <w:rsid w:val="00AB00DB"/>
    <w:rsid w:val="00AC69EE"/>
    <w:rsid w:val="00AD1DCC"/>
    <w:rsid w:val="00AD27B8"/>
    <w:rsid w:val="00AE7D41"/>
    <w:rsid w:val="00AF62A3"/>
    <w:rsid w:val="00B0321F"/>
    <w:rsid w:val="00B13977"/>
    <w:rsid w:val="00B3547D"/>
    <w:rsid w:val="00B35D0A"/>
    <w:rsid w:val="00B35FE4"/>
    <w:rsid w:val="00B401AB"/>
    <w:rsid w:val="00B424E2"/>
    <w:rsid w:val="00B5588D"/>
    <w:rsid w:val="00B57FC8"/>
    <w:rsid w:val="00B63EAE"/>
    <w:rsid w:val="00B72C2C"/>
    <w:rsid w:val="00B77E0D"/>
    <w:rsid w:val="00B82DA4"/>
    <w:rsid w:val="00B83AC4"/>
    <w:rsid w:val="00B9095C"/>
    <w:rsid w:val="00B95947"/>
    <w:rsid w:val="00BA1384"/>
    <w:rsid w:val="00BB029D"/>
    <w:rsid w:val="00BB6B2A"/>
    <w:rsid w:val="00BD5114"/>
    <w:rsid w:val="00BD52A5"/>
    <w:rsid w:val="00BD74BA"/>
    <w:rsid w:val="00BE30F1"/>
    <w:rsid w:val="00BE4151"/>
    <w:rsid w:val="00BE6EB0"/>
    <w:rsid w:val="00BF013A"/>
    <w:rsid w:val="00C05C3F"/>
    <w:rsid w:val="00C10472"/>
    <w:rsid w:val="00C15CA6"/>
    <w:rsid w:val="00C339AE"/>
    <w:rsid w:val="00C47A94"/>
    <w:rsid w:val="00C55936"/>
    <w:rsid w:val="00C56286"/>
    <w:rsid w:val="00C630C8"/>
    <w:rsid w:val="00C65EF2"/>
    <w:rsid w:val="00C70A10"/>
    <w:rsid w:val="00C72A85"/>
    <w:rsid w:val="00C7767E"/>
    <w:rsid w:val="00C8478C"/>
    <w:rsid w:val="00C9096E"/>
    <w:rsid w:val="00C955A8"/>
    <w:rsid w:val="00C96621"/>
    <w:rsid w:val="00CA1BD6"/>
    <w:rsid w:val="00CA202B"/>
    <w:rsid w:val="00CA5238"/>
    <w:rsid w:val="00CB2C28"/>
    <w:rsid w:val="00CB2EAC"/>
    <w:rsid w:val="00CB7157"/>
    <w:rsid w:val="00CC4AD4"/>
    <w:rsid w:val="00CD139B"/>
    <w:rsid w:val="00CD6A66"/>
    <w:rsid w:val="00CE43F4"/>
    <w:rsid w:val="00CE4919"/>
    <w:rsid w:val="00CF716E"/>
    <w:rsid w:val="00D012AC"/>
    <w:rsid w:val="00D07209"/>
    <w:rsid w:val="00D15919"/>
    <w:rsid w:val="00D16F20"/>
    <w:rsid w:val="00D24970"/>
    <w:rsid w:val="00D300CE"/>
    <w:rsid w:val="00D348AA"/>
    <w:rsid w:val="00D50D82"/>
    <w:rsid w:val="00D51C68"/>
    <w:rsid w:val="00D65FFF"/>
    <w:rsid w:val="00D6731F"/>
    <w:rsid w:val="00D70800"/>
    <w:rsid w:val="00D71250"/>
    <w:rsid w:val="00D71F9C"/>
    <w:rsid w:val="00D90DE4"/>
    <w:rsid w:val="00D93417"/>
    <w:rsid w:val="00DA14C8"/>
    <w:rsid w:val="00DA36CE"/>
    <w:rsid w:val="00DA4506"/>
    <w:rsid w:val="00DB4E64"/>
    <w:rsid w:val="00DD2C8C"/>
    <w:rsid w:val="00DD4A65"/>
    <w:rsid w:val="00DF0821"/>
    <w:rsid w:val="00DF0E03"/>
    <w:rsid w:val="00DF2063"/>
    <w:rsid w:val="00E0100D"/>
    <w:rsid w:val="00E02504"/>
    <w:rsid w:val="00E03A09"/>
    <w:rsid w:val="00E06AA0"/>
    <w:rsid w:val="00E176D1"/>
    <w:rsid w:val="00E3230E"/>
    <w:rsid w:val="00E34AEB"/>
    <w:rsid w:val="00E444ED"/>
    <w:rsid w:val="00E45E3A"/>
    <w:rsid w:val="00E5538C"/>
    <w:rsid w:val="00E637EA"/>
    <w:rsid w:val="00E71E89"/>
    <w:rsid w:val="00E8135F"/>
    <w:rsid w:val="00E82DB8"/>
    <w:rsid w:val="00E8739A"/>
    <w:rsid w:val="00E93652"/>
    <w:rsid w:val="00E937A5"/>
    <w:rsid w:val="00E96DAF"/>
    <w:rsid w:val="00E9783C"/>
    <w:rsid w:val="00EA7003"/>
    <w:rsid w:val="00EB2C5C"/>
    <w:rsid w:val="00EB3EEA"/>
    <w:rsid w:val="00EC3252"/>
    <w:rsid w:val="00EC72F5"/>
    <w:rsid w:val="00ED0B1E"/>
    <w:rsid w:val="00ED3613"/>
    <w:rsid w:val="00ED43A4"/>
    <w:rsid w:val="00F05F28"/>
    <w:rsid w:val="00F07302"/>
    <w:rsid w:val="00F113D0"/>
    <w:rsid w:val="00F13503"/>
    <w:rsid w:val="00F14037"/>
    <w:rsid w:val="00F16C02"/>
    <w:rsid w:val="00F25D43"/>
    <w:rsid w:val="00F25F75"/>
    <w:rsid w:val="00F3019F"/>
    <w:rsid w:val="00F3212C"/>
    <w:rsid w:val="00F33C54"/>
    <w:rsid w:val="00F40F94"/>
    <w:rsid w:val="00F45992"/>
    <w:rsid w:val="00F4629B"/>
    <w:rsid w:val="00F479E9"/>
    <w:rsid w:val="00F509EA"/>
    <w:rsid w:val="00F639F7"/>
    <w:rsid w:val="00F6730C"/>
    <w:rsid w:val="00F71BB1"/>
    <w:rsid w:val="00F728A2"/>
    <w:rsid w:val="00F84D11"/>
    <w:rsid w:val="00FA100A"/>
    <w:rsid w:val="00FA1111"/>
    <w:rsid w:val="00FA2681"/>
    <w:rsid w:val="00FC41E8"/>
    <w:rsid w:val="00FC72FE"/>
    <w:rsid w:val="00FD156E"/>
    <w:rsid w:val="00FD3E62"/>
    <w:rsid w:val="00FE1EBA"/>
    <w:rsid w:val="00FE4CBF"/>
    <w:rsid w:val="00FE7C20"/>
    <w:rsid w:val="00FF0E71"/>
    <w:rsid w:val="00FF28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63B"/>
    <w:rPr>
      <w:rFonts w:ascii="Arial" w:hAnsi="Arial"/>
      <w:szCs w:val="24"/>
      <w:lang w:eastAsia="en-US"/>
    </w:rPr>
  </w:style>
  <w:style w:type="paragraph" w:styleId="Heading1">
    <w:name w:val="heading 1"/>
    <w:basedOn w:val="Normal"/>
    <w:next w:val="Normal"/>
    <w:qFormat/>
    <w:rsid w:val="0085263B"/>
    <w:pPr>
      <w:keepNext/>
      <w:spacing w:before="240" w:after="60"/>
      <w:outlineLvl w:val="0"/>
    </w:pPr>
    <w:rPr>
      <w:rFonts w:eastAsiaTheme="majorEastAsia" w:cs="Arial"/>
      <w:b/>
      <w:bCs/>
      <w:kern w:val="32"/>
      <w:sz w:val="32"/>
      <w:szCs w:val="32"/>
    </w:rPr>
  </w:style>
  <w:style w:type="paragraph" w:styleId="Heading2">
    <w:name w:val="heading 2"/>
    <w:basedOn w:val="Normal"/>
    <w:next w:val="Normal"/>
    <w:link w:val="Heading2Char"/>
    <w:qFormat/>
    <w:rsid w:val="0085263B"/>
    <w:pPr>
      <w:keepNext/>
      <w:spacing w:before="240" w:after="60"/>
      <w:outlineLvl w:val="1"/>
    </w:pPr>
    <w:rPr>
      <w:rFonts w:eastAsiaTheme="majorEastAsia" w:cs="Arial"/>
      <w:b/>
      <w:bCs/>
      <w:i/>
      <w:iCs/>
      <w:color w:val="333399"/>
      <w:sz w:val="28"/>
      <w:szCs w:val="28"/>
    </w:rPr>
  </w:style>
  <w:style w:type="paragraph" w:styleId="Heading3">
    <w:name w:val="heading 3"/>
    <w:basedOn w:val="Normal"/>
    <w:next w:val="Normal"/>
    <w:qFormat/>
    <w:rsid w:val="0085263B"/>
    <w:pPr>
      <w:keepNext/>
      <w:spacing w:before="240" w:after="60"/>
      <w:outlineLvl w:val="2"/>
    </w:pPr>
    <w:rPr>
      <w:rFonts w:eastAsiaTheme="majorEastAsia" w:cs="Arial"/>
      <w:b/>
      <w:bCs/>
      <w:color w:val="333399"/>
      <w:szCs w:val="26"/>
    </w:rPr>
  </w:style>
  <w:style w:type="paragraph" w:styleId="Heading4">
    <w:name w:val="heading 4"/>
    <w:basedOn w:val="Normal"/>
    <w:next w:val="Normal"/>
    <w:qFormat/>
    <w:rsid w:val="0085263B"/>
    <w:pPr>
      <w:keepNext/>
      <w:outlineLvl w:val="3"/>
    </w:pPr>
    <w:rPr>
      <w:rFonts w:eastAsiaTheme="majorEastAsia" w:cs="Arial"/>
      <w:b/>
      <w:bCs/>
      <w:color w:val="333399"/>
    </w:rPr>
  </w:style>
  <w:style w:type="paragraph" w:styleId="Heading5">
    <w:name w:val="heading 5"/>
    <w:basedOn w:val="Normal"/>
    <w:next w:val="Normal"/>
    <w:qFormat/>
    <w:rsid w:val="0085263B"/>
    <w:pPr>
      <w:spacing w:before="240" w:after="60"/>
      <w:outlineLvl w:val="4"/>
    </w:pPr>
    <w:rPr>
      <w:rFonts w:eastAsiaTheme="majorEastAsia" w:cstheme="majorBidi"/>
      <w:b/>
      <w:bCs/>
      <w:i/>
      <w:iCs/>
      <w:sz w:val="26"/>
      <w:szCs w:val="26"/>
    </w:rPr>
  </w:style>
  <w:style w:type="paragraph" w:styleId="Heading6">
    <w:name w:val="heading 6"/>
    <w:basedOn w:val="Normal"/>
    <w:next w:val="Normal"/>
    <w:qFormat/>
    <w:rsid w:val="0085263B"/>
    <w:pPr>
      <w:keepNext/>
      <w:outlineLvl w:val="5"/>
    </w:pPr>
    <w:rPr>
      <w:rFonts w:eastAsiaTheme="majorEastAsia" w:cs="Arial"/>
      <w:i/>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S_Title"/>
    <w:basedOn w:val="Normal"/>
    <w:qFormat/>
    <w:rsid w:val="0085263B"/>
    <w:pPr>
      <w:spacing w:before="240" w:after="60"/>
    </w:pPr>
    <w:rPr>
      <w:rFonts w:eastAsiaTheme="majorEastAsia" w:cs="Arial"/>
      <w:b/>
      <w:bCs/>
      <w:color w:val="333399"/>
      <w:kern w:val="28"/>
      <w:sz w:val="40"/>
      <w:szCs w:val="32"/>
    </w:rPr>
  </w:style>
  <w:style w:type="paragraph" w:styleId="TOC4">
    <w:name w:val="toc 4"/>
    <w:basedOn w:val="Normal"/>
    <w:next w:val="Normal"/>
    <w:autoRedefine/>
    <w:semiHidden/>
    <w:rsid w:val="008F05AF"/>
    <w:pPr>
      <w:ind w:left="400"/>
    </w:pPr>
    <w:rPr>
      <w:rFonts w:ascii="Times New Roman" w:hAnsi="Times New Roman"/>
    </w:rPr>
  </w:style>
  <w:style w:type="paragraph" w:styleId="TOC1">
    <w:name w:val="toc 1"/>
    <w:basedOn w:val="Normal"/>
    <w:next w:val="Normal"/>
    <w:uiPriority w:val="39"/>
    <w:rsid w:val="008F05AF"/>
    <w:pPr>
      <w:spacing w:before="360"/>
    </w:pPr>
    <w:rPr>
      <w:b/>
      <w:bCs/>
      <w:caps/>
      <w:szCs w:val="28"/>
    </w:rPr>
  </w:style>
  <w:style w:type="paragraph" w:styleId="TOC2">
    <w:name w:val="toc 2"/>
    <w:aliases w:val="ABC TOC 2"/>
    <w:basedOn w:val="Normal"/>
    <w:next w:val="Normal"/>
    <w:uiPriority w:val="39"/>
    <w:rsid w:val="008F05AF"/>
    <w:pPr>
      <w:spacing w:before="240"/>
    </w:pPr>
    <w:rPr>
      <w:rFonts w:ascii="Times New Roman" w:hAnsi="Times New Roman"/>
      <w:b/>
      <w:bCs/>
    </w:rPr>
  </w:style>
  <w:style w:type="paragraph" w:customStyle="1" w:styleId="ISL2Hdr">
    <w:name w:val="IS L2 Hdr"/>
    <w:basedOn w:val="Heading2"/>
    <w:next w:val="ISL2Txt"/>
    <w:link w:val="ISL2HdrChar"/>
    <w:autoRedefine/>
    <w:rsid w:val="00354E43"/>
    <w:pPr>
      <w:numPr>
        <w:ilvl w:val="1"/>
        <w:numId w:val="39"/>
      </w:numPr>
      <w:spacing w:after="120" w:line="240" w:lineRule="atLeast"/>
    </w:pPr>
    <w:rPr>
      <w:rFonts w:cs="Times New Roman"/>
      <w:b w:val="0"/>
      <w:bCs w:val="0"/>
      <w:i w:val="0"/>
      <w:iCs w:val="0"/>
      <w:sz w:val="24"/>
      <w:szCs w:val="20"/>
    </w:rPr>
  </w:style>
  <w:style w:type="paragraph" w:customStyle="1" w:styleId="ISL2Txt">
    <w:name w:val="IS L2 Txt"/>
    <w:basedOn w:val="Normal"/>
    <w:rsid w:val="008F05AF"/>
    <w:pPr>
      <w:tabs>
        <w:tab w:val="left" w:pos="709"/>
      </w:tabs>
      <w:spacing w:line="240" w:lineRule="atLeast"/>
      <w:ind w:left="709"/>
    </w:pPr>
  </w:style>
  <w:style w:type="paragraph" w:customStyle="1" w:styleId="ISL1Hdr">
    <w:name w:val="IS L1 Hdr"/>
    <w:basedOn w:val="Heading1"/>
    <w:next w:val="ISL2Hdr"/>
    <w:rsid w:val="008F05AF"/>
    <w:pPr>
      <w:keepLines/>
      <w:numPr>
        <w:numId w:val="39"/>
      </w:numPr>
      <w:pBdr>
        <w:bottom w:val="single" w:sz="8" w:space="8" w:color="808080"/>
      </w:pBdr>
      <w:spacing w:before="120" w:after="120" w:line="240" w:lineRule="atLeast"/>
    </w:pPr>
    <w:rPr>
      <w:b w:val="0"/>
      <w:color w:val="333399"/>
      <w:kern w:val="0"/>
      <w:sz w:val="28"/>
    </w:rPr>
  </w:style>
  <w:style w:type="paragraph" w:customStyle="1" w:styleId="ISL3Hdr">
    <w:name w:val="IS L3 Hdr"/>
    <w:basedOn w:val="Normal"/>
    <w:next w:val="ISL3Txt"/>
    <w:link w:val="ISL3HdrChar"/>
    <w:autoRedefine/>
    <w:rsid w:val="00354E43"/>
    <w:pPr>
      <w:numPr>
        <w:ilvl w:val="2"/>
        <w:numId w:val="39"/>
      </w:numPr>
      <w:spacing w:before="240" w:after="120" w:line="240" w:lineRule="atLeast"/>
    </w:pPr>
    <w:rPr>
      <w:color w:val="333399"/>
      <w:szCs w:val="20"/>
    </w:rPr>
  </w:style>
  <w:style w:type="paragraph" w:customStyle="1" w:styleId="ISL3Txt">
    <w:name w:val="IS L3 Txt"/>
    <w:basedOn w:val="Normal"/>
    <w:autoRedefine/>
    <w:rsid w:val="00B13977"/>
    <w:pPr>
      <w:numPr>
        <w:numId w:val="12"/>
      </w:numPr>
      <w:spacing w:line="240" w:lineRule="atLeast"/>
      <w:jc w:val="both"/>
    </w:pPr>
    <w:rPr>
      <w:szCs w:val="20"/>
    </w:rPr>
  </w:style>
  <w:style w:type="paragraph" w:styleId="Header">
    <w:name w:val="header"/>
    <w:aliases w:val="Even"/>
    <w:basedOn w:val="Normal"/>
    <w:rsid w:val="008F05AF"/>
    <w:pPr>
      <w:tabs>
        <w:tab w:val="right" w:pos="4320"/>
        <w:tab w:val="right" w:pos="8640"/>
      </w:tabs>
      <w:jc w:val="right"/>
    </w:pPr>
  </w:style>
  <w:style w:type="paragraph" w:customStyle="1" w:styleId="ISL1CPlainbullet">
    <w:name w:val="IS L1C Plain bullet"/>
    <w:basedOn w:val="Normal"/>
    <w:rsid w:val="008F05AF"/>
    <w:pPr>
      <w:numPr>
        <w:numId w:val="2"/>
      </w:numPr>
      <w:tabs>
        <w:tab w:val="clear" w:pos="1080"/>
      </w:tabs>
      <w:spacing w:before="120" w:line="280" w:lineRule="atLeast"/>
      <w:ind w:left="965" w:hanging="245"/>
    </w:pPr>
    <w:rPr>
      <w:szCs w:val="20"/>
    </w:rPr>
  </w:style>
  <w:style w:type="paragraph" w:styleId="TOC5">
    <w:name w:val="toc 5"/>
    <w:basedOn w:val="Normal"/>
    <w:next w:val="Normal"/>
    <w:autoRedefine/>
    <w:semiHidden/>
    <w:rsid w:val="008F05AF"/>
    <w:pPr>
      <w:ind w:left="600"/>
    </w:pPr>
    <w:rPr>
      <w:rFonts w:ascii="Times New Roman" w:hAnsi="Times New Roman"/>
    </w:rPr>
  </w:style>
  <w:style w:type="paragraph" w:styleId="Footer">
    <w:name w:val="footer"/>
    <w:basedOn w:val="Normal"/>
    <w:autoRedefine/>
    <w:rsid w:val="008F05AF"/>
    <w:pPr>
      <w:tabs>
        <w:tab w:val="center" w:pos="4320"/>
        <w:tab w:val="right" w:pos="9360"/>
      </w:tabs>
    </w:pPr>
    <w:rPr>
      <w:rFonts w:cs="Arial"/>
      <w:lang w:val="en-US"/>
    </w:rPr>
  </w:style>
  <w:style w:type="paragraph" w:styleId="TOC3">
    <w:name w:val="toc 3"/>
    <w:aliases w:val="ABC TOC 3"/>
    <w:basedOn w:val="Normal"/>
    <w:next w:val="Normal"/>
    <w:autoRedefine/>
    <w:semiHidden/>
    <w:rsid w:val="008F05AF"/>
    <w:pPr>
      <w:ind w:left="200"/>
    </w:pPr>
    <w:rPr>
      <w:rFonts w:ascii="Times New Roman" w:hAnsi="Times New Roman"/>
    </w:rPr>
  </w:style>
  <w:style w:type="paragraph" w:styleId="TOC6">
    <w:name w:val="toc 6"/>
    <w:basedOn w:val="Normal"/>
    <w:next w:val="Normal"/>
    <w:autoRedefine/>
    <w:semiHidden/>
    <w:rsid w:val="008F05AF"/>
    <w:pPr>
      <w:ind w:left="800"/>
    </w:pPr>
    <w:rPr>
      <w:rFonts w:ascii="Times New Roman" w:hAnsi="Times New Roman"/>
    </w:rPr>
  </w:style>
  <w:style w:type="paragraph" w:customStyle="1" w:styleId="ISNormal">
    <w:name w:val="IS_Normal"/>
    <w:basedOn w:val="Normal"/>
    <w:rsid w:val="008F05AF"/>
    <w:rPr>
      <w:noProof/>
      <w:lang w:eastAsia="en-GB"/>
    </w:rPr>
  </w:style>
  <w:style w:type="paragraph" w:customStyle="1" w:styleId="ISL2CPlainBullet">
    <w:name w:val="IS L2C Plain Bullet"/>
    <w:basedOn w:val="ISL1CPlainbullet"/>
    <w:rsid w:val="008F05AF"/>
    <w:pPr>
      <w:ind w:left="1080" w:firstLine="0"/>
    </w:pPr>
  </w:style>
  <w:style w:type="paragraph" w:styleId="TOC7">
    <w:name w:val="toc 7"/>
    <w:basedOn w:val="Normal"/>
    <w:next w:val="Normal"/>
    <w:autoRedefine/>
    <w:semiHidden/>
    <w:rsid w:val="008F05AF"/>
    <w:pPr>
      <w:ind w:left="1000"/>
    </w:pPr>
    <w:rPr>
      <w:rFonts w:ascii="Times New Roman" w:hAnsi="Times New Roman"/>
    </w:rPr>
  </w:style>
  <w:style w:type="paragraph" w:styleId="TOC8">
    <w:name w:val="toc 8"/>
    <w:basedOn w:val="Normal"/>
    <w:next w:val="Normal"/>
    <w:autoRedefine/>
    <w:semiHidden/>
    <w:rsid w:val="008F05AF"/>
    <w:pPr>
      <w:ind w:left="1200"/>
    </w:pPr>
    <w:rPr>
      <w:rFonts w:ascii="Times New Roman" w:hAnsi="Times New Roman"/>
    </w:rPr>
  </w:style>
  <w:style w:type="paragraph" w:styleId="TOC9">
    <w:name w:val="toc 9"/>
    <w:basedOn w:val="Normal"/>
    <w:next w:val="Normal"/>
    <w:autoRedefine/>
    <w:semiHidden/>
    <w:rsid w:val="008F05AF"/>
    <w:pPr>
      <w:ind w:left="1400"/>
    </w:pPr>
    <w:rPr>
      <w:rFonts w:ascii="Times New Roman" w:hAnsi="Times New Roman"/>
    </w:rPr>
  </w:style>
  <w:style w:type="character" w:styleId="Hyperlink">
    <w:name w:val="Hyperlink"/>
    <w:basedOn w:val="DefaultParagraphFont"/>
    <w:uiPriority w:val="99"/>
    <w:rsid w:val="008F05AF"/>
    <w:rPr>
      <w:color w:val="0000FF"/>
      <w:u w:val="single"/>
    </w:rPr>
  </w:style>
  <w:style w:type="paragraph" w:customStyle="1" w:styleId="ISL1Txt">
    <w:name w:val="IS L1 Txt"/>
    <w:basedOn w:val="Normal"/>
    <w:rsid w:val="008F05AF"/>
    <w:pPr>
      <w:spacing w:line="280" w:lineRule="atLeast"/>
      <w:ind w:left="720"/>
    </w:pPr>
    <w:rPr>
      <w:szCs w:val="20"/>
    </w:rPr>
  </w:style>
  <w:style w:type="paragraph" w:styleId="BodyText">
    <w:name w:val="Body Text"/>
    <w:basedOn w:val="Normal"/>
    <w:rsid w:val="008F05AF"/>
    <w:pPr>
      <w:spacing w:after="215"/>
    </w:pPr>
    <w:rPr>
      <w:rFonts w:cs="Arial"/>
      <w:szCs w:val="20"/>
    </w:rPr>
  </w:style>
  <w:style w:type="paragraph" w:customStyle="1" w:styleId="StyleISL2CPlainBulletLeft075Hanging028">
    <w:name w:val="Style IS L2C Plain Bullet + Left:  0.75&quot; Hanging:  0.28&quot;"/>
    <w:basedOn w:val="ISL2CPlainBullet"/>
    <w:rsid w:val="008F05AF"/>
  </w:style>
  <w:style w:type="paragraph" w:customStyle="1" w:styleId="ISHelpTxt">
    <w:name w:val="IS Help Txt"/>
    <w:basedOn w:val="ISL1Txt"/>
    <w:rsid w:val="008F05AF"/>
    <w:pPr>
      <w:ind w:left="0"/>
    </w:pPr>
    <w:rPr>
      <w:i/>
      <w:color w:val="0000FF"/>
    </w:rPr>
  </w:style>
  <w:style w:type="paragraph" w:styleId="BalloonText">
    <w:name w:val="Balloon Text"/>
    <w:basedOn w:val="Normal"/>
    <w:semiHidden/>
    <w:rsid w:val="004F2C75"/>
    <w:rPr>
      <w:rFonts w:ascii="Tahoma" w:hAnsi="Tahoma" w:cs="Tahoma"/>
      <w:sz w:val="16"/>
      <w:szCs w:val="16"/>
    </w:rPr>
  </w:style>
  <w:style w:type="character" w:customStyle="1" w:styleId="Heading2Char">
    <w:name w:val="Heading 2 Char"/>
    <w:basedOn w:val="DefaultParagraphFont"/>
    <w:link w:val="Heading2"/>
    <w:rsid w:val="0085263B"/>
    <w:rPr>
      <w:rFonts w:ascii="Arial" w:eastAsiaTheme="majorEastAsia" w:hAnsi="Arial" w:cs="Arial"/>
      <w:b/>
      <w:bCs/>
      <w:i/>
      <w:iCs/>
      <w:color w:val="333399"/>
      <w:sz w:val="28"/>
      <w:szCs w:val="28"/>
      <w:lang w:eastAsia="en-US"/>
    </w:rPr>
  </w:style>
  <w:style w:type="character" w:customStyle="1" w:styleId="ISL2HdrChar">
    <w:name w:val="IS L2 Hdr Char"/>
    <w:basedOn w:val="Heading2Char"/>
    <w:link w:val="ISL2Hdr"/>
    <w:rsid w:val="00354E43"/>
    <w:rPr>
      <w:sz w:val="24"/>
    </w:rPr>
  </w:style>
  <w:style w:type="table" w:styleId="TableGrid7">
    <w:name w:val="Table Grid 7"/>
    <w:basedOn w:val="TableNormal"/>
    <w:rsid w:val="005A580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1">
    <w:name w:val="Table Grid 1"/>
    <w:basedOn w:val="TableNormal"/>
    <w:rsid w:val="00CB2C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7">
    <w:name w:val="Table List 7"/>
    <w:basedOn w:val="TableNormal"/>
    <w:rsid w:val="00EB3EE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character" w:customStyle="1" w:styleId="ISL3HdrChar">
    <w:name w:val="IS L3 Hdr Char"/>
    <w:basedOn w:val="DefaultParagraphFont"/>
    <w:link w:val="ISL3Hdr"/>
    <w:rsid w:val="00354E43"/>
    <w:rPr>
      <w:rFonts w:ascii="Arial" w:hAnsi="Arial"/>
      <w:color w:val="333399"/>
      <w:lang w:eastAsia="en-US"/>
    </w:rPr>
  </w:style>
  <w:style w:type="paragraph" w:customStyle="1" w:styleId="ISHeading4">
    <w:name w:val="IS_Heading4"/>
    <w:basedOn w:val="Heading4"/>
    <w:rsid w:val="00A031D7"/>
    <w:rPr>
      <w:sz w:val="24"/>
    </w:rPr>
  </w:style>
  <w:style w:type="character" w:styleId="Emphasis">
    <w:name w:val="Emphasis"/>
    <w:basedOn w:val="DefaultParagraphFont"/>
    <w:qFormat/>
    <w:rsid w:val="0085263B"/>
    <w:rPr>
      <w:i/>
      <w:iCs/>
    </w:rPr>
  </w:style>
  <w:style w:type="paragraph" w:customStyle="1" w:styleId="IS11HeaderStyle">
    <w:name w:val="IS 1.1 Header Style"/>
    <w:basedOn w:val="ISL2Hdr"/>
    <w:link w:val="IS11HeaderStyleChar"/>
    <w:qFormat/>
    <w:rsid w:val="0085263B"/>
    <w:pPr>
      <w:numPr>
        <w:ilvl w:val="0"/>
        <w:numId w:val="0"/>
      </w:numPr>
    </w:pPr>
    <w:rPr>
      <w:rFonts w:cs="Arial"/>
      <w:b/>
      <w:bCs/>
      <w:i/>
      <w:iCs/>
      <w:szCs w:val="28"/>
    </w:rPr>
  </w:style>
  <w:style w:type="paragraph" w:styleId="ListParagraph">
    <w:name w:val="List Paragraph"/>
    <w:basedOn w:val="Normal"/>
    <w:uiPriority w:val="34"/>
    <w:qFormat/>
    <w:rsid w:val="0085263B"/>
    <w:pPr>
      <w:ind w:left="720"/>
      <w:contextualSpacing/>
    </w:pPr>
  </w:style>
  <w:style w:type="character" w:customStyle="1" w:styleId="IS11HeaderStyleChar">
    <w:name w:val="IS 1.1 Header Style Char"/>
    <w:basedOn w:val="ISL2HdrChar"/>
    <w:link w:val="IS11HeaderStyle"/>
    <w:rsid w:val="0085263B"/>
    <w:rPr>
      <w:rFonts w:cs="Arial"/>
      <w:b/>
      <w:bCs/>
      <w:i/>
      <w:iCs/>
      <w:szCs w:val="28"/>
    </w:rPr>
  </w:style>
</w:styles>
</file>

<file path=word/webSettings.xml><?xml version="1.0" encoding="utf-8"?>
<w:webSettings xmlns:r="http://schemas.openxmlformats.org/officeDocument/2006/relationships" xmlns:w="http://schemas.openxmlformats.org/wordprocessingml/2006/main">
  <w:divs>
    <w:div w:id="695892627">
      <w:bodyDiv w:val="1"/>
      <w:marLeft w:val="0"/>
      <w:marRight w:val="0"/>
      <w:marTop w:val="0"/>
      <w:marBottom w:val="0"/>
      <w:divBdr>
        <w:top w:val="none" w:sz="0" w:space="0" w:color="auto"/>
        <w:left w:val="none" w:sz="0" w:space="0" w:color="auto"/>
        <w:bottom w:val="none" w:sz="0" w:space="0" w:color="auto"/>
        <w:right w:val="none" w:sz="0" w:space="0" w:color="auto"/>
      </w:divBdr>
    </w:div>
    <w:div w:id="949319083">
      <w:bodyDiv w:val="1"/>
      <w:marLeft w:val="0"/>
      <w:marRight w:val="0"/>
      <w:marTop w:val="0"/>
      <w:marBottom w:val="0"/>
      <w:divBdr>
        <w:top w:val="none" w:sz="0" w:space="0" w:color="auto"/>
        <w:left w:val="none" w:sz="0" w:space="0" w:color="auto"/>
        <w:bottom w:val="none" w:sz="0" w:space="0" w:color="auto"/>
        <w:right w:val="none" w:sz="0" w:space="0" w:color="auto"/>
      </w:divBdr>
      <w:divsChild>
        <w:div w:id="162341950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Office_Excel_Worksheet1.xlsx"/><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01.ibm.com/support/docview.wss?rs=219&amp;uid=pos1R1004377"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AN~1.PHI\LOCALS~1\Temp\notes90BB49\ProjectDeliveryTEMHigh%20Level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D12A6-806D-4FA8-A52F-81A07924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ProjectDeliveryTEMHigh LevelDesign.dot</Template>
  <TotalTime>1</TotalTime>
  <Pages>28</Pages>
  <Words>8485</Words>
  <Characters>48370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Title</vt:lpstr>
    </vt:vector>
  </TitlesOfParts>
  <Company>The Boots Company PLC</Company>
  <LinksUpToDate>false</LinksUpToDate>
  <CharactersWithSpaces>56742</CharactersWithSpaces>
  <SharedDoc>false</SharedDoc>
  <HLinks>
    <vt:vector size="288" baseType="variant">
      <vt:variant>
        <vt:i4>2031664</vt:i4>
      </vt:variant>
      <vt:variant>
        <vt:i4>320</vt:i4>
      </vt:variant>
      <vt:variant>
        <vt:i4>0</vt:i4>
      </vt:variant>
      <vt:variant>
        <vt:i4>5</vt:i4>
      </vt:variant>
      <vt:variant>
        <vt:lpwstr/>
      </vt:variant>
      <vt:variant>
        <vt:lpwstr>_Toc282696908</vt:lpwstr>
      </vt:variant>
      <vt:variant>
        <vt:i4>2031664</vt:i4>
      </vt:variant>
      <vt:variant>
        <vt:i4>314</vt:i4>
      </vt:variant>
      <vt:variant>
        <vt:i4>0</vt:i4>
      </vt:variant>
      <vt:variant>
        <vt:i4>5</vt:i4>
      </vt:variant>
      <vt:variant>
        <vt:lpwstr/>
      </vt:variant>
      <vt:variant>
        <vt:lpwstr>_Toc282696907</vt:lpwstr>
      </vt:variant>
      <vt:variant>
        <vt:i4>2031664</vt:i4>
      </vt:variant>
      <vt:variant>
        <vt:i4>308</vt:i4>
      </vt:variant>
      <vt:variant>
        <vt:i4>0</vt:i4>
      </vt:variant>
      <vt:variant>
        <vt:i4>5</vt:i4>
      </vt:variant>
      <vt:variant>
        <vt:lpwstr/>
      </vt:variant>
      <vt:variant>
        <vt:lpwstr>_Toc282696906</vt:lpwstr>
      </vt:variant>
      <vt:variant>
        <vt:i4>2031664</vt:i4>
      </vt:variant>
      <vt:variant>
        <vt:i4>302</vt:i4>
      </vt:variant>
      <vt:variant>
        <vt:i4>0</vt:i4>
      </vt:variant>
      <vt:variant>
        <vt:i4>5</vt:i4>
      </vt:variant>
      <vt:variant>
        <vt:lpwstr/>
      </vt:variant>
      <vt:variant>
        <vt:lpwstr>_Toc282696905</vt:lpwstr>
      </vt:variant>
      <vt:variant>
        <vt:i4>2031664</vt:i4>
      </vt:variant>
      <vt:variant>
        <vt:i4>296</vt:i4>
      </vt:variant>
      <vt:variant>
        <vt:i4>0</vt:i4>
      </vt:variant>
      <vt:variant>
        <vt:i4>5</vt:i4>
      </vt:variant>
      <vt:variant>
        <vt:lpwstr/>
      </vt:variant>
      <vt:variant>
        <vt:lpwstr>_Toc282696904</vt:lpwstr>
      </vt:variant>
      <vt:variant>
        <vt:i4>2031664</vt:i4>
      </vt:variant>
      <vt:variant>
        <vt:i4>290</vt:i4>
      </vt:variant>
      <vt:variant>
        <vt:i4>0</vt:i4>
      </vt:variant>
      <vt:variant>
        <vt:i4>5</vt:i4>
      </vt:variant>
      <vt:variant>
        <vt:lpwstr/>
      </vt:variant>
      <vt:variant>
        <vt:lpwstr>_Toc282696903</vt:lpwstr>
      </vt:variant>
      <vt:variant>
        <vt:i4>2031664</vt:i4>
      </vt:variant>
      <vt:variant>
        <vt:i4>284</vt:i4>
      </vt:variant>
      <vt:variant>
        <vt:i4>0</vt:i4>
      </vt:variant>
      <vt:variant>
        <vt:i4>5</vt:i4>
      </vt:variant>
      <vt:variant>
        <vt:lpwstr/>
      </vt:variant>
      <vt:variant>
        <vt:lpwstr>_Toc282696902</vt:lpwstr>
      </vt:variant>
      <vt:variant>
        <vt:i4>2031664</vt:i4>
      </vt:variant>
      <vt:variant>
        <vt:i4>278</vt:i4>
      </vt:variant>
      <vt:variant>
        <vt:i4>0</vt:i4>
      </vt:variant>
      <vt:variant>
        <vt:i4>5</vt:i4>
      </vt:variant>
      <vt:variant>
        <vt:lpwstr/>
      </vt:variant>
      <vt:variant>
        <vt:lpwstr>_Toc282696901</vt:lpwstr>
      </vt:variant>
      <vt:variant>
        <vt:i4>2031664</vt:i4>
      </vt:variant>
      <vt:variant>
        <vt:i4>272</vt:i4>
      </vt:variant>
      <vt:variant>
        <vt:i4>0</vt:i4>
      </vt:variant>
      <vt:variant>
        <vt:i4>5</vt:i4>
      </vt:variant>
      <vt:variant>
        <vt:lpwstr/>
      </vt:variant>
      <vt:variant>
        <vt:lpwstr>_Toc282696900</vt:lpwstr>
      </vt:variant>
      <vt:variant>
        <vt:i4>1441841</vt:i4>
      </vt:variant>
      <vt:variant>
        <vt:i4>266</vt:i4>
      </vt:variant>
      <vt:variant>
        <vt:i4>0</vt:i4>
      </vt:variant>
      <vt:variant>
        <vt:i4>5</vt:i4>
      </vt:variant>
      <vt:variant>
        <vt:lpwstr/>
      </vt:variant>
      <vt:variant>
        <vt:lpwstr>_Toc282696899</vt:lpwstr>
      </vt:variant>
      <vt:variant>
        <vt:i4>1441841</vt:i4>
      </vt:variant>
      <vt:variant>
        <vt:i4>260</vt:i4>
      </vt:variant>
      <vt:variant>
        <vt:i4>0</vt:i4>
      </vt:variant>
      <vt:variant>
        <vt:i4>5</vt:i4>
      </vt:variant>
      <vt:variant>
        <vt:lpwstr/>
      </vt:variant>
      <vt:variant>
        <vt:lpwstr>_Toc282696898</vt:lpwstr>
      </vt:variant>
      <vt:variant>
        <vt:i4>1441841</vt:i4>
      </vt:variant>
      <vt:variant>
        <vt:i4>254</vt:i4>
      </vt:variant>
      <vt:variant>
        <vt:i4>0</vt:i4>
      </vt:variant>
      <vt:variant>
        <vt:i4>5</vt:i4>
      </vt:variant>
      <vt:variant>
        <vt:lpwstr/>
      </vt:variant>
      <vt:variant>
        <vt:lpwstr>_Toc282696897</vt:lpwstr>
      </vt:variant>
      <vt:variant>
        <vt:i4>1441841</vt:i4>
      </vt:variant>
      <vt:variant>
        <vt:i4>248</vt:i4>
      </vt:variant>
      <vt:variant>
        <vt:i4>0</vt:i4>
      </vt:variant>
      <vt:variant>
        <vt:i4>5</vt:i4>
      </vt:variant>
      <vt:variant>
        <vt:lpwstr/>
      </vt:variant>
      <vt:variant>
        <vt:lpwstr>_Toc282696896</vt:lpwstr>
      </vt:variant>
      <vt:variant>
        <vt:i4>1441841</vt:i4>
      </vt:variant>
      <vt:variant>
        <vt:i4>242</vt:i4>
      </vt:variant>
      <vt:variant>
        <vt:i4>0</vt:i4>
      </vt:variant>
      <vt:variant>
        <vt:i4>5</vt:i4>
      </vt:variant>
      <vt:variant>
        <vt:lpwstr/>
      </vt:variant>
      <vt:variant>
        <vt:lpwstr>_Toc282696895</vt:lpwstr>
      </vt:variant>
      <vt:variant>
        <vt:i4>1441841</vt:i4>
      </vt:variant>
      <vt:variant>
        <vt:i4>236</vt:i4>
      </vt:variant>
      <vt:variant>
        <vt:i4>0</vt:i4>
      </vt:variant>
      <vt:variant>
        <vt:i4>5</vt:i4>
      </vt:variant>
      <vt:variant>
        <vt:lpwstr/>
      </vt:variant>
      <vt:variant>
        <vt:lpwstr>_Toc282696894</vt:lpwstr>
      </vt:variant>
      <vt:variant>
        <vt:i4>1441841</vt:i4>
      </vt:variant>
      <vt:variant>
        <vt:i4>230</vt:i4>
      </vt:variant>
      <vt:variant>
        <vt:i4>0</vt:i4>
      </vt:variant>
      <vt:variant>
        <vt:i4>5</vt:i4>
      </vt:variant>
      <vt:variant>
        <vt:lpwstr/>
      </vt:variant>
      <vt:variant>
        <vt:lpwstr>_Toc282696893</vt:lpwstr>
      </vt:variant>
      <vt:variant>
        <vt:i4>1441841</vt:i4>
      </vt:variant>
      <vt:variant>
        <vt:i4>224</vt:i4>
      </vt:variant>
      <vt:variant>
        <vt:i4>0</vt:i4>
      </vt:variant>
      <vt:variant>
        <vt:i4>5</vt:i4>
      </vt:variant>
      <vt:variant>
        <vt:lpwstr/>
      </vt:variant>
      <vt:variant>
        <vt:lpwstr>_Toc282696892</vt:lpwstr>
      </vt:variant>
      <vt:variant>
        <vt:i4>1441841</vt:i4>
      </vt:variant>
      <vt:variant>
        <vt:i4>218</vt:i4>
      </vt:variant>
      <vt:variant>
        <vt:i4>0</vt:i4>
      </vt:variant>
      <vt:variant>
        <vt:i4>5</vt:i4>
      </vt:variant>
      <vt:variant>
        <vt:lpwstr/>
      </vt:variant>
      <vt:variant>
        <vt:lpwstr>_Toc282696891</vt:lpwstr>
      </vt:variant>
      <vt:variant>
        <vt:i4>1441841</vt:i4>
      </vt:variant>
      <vt:variant>
        <vt:i4>212</vt:i4>
      </vt:variant>
      <vt:variant>
        <vt:i4>0</vt:i4>
      </vt:variant>
      <vt:variant>
        <vt:i4>5</vt:i4>
      </vt:variant>
      <vt:variant>
        <vt:lpwstr/>
      </vt:variant>
      <vt:variant>
        <vt:lpwstr>_Toc282696890</vt:lpwstr>
      </vt:variant>
      <vt:variant>
        <vt:i4>1507377</vt:i4>
      </vt:variant>
      <vt:variant>
        <vt:i4>206</vt:i4>
      </vt:variant>
      <vt:variant>
        <vt:i4>0</vt:i4>
      </vt:variant>
      <vt:variant>
        <vt:i4>5</vt:i4>
      </vt:variant>
      <vt:variant>
        <vt:lpwstr/>
      </vt:variant>
      <vt:variant>
        <vt:lpwstr>_Toc282696889</vt:lpwstr>
      </vt:variant>
      <vt:variant>
        <vt:i4>1507377</vt:i4>
      </vt:variant>
      <vt:variant>
        <vt:i4>200</vt:i4>
      </vt:variant>
      <vt:variant>
        <vt:i4>0</vt:i4>
      </vt:variant>
      <vt:variant>
        <vt:i4>5</vt:i4>
      </vt:variant>
      <vt:variant>
        <vt:lpwstr/>
      </vt:variant>
      <vt:variant>
        <vt:lpwstr>_Toc282696888</vt:lpwstr>
      </vt:variant>
      <vt:variant>
        <vt:i4>1507377</vt:i4>
      </vt:variant>
      <vt:variant>
        <vt:i4>194</vt:i4>
      </vt:variant>
      <vt:variant>
        <vt:i4>0</vt:i4>
      </vt:variant>
      <vt:variant>
        <vt:i4>5</vt:i4>
      </vt:variant>
      <vt:variant>
        <vt:lpwstr/>
      </vt:variant>
      <vt:variant>
        <vt:lpwstr>_Toc282696887</vt:lpwstr>
      </vt:variant>
      <vt:variant>
        <vt:i4>1507377</vt:i4>
      </vt:variant>
      <vt:variant>
        <vt:i4>188</vt:i4>
      </vt:variant>
      <vt:variant>
        <vt:i4>0</vt:i4>
      </vt:variant>
      <vt:variant>
        <vt:i4>5</vt:i4>
      </vt:variant>
      <vt:variant>
        <vt:lpwstr/>
      </vt:variant>
      <vt:variant>
        <vt:lpwstr>_Toc282696886</vt:lpwstr>
      </vt:variant>
      <vt:variant>
        <vt:i4>1507377</vt:i4>
      </vt:variant>
      <vt:variant>
        <vt:i4>182</vt:i4>
      </vt:variant>
      <vt:variant>
        <vt:i4>0</vt:i4>
      </vt:variant>
      <vt:variant>
        <vt:i4>5</vt:i4>
      </vt:variant>
      <vt:variant>
        <vt:lpwstr/>
      </vt:variant>
      <vt:variant>
        <vt:lpwstr>_Toc282696885</vt:lpwstr>
      </vt:variant>
      <vt:variant>
        <vt:i4>1507377</vt:i4>
      </vt:variant>
      <vt:variant>
        <vt:i4>176</vt:i4>
      </vt:variant>
      <vt:variant>
        <vt:i4>0</vt:i4>
      </vt:variant>
      <vt:variant>
        <vt:i4>5</vt:i4>
      </vt:variant>
      <vt:variant>
        <vt:lpwstr/>
      </vt:variant>
      <vt:variant>
        <vt:lpwstr>_Toc282696884</vt:lpwstr>
      </vt:variant>
      <vt:variant>
        <vt:i4>1507377</vt:i4>
      </vt:variant>
      <vt:variant>
        <vt:i4>170</vt:i4>
      </vt:variant>
      <vt:variant>
        <vt:i4>0</vt:i4>
      </vt:variant>
      <vt:variant>
        <vt:i4>5</vt:i4>
      </vt:variant>
      <vt:variant>
        <vt:lpwstr/>
      </vt:variant>
      <vt:variant>
        <vt:lpwstr>_Toc282696883</vt:lpwstr>
      </vt:variant>
      <vt:variant>
        <vt:i4>1507377</vt:i4>
      </vt:variant>
      <vt:variant>
        <vt:i4>164</vt:i4>
      </vt:variant>
      <vt:variant>
        <vt:i4>0</vt:i4>
      </vt:variant>
      <vt:variant>
        <vt:i4>5</vt:i4>
      </vt:variant>
      <vt:variant>
        <vt:lpwstr/>
      </vt:variant>
      <vt:variant>
        <vt:lpwstr>_Toc282696882</vt:lpwstr>
      </vt:variant>
      <vt:variant>
        <vt:i4>1507377</vt:i4>
      </vt:variant>
      <vt:variant>
        <vt:i4>158</vt:i4>
      </vt:variant>
      <vt:variant>
        <vt:i4>0</vt:i4>
      </vt:variant>
      <vt:variant>
        <vt:i4>5</vt:i4>
      </vt:variant>
      <vt:variant>
        <vt:lpwstr/>
      </vt:variant>
      <vt:variant>
        <vt:lpwstr>_Toc282696881</vt:lpwstr>
      </vt:variant>
      <vt:variant>
        <vt:i4>1507377</vt:i4>
      </vt:variant>
      <vt:variant>
        <vt:i4>152</vt:i4>
      </vt:variant>
      <vt:variant>
        <vt:i4>0</vt:i4>
      </vt:variant>
      <vt:variant>
        <vt:i4>5</vt:i4>
      </vt:variant>
      <vt:variant>
        <vt:lpwstr/>
      </vt:variant>
      <vt:variant>
        <vt:lpwstr>_Toc282696880</vt:lpwstr>
      </vt:variant>
      <vt:variant>
        <vt:i4>1572913</vt:i4>
      </vt:variant>
      <vt:variant>
        <vt:i4>146</vt:i4>
      </vt:variant>
      <vt:variant>
        <vt:i4>0</vt:i4>
      </vt:variant>
      <vt:variant>
        <vt:i4>5</vt:i4>
      </vt:variant>
      <vt:variant>
        <vt:lpwstr/>
      </vt:variant>
      <vt:variant>
        <vt:lpwstr>_Toc282696879</vt:lpwstr>
      </vt:variant>
      <vt:variant>
        <vt:i4>1572913</vt:i4>
      </vt:variant>
      <vt:variant>
        <vt:i4>140</vt:i4>
      </vt:variant>
      <vt:variant>
        <vt:i4>0</vt:i4>
      </vt:variant>
      <vt:variant>
        <vt:i4>5</vt:i4>
      </vt:variant>
      <vt:variant>
        <vt:lpwstr/>
      </vt:variant>
      <vt:variant>
        <vt:lpwstr>_Toc282696878</vt:lpwstr>
      </vt:variant>
      <vt:variant>
        <vt:i4>1572913</vt:i4>
      </vt:variant>
      <vt:variant>
        <vt:i4>134</vt:i4>
      </vt:variant>
      <vt:variant>
        <vt:i4>0</vt:i4>
      </vt:variant>
      <vt:variant>
        <vt:i4>5</vt:i4>
      </vt:variant>
      <vt:variant>
        <vt:lpwstr/>
      </vt:variant>
      <vt:variant>
        <vt:lpwstr>_Toc282696877</vt:lpwstr>
      </vt:variant>
      <vt:variant>
        <vt:i4>1572913</vt:i4>
      </vt:variant>
      <vt:variant>
        <vt:i4>128</vt:i4>
      </vt:variant>
      <vt:variant>
        <vt:i4>0</vt:i4>
      </vt:variant>
      <vt:variant>
        <vt:i4>5</vt:i4>
      </vt:variant>
      <vt:variant>
        <vt:lpwstr/>
      </vt:variant>
      <vt:variant>
        <vt:lpwstr>_Toc282696876</vt:lpwstr>
      </vt:variant>
      <vt:variant>
        <vt:i4>1572913</vt:i4>
      </vt:variant>
      <vt:variant>
        <vt:i4>122</vt:i4>
      </vt:variant>
      <vt:variant>
        <vt:i4>0</vt:i4>
      </vt:variant>
      <vt:variant>
        <vt:i4>5</vt:i4>
      </vt:variant>
      <vt:variant>
        <vt:lpwstr/>
      </vt:variant>
      <vt:variant>
        <vt:lpwstr>_Toc282696875</vt:lpwstr>
      </vt:variant>
      <vt:variant>
        <vt:i4>1572913</vt:i4>
      </vt:variant>
      <vt:variant>
        <vt:i4>116</vt:i4>
      </vt:variant>
      <vt:variant>
        <vt:i4>0</vt:i4>
      </vt:variant>
      <vt:variant>
        <vt:i4>5</vt:i4>
      </vt:variant>
      <vt:variant>
        <vt:lpwstr/>
      </vt:variant>
      <vt:variant>
        <vt:lpwstr>_Toc282696874</vt:lpwstr>
      </vt:variant>
      <vt:variant>
        <vt:i4>1572913</vt:i4>
      </vt:variant>
      <vt:variant>
        <vt:i4>110</vt:i4>
      </vt:variant>
      <vt:variant>
        <vt:i4>0</vt:i4>
      </vt:variant>
      <vt:variant>
        <vt:i4>5</vt:i4>
      </vt:variant>
      <vt:variant>
        <vt:lpwstr/>
      </vt:variant>
      <vt:variant>
        <vt:lpwstr>_Toc282696873</vt:lpwstr>
      </vt:variant>
      <vt:variant>
        <vt:i4>1572913</vt:i4>
      </vt:variant>
      <vt:variant>
        <vt:i4>104</vt:i4>
      </vt:variant>
      <vt:variant>
        <vt:i4>0</vt:i4>
      </vt:variant>
      <vt:variant>
        <vt:i4>5</vt:i4>
      </vt:variant>
      <vt:variant>
        <vt:lpwstr/>
      </vt:variant>
      <vt:variant>
        <vt:lpwstr>_Toc282696872</vt:lpwstr>
      </vt:variant>
      <vt:variant>
        <vt:i4>1572913</vt:i4>
      </vt:variant>
      <vt:variant>
        <vt:i4>98</vt:i4>
      </vt:variant>
      <vt:variant>
        <vt:i4>0</vt:i4>
      </vt:variant>
      <vt:variant>
        <vt:i4>5</vt:i4>
      </vt:variant>
      <vt:variant>
        <vt:lpwstr/>
      </vt:variant>
      <vt:variant>
        <vt:lpwstr>_Toc282696871</vt:lpwstr>
      </vt:variant>
      <vt:variant>
        <vt:i4>1572913</vt:i4>
      </vt:variant>
      <vt:variant>
        <vt:i4>92</vt:i4>
      </vt:variant>
      <vt:variant>
        <vt:i4>0</vt:i4>
      </vt:variant>
      <vt:variant>
        <vt:i4>5</vt:i4>
      </vt:variant>
      <vt:variant>
        <vt:lpwstr/>
      </vt:variant>
      <vt:variant>
        <vt:lpwstr>_Toc282696870</vt:lpwstr>
      </vt:variant>
      <vt:variant>
        <vt:i4>1638449</vt:i4>
      </vt:variant>
      <vt:variant>
        <vt:i4>86</vt:i4>
      </vt:variant>
      <vt:variant>
        <vt:i4>0</vt:i4>
      </vt:variant>
      <vt:variant>
        <vt:i4>5</vt:i4>
      </vt:variant>
      <vt:variant>
        <vt:lpwstr/>
      </vt:variant>
      <vt:variant>
        <vt:lpwstr>_Toc282696869</vt:lpwstr>
      </vt:variant>
      <vt:variant>
        <vt:i4>1638449</vt:i4>
      </vt:variant>
      <vt:variant>
        <vt:i4>80</vt:i4>
      </vt:variant>
      <vt:variant>
        <vt:i4>0</vt:i4>
      </vt:variant>
      <vt:variant>
        <vt:i4>5</vt:i4>
      </vt:variant>
      <vt:variant>
        <vt:lpwstr/>
      </vt:variant>
      <vt:variant>
        <vt:lpwstr>_Toc282696868</vt:lpwstr>
      </vt:variant>
      <vt:variant>
        <vt:i4>1638449</vt:i4>
      </vt:variant>
      <vt:variant>
        <vt:i4>74</vt:i4>
      </vt:variant>
      <vt:variant>
        <vt:i4>0</vt:i4>
      </vt:variant>
      <vt:variant>
        <vt:i4>5</vt:i4>
      </vt:variant>
      <vt:variant>
        <vt:lpwstr/>
      </vt:variant>
      <vt:variant>
        <vt:lpwstr>_Toc282696867</vt:lpwstr>
      </vt:variant>
      <vt:variant>
        <vt:i4>1638449</vt:i4>
      </vt:variant>
      <vt:variant>
        <vt:i4>68</vt:i4>
      </vt:variant>
      <vt:variant>
        <vt:i4>0</vt:i4>
      </vt:variant>
      <vt:variant>
        <vt:i4>5</vt:i4>
      </vt:variant>
      <vt:variant>
        <vt:lpwstr/>
      </vt:variant>
      <vt:variant>
        <vt:lpwstr>_Toc282696866</vt:lpwstr>
      </vt:variant>
      <vt:variant>
        <vt:i4>1638449</vt:i4>
      </vt:variant>
      <vt:variant>
        <vt:i4>62</vt:i4>
      </vt:variant>
      <vt:variant>
        <vt:i4>0</vt:i4>
      </vt:variant>
      <vt:variant>
        <vt:i4>5</vt:i4>
      </vt:variant>
      <vt:variant>
        <vt:lpwstr/>
      </vt:variant>
      <vt:variant>
        <vt:lpwstr>_Toc282696865</vt:lpwstr>
      </vt:variant>
      <vt:variant>
        <vt:i4>1638449</vt:i4>
      </vt:variant>
      <vt:variant>
        <vt:i4>56</vt:i4>
      </vt:variant>
      <vt:variant>
        <vt:i4>0</vt:i4>
      </vt:variant>
      <vt:variant>
        <vt:i4>5</vt:i4>
      </vt:variant>
      <vt:variant>
        <vt:lpwstr/>
      </vt:variant>
      <vt:variant>
        <vt:lpwstr>_Toc282696864</vt:lpwstr>
      </vt:variant>
      <vt:variant>
        <vt:i4>1638449</vt:i4>
      </vt:variant>
      <vt:variant>
        <vt:i4>50</vt:i4>
      </vt:variant>
      <vt:variant>
        <vt:i4>0</vt:i4>
      </vt:variant>
      <vt:variant>
        <vt:i4>5</vt:i4>
      </vt:variant>
      <vt:variant>
        <vt:lpwstr/>
      </vt:variant>
      <vt:variant>
        <vt:lpwstr>_Toc282696863</vt:lpwstr>
      </vt:variant>
      <vt:variant>
        <vt:i4>1638449</vt:i4>
      </vt:variant>
      <vt:variant>
        <vt:i4>44</vt:i4>
      </vt:variant>
      <vt:variant>
        <vt:i4>0</vt:i4>
      </vt:variant>
      <vt:variant>
        <vt:i4>5</vt:i4>
      </vt:variant>
      <vt:variant>
        <vt:lpwstr/>
      </vt:variant>
      <vt:variant>
        <vt:lpwstr>_Toc282696862</vt:lpwstr>
      </vt:variant>
      <vt:variant>
        <vt:i4>1638449</vt:i4>
      </vt:variant>
      <vt:variant>
        <vt:i4>38</vt:i4>
      </vt:variant>
      <vt:variant>
        <vt:i4>0</vt:i4>
      </vt:variant>
      <vt:variant>
        <vt:i4>5</vt:i4>
      </vt:variant>
      <vt:variant>
        <vt:lpwstr/>
      </vt:variant>
      <vt:variant>
        <vt:lpwstr>_Toc282696861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Paul Bowers</dc:creator>
  <cp:keywords/>
  <dc:description/>
  <cp:lastModifiedBy>paul.bowers</cp:lastModifiedBy>
  <cp:revision>3</cp:revision>
  <cp:lastPrinted>2011-01-19T09:07:00Z</cp:lastPrinted>
  <dcterms:created xsi:type="dcterms:W3CDTF">2011-07-04T07:29:00Z</dcterms:created>
  <dcterms:modified xsi:type="dcterms:W3CDTF">2011-07-04T07:30:00Z</dcterms:modified>
</cp:coreProperties>
</file>