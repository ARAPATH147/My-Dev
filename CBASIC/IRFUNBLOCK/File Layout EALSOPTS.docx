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44" w:rsidRDefault="007A3922">
      <w:pPr>
        <w:pStyle w:val="Title"/>
      </w:pPr>
      <w:r>
        <w:t>Store Options (EALSOPTS)</w:t>
      </w:r>
    </w:p>
    <w:p w:rsidR="000C7830" w:rsidRPr="000C7830" w:rsidRDefault="000A5649" w:rsidP="00A453D1">
      <w:pPr>
        <w:rPr>
          <w:rFonts w:cs="Arial"/>
          <w:b/>
          <w:bCs/>
          <w:color w:val="333399"/>
        </w:rPr>
      </w:pPr>
      <w:r w:rsidRPr="000C7830">
        <w:rPr>
          <w:rFonts w:cs="Arial"/>
          <w:b/>
          <w:bCs/>
          <w:color w:val="333399"/>
        </w:rPr>
        <w:t>Document history</w:t>
      </w:r>
    </w:p>
    <w:tbl>
      <w:tblPr>
        <w:tblW w:w="1103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602"/>
        <w:gridCol w:w="2116"/>
        <w:gridCol w:w="7319"/>
      </w:tblGrid>
      <w:tr w:rsidR="00763C1A" w:rsidTr="00A91E80">
        <w:trPr>
          <w:cantSplit/>
          <w:tblHeader/>
        </w:trPr>
        <w:tc>
          <w:tcPr>
            <w:tcW w:w="1602" w:type="dxa"/>
            <w:tcBorders>
              <w:top w:val="single" w:sz="4" w:space="0" w:color="969491"/>
              <w:left w:val="single" w:sz="4" w:space="0" w:color="969491"/>
              <w:bottom w:val="single" w:sz="4" w:space="0" w:color="808080"/>
              <w:right w:val="single" w:sz="4" w:space="0" w:color="969491"/>
            </w:tcBorders>
            <w:shd w:val="clear" w:color="auto" w:fill="CCFFFF"/>
          </w:tcPr>
          <w:p w:rsidR="00763C1A" w:rsidRDefault="000A5649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Version no.</w:t>
            </w:r>
          </w:p>
        </w:tc>
        <w:tc>
          <w:tcPr>
            <w:tcW w:w="2116" w:type="dxa"/>
            <w:tcBorders>
              <w:top w:val="single" w:sz="4" w:space="0" w:color="969491"/>
              <w:left w:val="single" w:sz="4" w:space="0" w:color="969491"/>
              <w:bottom w:val="single" w:sz="4" w:space="0" w:color="808080"/>
              <w:right w:val="single" w:sz="4" w:space="0" w:color="969491"/>
            </w:tcBorders>
            <w:shd w:val="clear" w:color="auto" w:fill="CCFFFF"/>
          </w:tcPr>
          <w:p w:rsidR="00763C1A" w:rsidRDefault="000A5649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319" w:type="dxa"/>
            <w:tcBorders>
              <w:top w:val="single" w:sz="4" w:space="0" w:color="969491"/>
              <w:left w:val="single" w:sz="4" w:space="0" w:color="969491"/>
              <w:bottom w:val="single" w:sz="4" w:space="0" w:color="808080"/>
              <w:right w:val="single" w:sz="4" w:space="0" w:color="969491"/>
            </w:tcBorders>
            <w:shd w:val="clear" w:color="auto" w:fill="CCFFFF"/>
          </w:tcPr>
          <w:p w:rsidR="00763C1A" w:rsidRDefault="000A5649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</w:tr>
      <w:tr w:rsidR="007A3922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21/07/2014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Initial version Control introduced for 14C</w:t>
            </w:r>
          </w:p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F337 CVOS</w:t>
            </w:r>
          </w:p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F252 MCF 2</w:t>
            </w:r>
          </w:p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F324 Photo 2</w:t>
            </w:r>
          </w:p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 xml:space="preserve">F339 –ve Counts </w:t>
            </w:r>
          </w:p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F371 Insurance In a Box removal</w:t>
            </w:r>
          </w:p>
          <w:p w:rsidR="007A3922" w:rsidRDefault="007A3922" w:rsidP="00666D0C">
            <w:pPr>
              <w:pStyle w:val="ISTable"/>
              <w:rPr>
                <w:rFonts w:cs="Arial"/>
              </w:rPr>
            </w:pPr>
            <w:r>
              <w:rPr>
                <w:rFonts w:cs="Arial"/>
              </w:rPr>
              <w:t>F295 Digital Offers</w:t>
            </w:r>
          </w:p>
        </w:tc>
      </w:tr>
      <w:tr w:rsidR="00763C1A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63C1A" w:rsidRDefault="007A3922">
            <w:pPr>
              <w:pStyle w:val="ISTable"/>
            </w:pPr>
            <w:r>
              <w:t>1</w:t>
            </w:r>
            <w:r w:rsidR="00A47188">
              <w:t>.1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63C1A" w:rsidRDefault="007A3922">
            <w:pPr>
              <w:pStyle w:val="ISTable"/>
            </w:pPr>
            <w:r>
              <w:t>06/10/2014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10A9D" w:rsidRDefault="00A91E80">
            <w:pPr>
              <w:pStyle w:val="ISTable"/>
            </w:pPr>
            <w:r>
              <w:t>Created as part of F294 PCI P2PE project as not documented previously</w:t>
            </w:r>
          </w:p>
          <w:p w:rsidR="00763C1A" w:rsidRDefault="00763C1A">
            <w:pPr>
              <w:pStyle w:val="ISTable"/>
            </w:pPr>
          </w:p>
        </w:tc>
      </w:tr>
      <w:tr w:rsidR="00206E98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06E98" w:rsidRDefault="00206E98">
            <w:pPr>
              <w:pStyle w:val="ISTable"/>
            </w:pPr>
            <w:r>
              <w:t>1.2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06E98" w:rsidRDefault="00206E98">
            <w:pPr>
              <w:pStyle w:val="ISTable"/>
            </w:pPr>
            <w:r>
              <w:t>29/10/2014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06E98" w:rsidRDefault="00206E98">
            <w:pPr>
              <w:pStyle w:val="ISTable"/>
            </w:pPr>
            <w:r>
              <w:t>Added changes to record 176</w:t>
            </w:r>
          </w:p>
        </w:tc>
      </w:tr>
      <w:tr w:rsidR="00CE121A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E121A" w:rsidRDefault="00CE121A" w:rsidP="009B43EB">
            <w:pPr>
              <w:pStyle w:val="ISTable"/>
            </w:pPr>
            <w:r>
              <w:t>2.0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E121A" w:rsidRDefault="00CE121A" w:rsidP="009B43EB">
            <w:pPr>
              <w:pStyle w:val="ISTable"/>
            </w:pPr>
            <w:r>
              <w:t>14/11/2014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E121A" w:rsidRDefault="00CE121A" w:rsidP="009B43EB">
            <w:pPr>
              <w:pStyle w:val="ISTable"/>
            </w:pPr>
            <w:r>
              <w:t>Approved with EPoS Detailed Design V1.0</w:t>
            </w:r>
          </w:p>
        </w:tc>
      </w:tr>
      <w:tr w:rsidR="009B43EB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43EB" w:rsidRDefault="00231207" w:rsidP="009B43EB">
            <w:pPr>
              <w:pStyle w:val="ISTable"/>
            </w:pPr>
            <w:r>
              <w:t>2.1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43EB" w:rsidRDefault="00231207" w:rsidP="009B43EB">
            <w:pPr>
              <w:pStyle w:val="ISTable"/>
            </w:pPr>
            <w:r>
              <w:t>13/04/2015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B43EB" w:rsidRDefault="00231207" w:rsidP="009B43EB">
            <w:pPr>
              <w:pStyle w:val="ISTable"/>
            </w:pPr>
            <w:r>
              <w:t>Updated format and ToC for DD v1.2</w:t>
            </w:r>
          </w:p>
        </w:tc>
      </w:tr>
      <w:tr w:rsidR="00D47A03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47A03" w:rsidRDefault="00D47A03" w:rsidP="009B43EB">
            <w:pPr>
              <w:pStyle w:val="ISTable"/>
            </w:pPr>
            <w:r>
              <w:t>2.2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47A03" w:rsidRDefault="00D47A03" w:rsidP="009B43EB">
            <w:pPr>
              <w:pStyle w:val="ISTable"/>
            </w:pPr>
            <w:r>
              <w:t>18/05/2015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47A03" w:rsidRDefault="00DB78DE" w:rsidP="009B43EB">
            <w:pPr>
              <w:pStyle w:val="ISTable"/>
            </w:pPr>
            <w:r>
              <w:t>Updated PCI CNP Threshold (record 178) descriptions for clarity</w:t>
            </w:r>
          </w:p>
          <w:p w:rsidR="00DB78DE" w:rsidRDefault="00DB78DE" w:rsidP="009B43EB">
            <w:pPr>
              <w:pStyle w:val="ISTable"/>
            </w:pPr>
          </w:p>
        </w:tc>
      </w:tr>
      <w:tr w:rsidR="00294E06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4E06" w:rsidRDefault="00294E06" w:rsidP="009B43EB">
            <w:pPr>
              <w:pStyle w:val="ISTable"/>
            </w:pPr>
            <w:r>
              <w:t>2.3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4E06" w:rsidRDefault="00294E06" w:rsidP="009B43EB">
            <w:pPr>
              <w:pStyle w:val="ISTable"/>
            </w:pPr>
            <w:r>
              <w:t>20/08/2015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4E06" w:rsidRDefault="00294E06" w:rsidP="009B43EB">
            <w:pPr>
              <w:pStyle w:val="ISTable"/>
            </w:pPr>
            <w:r>
              <w:t>Added changed details for Take Flight adjustments to record 86</w:t>
            </w:r>
          </w:p>
        </w:tc>
      </w:tr>
      <w:tr w:rsidR="00D34F69" w:rsidTr="00A91E80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34F69" w:rsidRDefault="00D34F69" w:rsidP="009B43EB">
            <w:pPr>
              <w:pStyle w:val="ISTable"/>
            </w:pPr>
            <w:r>
              <w:t>2.4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34F69" w:rsidRDefault="00D34F69" w:rsidP="009B43EB">
            <w:pPr>
              <w:pStyle w:val="ISTable"/>
            </w:pPr>
            <w:r>
              <w:t>03/11/2015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34F69" w:rsidRDefault="00D34F69" w:rsidP="009B43EB">
            <w:pPr>
              <w:pStyle w:val="ISTable"/>
            </w:pPr>
            <w:r>
              <w:t>Updated 178</w:t>
            </w:r>
            <w:r w:rsidRPr="00D34F69">
              <w:rPr>
                <w:vertAlign w:val="superscript"/>
              </w:rPr>
              <w:t>th</w:t>
            </w:r>
            <w:r>
              <w:t xml:space="preserve"> record to mention the default warning level as 2000 buffered settlement</w:t>
            </w:r>
            <w:r w:rsidR="00EB0D5B">
              <w:t xml:space="preserve"> (CR111)</w:t>
            </w:r>
            <w:r>
              <w:t>.</w:t>
            </w:r>
          </w:p>
        </w:tc>
      </w:tr>
      <w:tr w:rsidR="00651D31" w:rsidTr="00054DBB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51D31" w:rsidRDefault="00651D31" w:rsidP="00054DBB">
            <w:pPr>
              <w:pStyle w:val="ISTable"/>
            </w:pPr>
            <w:r>
              <w:t>3.0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51D31" w:rsidRDefault="00651D31" w:rsidP="00054DBB">
            <w:pPr>
              <w:pStyle w:val="ISTable"/>
            </w:pPr>
            <w:r>
              <w:t>10/11/2015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51D31" w:rsidRDefault="00651D31" w:rsidP="00054DBB">
            <w:pPr>
              <w:pStyle w:val="ISTable"/>
            </w:pPr>
            <w:r>
              <w:t>Moved to approved version as part of DD approvals</w:t>
            </w:r>
          </w:p>
        </w:tc>
      </w:tr>
      <w:tr w:rsidR="00447D85" w:rsidTr="00054DBB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47D85" w:rsidRDefault="00447D85" w:rsidP="00054DBB">
            <w:pPr>
              <w:pStyle w:val="ISTable"/>
            </w:pPr>
            <w:r>
              <w:t>3.1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47D85" w:rsidRDefault="00447D85" w:rsidP="00054DBB">
            <w:pPr>
              <w:pStyle w:val="ISTable"/>
            </w:pPr>
            <w:r>
              <w:t>23/02/2015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47D85" w:rsidRDefault="00447D85" w:rsidP="00447D85">
            <w:pPr>
              <w:pStyle w:val="ISTable"/>
            </w:pPr>
            <w:r>
              <w:t>Added more fields to 178</w:t>
            </w:r>
            <w:r w:rsidRPr="00447D85">
              <w:rPr>
                <w:vertAlign w:val="superscript"/>
              </w:rPr>
              <w:t>th</w:t>
            </w:r>
            <w:r>
              <w:t xml:space="preserve"> record (CR127 A+C)</w:t>
            </w:r>
          </w:p>
        </w:tc>
      </w:tr>
      <w:tr w:rsidR="00193F61" w:rsidTr="00054DBB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3F61" w:rsidRDefault="00193F61" w:rsidP="00054DBB">
            <w:pPr>
              <w:pStyle w:val="ISTable"/>
            </w:pPr>
            <w:r>
              <w:t>3.2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3F61" w:rsidRDefault="00193F61" w:rsidP="00054DBB">
            <w:pPr>
              <w:pStyle w:val="ISTable"/>
            </w:pPr>
            <w:r>
              <w:t>27/06/2016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3F61" w:rsidRDefault="00193F61" w:rsidP="00193F61">
            <w:pPr>
              <w:pStyle w:val="ISTable"/>
            </w:pPr>
            <w:r>
              <w:t>Added record 72 for Card Payment Freeze work around fix in 16A release</w:t>
            </w:r>
          </w:p>
        </w:tc>
      </w:tr>
      <w:tr w:rsidR="00607DB7" w:rsidTr="00054DBB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7DB7" w:rsidRDefault="00607DB7" w:rsidP="00607DB7">
            <w:pPr>
              <w:pStyle w:val="ISTable"/>
            </w:pPr>
            <w:r>
              <w:t>4.0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7DB7" w:rsidRDefault="00607DB7" w:rsidP="00607DB7">
            <w:pPr>
              <w:pStyle w:val="ISTable"/>
            </w:pPr>
            <w:r>
              <w:t>28/06/2016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7DB7" w:rsidRDefault="00607DB7" w:rsidP="00607DB7">
            <w:pPr>
              <w:pStyle w:val="ISTable"/>
            </w:pPr>
            <w:r>
              <w:t>- Added new record 154 – Boots Gift Card Extension</w:t>
            </w:r>
          </w:p>
          <w:p w:rsidR="00607DB7" w:rsidRDefault="00607DB7" w:rsidP="00607DB7">
            <w:pPr>
              <w:pStyle w:val="ISTable"/>
            </w:pPr>
            <w:r>
              <w:t>- Added field to record 153 – 3</w:t>
            </w:r>
            <w:r w:rsidRPr="00FC58F3">
              <w:rPr>
                <w:vertAlign w:val="superscript"/>
              </w:rPr>
              <w:t>rd</w:t>
            </w:r>
            <w:r>
              <w:t xml:space="preserve"> party Gift Card Mall</w:t>
            </w:r>
          </w:p>
          <w:p w:rsidR="00607DB7" w:rsidRDefault="00607DB7" w:rsidP="00607DB7">
            <w:pPr>
              <w:pStyle w:val="ISTable"/>
            </w:pPr>
            <w:r>
              <w:t>- Added new record 145 – Boots gift card SCO message switch</w:t>
            </w:r>
          </w:p>
        </w:tc>
      </w:tr>
      <w:tr w:rsidR="00C854B3" w:rsidTr="00054DBB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54B3" w:rsidRDefault="00C854B3" w:rsidP="00607DB7">
            <w:pPr>
              <w:pStyle w:val="ISTable"/>
            </w:pPr>
            <w:r>
              <w:t>5.0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54B3" w:rsidRDefault="00710F27" w:rsidP="00607DB7">
            <w:pPr>
              <w:pStyle w:val="ISTable"/>
            </w:pPr>
            <w:r>
              <w:t>15/07</w:t>
            </w:r>
            <w:r w:rsidR="00C854B3">
              <w:t>/2016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54B3" w:rsidRDefault="00C854B3" w:rsidP="00607DB7">
            <w:pPr>
              <w:pStyle w:val="ISTable"/>
            </w:pPr>
            <w:r>
              <w:t>Added new record 73 – “Other” Payment main Control button for UK &amp; ROI stores</w:t>
            </w:r>
          </w:p>
          <w:p w:rsidR="00C854B3" w:rsidRDefault="00C854B3" w:rsidP="00607DB7">
            <w:pPr>
              <w:pStyle w:val="ISTable"/>
            </w:pPr>
            <w:r>
              <w:t>Added new record 74 - Individual Button control for the “Other” payment Till buttons</w:t>
            </w:r>
          </w:p>
        </w:tc>
      </w:tr>
      <w:tr w:rsidR="00C854B3" w:rsidTr="00054DBB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54B3" w:rsidRDefault="00C854B3" w:rsidP="00607DB7">
            <w:pPr>
              <w:pStyle w:val="ISTable"/>
            </w:pPr>
            <w:r>
              <w:t>6.0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54B3" w:rsidRDefault="00CD2C1B" w:rsidP="00607DB7">
            <w:pPr>
              <w:pStyle w:val="ISTable"/>
            </w:pPr>
            <w:r>
              <w:t>25/08/2016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854B3" w:rsidRDefault="00CD2C1B" w:rsidP="00E83891">
            <w:pPr>
              <w:pStyle w:val="ISTable"/>
            </w:pPr>
            <w:r>
              <w:t>Added more fields to record 178 for PED COM PORT not available</w:t>
            </w:r>
            <w:r w:rsidR="00E83891">
              <w:t xml:space="preserve"> during Initialisation issue</w:t>
            </w:r>
            <w:r>
              <w:t xml:space="preserve"> work around changes </w:t>
            </w:r>
            <w:r w:rsidR="00E83891">
              <w:t>for</w:t>
            </w:r>
            <w:r>
              <w:t xml:space="preserve"> manned Tills &amp; SCO</w:t>
            </w:r>
          </w:p>
        </w:tc>
      </w:tr>
      <w:tr w:rsidR="00710F27" w:rsidTr="00054DBB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10F27" w:rsidRDefault="00710F27" w:rsidP="00607DB7">
            <w:pPr>
              <w:pStyle w:val="ISTable"/>
            </w:pPr>
            <w:r>
              <w:t>6.1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10F27" w:rsidRDefault="00710F27" w:rsidP="00607DB7">
            <w:pPr>
              <w:pStyle w:val="ISTable"/>
            </w:pPr>
            <w:r>
              <w:t>25/08/2016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10F27" w:rsidRDefault="00614315" w:rsidP="00E83891">
            <w:pPr>
              <w:pStyle w:val="ISTable"/>
            </w:pPr>
            <w:r>
              <w:t>Added a new field to record 145 to make the Postilion Offline check during Gift card transaction switchable.</w:t>
            </w:r>
          </w:p>
        </w:tc>
      </w:tr>
      <w:tr w:rsidR="001F33E0" w:rsidTr="001D6DF4">
        <w:trPr>
          <w:cantSplit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33E0" w:rsidRDefault="001F33E0" w:rsidP="001F33E0">
            <w:pPr>
              <w:pStyle w:val="ISTable"/>
            </w:pPr>
            <w:r>
              <w:t>6.2</w:t>
            </w:r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33E0" w:rsidRDefault="001F33E0" w:rsidP="001F33E0">
            <w:pPr>
              <w:pStyle w:val="ISTable"/>
            </w:pPr>
            <w:r>
              <w:t>26/08/2016</w:t>
            </w:r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F33E0" w:rsidRDefault="001F33E0" w:rsidP="001D6DF4">
            <w:pPr>
              <w:pStyle w:val="ISTable"/>
            </w:pPr>
            <w:r>
              <w:t>16B V6 / O70 / PRJ0977 – changed Airport record 86 to handle VAT campaign</w:t>
            </w:r>
          </w:p>
        </w:tc>
      </w:tr>
      <w:tr w:rsidR="001B1559" w:rsidTr="001D6DF4">
        <w:trPr>
          <w:cantSplit/>
          <w:ins w:id="0" w:author="david.constable" w:date="2016-09-14T09:31:00Z"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1559" w:rsidRDefault="001B1559" w:rsidP="001F33E0">
            <w:pPr>
              <w:pStyle w:val="ISTable"/>
              <w:rPr>
                <w:ins w:id="1" w:author="david.constable" w:date="2016-09-14T09:31:00Z"/>
              </w:rPr>
            </w:pPr>
            <w:ins w:id="2" w:author="david.constable" w:date="2016-09-14T09:31:00Z">
              <w:r>
                <w:t>7.0</w:t>
              </w:r>
            </w:ins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1559" w:rsidRDefault="001B1559" w:rsidP="001F33E0">
            <w:pPr>
              <w:pStyle w:val="ISTable"/>
              <w:rPr>
                <w:ins w:id="3" w:author="david.constable" w:date="2016-09-14T09:31:00Z"/>
              </w:rPr>
            </w:pPr>
            <w:ins w:id="4" w:author="david.constable" w:date="2016-09-14T09:31:00Z">
              <w:r>
                <w:t>06/09/2016</w:t>
              </w:r>
            </w:ins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1559" w:rsidRDefault="001B1559" w:rsidP="001D6DF4">
            <w:pPr>
              <w:pStyle w:val="ISTable"/>
              <w:rPr>
                <w:ins w:id="5" w:author="david.constable" w:date="2016-09-14T09:31:00Z"/>
              </w:rPr>
            </w:pPr>
            <w:ins w:id="6" w:author="david.constable" w:date="2016-09-14T09:31:00Z">
              <w:r>
                <w:t>Added more fields to 88</w:t>
              </w:r>
              <w:r w:rsidRPr="00ED6F66">
                <w:rPr>
                  <w:vertAlign w:val="superscript"/>
                </w:rPr>
                <w:t>th</w:t>
              </w:r>
              <w:r>
                <w:t xml:space="preserve"> record for PRJ1361-Order &amp; Collect. These fields are used in PSD86 for real time event processing &amp; housekeeping.</w:t>
              </w:r>
            </w:ins>
          </w:p>
        </w:tc>
      </w:tr>
      <w:tr w:rsidR="00717D19" w:rsidTr="001D6DF4">
        <w:trPr>
          <w:cantSplit/>
          <w:ins w:id="7" w:author="kiran.krishnan" w:date="2016-09-29T11:07:00Z"/>
        </w:trPr>
        <w:tc>
          <w:tcPr>
            <w:tcW w:w="16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17D19" w:rsidRDefault="00717D19" w:rsidP="001F33E0">
            <w:pPr>
              <w:pStyle w:val="ISTable"/>
              <w:rPr>
                <w:ins w:id="8" w:author="kiran.krishnan" w:date="2016-09-29T11:07:00Z"/>
              </w:rPr>
            </w:pPr>
            <w:ins w:id="9" w:author="kiran.krishnan" w:date="2016-09-29T11:07:00Z">
              <w:r>
                <w:t>7.1</w:t>
              </w:r>
            </w:ins>
          </w:p>
        </w:tc>
        <w:tc>
          <w:tcPr>
            <w:tcW w:w="21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17D19" w:rsidRDefault="00717D19" w:rsidP="001F33E0">
            <w:pPr>
              <w:pStyle w:val="ISTable"/>
              <w:rPr>
                <w:ins w:id="10" w:author="kiran.krishnan" w:date="2016-09-29T11:07:00Z"/>
              </w:rPr>
            </w:pPr>
            <w:ins w:id="11" w:author="kiran.krishnan" w:date="2016-09-29T11:07:00Z">
              <w:r>
                <w:t>29/09/2016</w:t>
              </w:r>
            </w:ins>
          </w:p>
        </w:tc>
        <w:tc>
          <w:tcPr>
            <w:tcW w:w="7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17D19" w:rsidRDefault="00717D19" w:rsidP="001D6DF4">
            <w:pPr>
              <w:pStyle w:val="ISTable"/>
              <w:rPr>
                <w:ins w:id="12" w:author="kiran.krishnan" w:date="2016-09-29T11:07:00Z"/>
              </w:rPr>
            </w:pPr>
            <w:ins w:id="13" w:author="kiran.krishnan" w:date="2016-09-29T11:07:00Z">
              <w:r>
                <w:t xml:space="preserve">Added new field for Cancel Payment Retry time to </w:t>
              </w:r>
            </w:ins>
            <w:ins w:id="14" w:author="kiran.krishnan" w:date="2016-09-29T11:08:00Z">
              <w:r>
                <w:t>existing</w:t>
              </w:r>
            </w:ins>
            <w:ins w:id="15" w:author="kiran.krishnan" w:date="2016-09-29T11:07:00Z">
              <w:r>
                <w:t xml:space="preserve"> record </w:t>
              </w:r>
            </w:ins>
            <w:ins w:id="16" w:author="kiran.krishnan" w:date="2016-09-29T11:08:00Z">
              <w:r>
                <w:t>72 for Card Payment Freeze work around fix</w:t>
              </w:r>
            </w:ins>
          </w:p>
        </w:tc>
      </w:tr>
    </w:tbl>
    <w:p w:rsidR="00AF0660" w:rsidRDefault="00AF0660" w:rsidP="00687620">
      <w:pPr>
        <w:rPr>
          <w:i/>
          <w:color w:val="0000FF"/>
          <w:szCs w:val="20"/>
        </w:rPr>
      </w:pPr>
    </w:p>
    <w:p w:rsidR="00763C1A" w:rsidRDefault="00763C1A">
      <w:pPr>
        <w:pStyle w:val="ISNormal"/>
      </w:pPr>
    </w:p>
    <w:p w:rsidR="00763C1A" w:rsidRDefault="000A5649">
      <w:pPr>
        <w:pStyle w:val="ISZ1Hdr-noidx"/>
      </w:pPr>
      <w:r>
        <w:t>Contents</w:t>
      </w:r>
    </w:p>
    <w:p w:rsidR="001B1559" w:rsidRDefault="005C28D4">
      <w:pPr>
        <w:pStyle w:val="TOC1"/>
        <w:tabs>
          <w:tab w:val="left" w:pos="1440"/>
          <w:tab w:val="right" w:leader="dot" w:pos="11046"/>
        </w:tabs>
        <w:rPr>
          <w:ins w:id="17" w:author="david.constable" w:date="2016-09-14T09:3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0A5649">
        <w:instrText xml:space="preserve"> TOC \o "1-5" \h \z </w:instrText>
      </w:r>
      <w:r>
        <w:rPr>
          <w:b w:val="0"/>
          <w:bCs w:val="0"/>
          <w:caps w:val="0"/>
        </w:rPr>
        <w:fldChar w:fldCharType="separate"/>
      </w:r>
      <w:ins w:id="18" w:author="david.constable" w:date="2016-09-14T09:33:00Z">
        <w:r w:rsidR="001B1559" w:rsidRPr="003E460C">
          <w:rPr>
            <w:rStyle w:val="Hyperlink"/>
            <w:noProof/>
          </w:rPr>
          <w:fldChar w:fldCharType="begin"/>
        </w:r>
        <w:r w:rsidR="001B1559" w:rsidRPr="003E460C">
          <w:rPr>
            <w:rStyle w:val="Hyperlink"/>
            <w:noProof/>
          </w:rPr>
          <w:instrText xml:space="preserve"> </w:instrText>
        </w:r>
        <w:r w:rsidR="001B1559">
          <w:rPr>
            <w:noProof/>
          </w:rPr>
          <w:instrText>HYPERLINK \l "_Toc461608919"</w:instrText>
        </w:r>
        <w:r w:rsidR="001B1559" w:rsidRPr="003E460C">
          <w:rPr>
            <w:rStyle w:val="Hyperlink"/>
            <w:noProof/>
          </w:rPr>
          <w:instrText xml:space="preserve"> </w:instrText>
        </w:r>
        <w:r w:rsidR="001B1559" w:rsidRPr="003E460C">
          <w:rPr>
            <w:rStyle w:val="Hyperlink"/>
            <w:noProof/>
          </w:rPr>
          <w:fldChar w:fldCharType="separate"/>
        </w:r>
        <w:r w:rsidR="001B1559" w:rsidRPr="003E460C">
          <w:rPr>
            <w:rStyle w:val="Hyperlink"/>
            <w:noProof/>
          </w:rPr>
          <w:t>1.</w:t>
        </w:r>
        <w:r w:rsidR="001B1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1559" w:rsidRPr="003E460C">
          <w:rPr>
            <w:rStyle w:val="Hyperlink"/>
            <w:noProof/>
          </w:rPr>
          <w:t>File Details</w:t>
        </w:r>
        <w:r w:rsidR="001B1559">
          <w:rPr>
            <w:noProof/>
            <w:webHidden/>
          </w:rPr>
          <w:tab/>
        </w:r>
        <w:r w:rsidR="001B1559">
          <w:rPr>
            <w:noProof/>
            <w:webHidden/>
          </w:rPr>
          <w:fldChar w:fldCharType="begin"/>
        </w:r>
        <w:r w:rsidR="001B1559">
          <w:rPr>
            <w:noProof/>
            <w:webHidden/>
          </w:rPr>
          <w:instrText xml:space="preserve"> PAGEREF _Toc461608919 \h </w:instrText>
        </w:r>
      </w:ins>
      <w:r w:rsidR="001B1559">
        <w:rPr>
          <w:noProof/>
          <w:webHidden/>
        </w:rPr>
      </w:r>
      <w:r w:rsidR="001B1559">
        <w:rPr>
          <w:noProof/>
          <w:webHidden/>
        </w:rPr>
        <w:fldChar w:fldCharType="separate"/>
      </w:r>
      <w:ins w:id="19" w:author="david.constable" w:date="2016-09-14T09:33:00Z">
        <w:r w:rsidR="001B1559">
          <w:rPr>
            <w:noProof/>
            <w:webHidden/>
          </w:rPr>
          <w:t>3</w:t>
        </w:r>
        <w:r w:rsidR="001B1559">
          <w:rPr>
            <w:noProof/>
            <w:webHidden/>
          </w:rPr>
          <w:fldChar w:fldCharType="end"/>
        </w:r>
        <w:r w:rsidR="001B1559"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1"/>
        <w:tabs>
          <w:tab w:val="left" w:pos="1440"/>
          <w:tab w:val="right" w:leader="dot" w:pos="11046"/>
        </w:tabs>
        <w:rPr>
          <w:ins w:id="20" w:author="david.constable" w:date="2016-09-14T09:3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david.constable" w:date="2016-09-14T09:3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2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60 - Staff Discount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david.constable" w:date="2016-09-14T09:3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2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61 – Staff Discount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david.constable" w:date="2016-09-14T09:3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2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62 - advantage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david.constable" w:date="2016-09-14T09:33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3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63 – PROMOTIONS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david.constable" w:date="2016-09-14T09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3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64 - advantage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david.constable" w:date="2016-09-14T09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3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65 - advantage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david.constable" w:date="2016-09-14T09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4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66 - currency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" w:author="david.constable" w:date="2016-09-14T09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4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67 - multi purpose receipts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david.constable" w:date="2016-09-14T09:33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960"/>
          <w:tab w:val="right" w:leader="dot" w:pos="11046"/>
        </w:tabs>
        <w:rPr>
          <w:ins w:id="4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"_Toc461608929"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68 – NOT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david.constable" w:date="2016-09-14T09:33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5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69 – Gift vouchers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" w:author="david.constable" w:date="2016-09-14T09:33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5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4" w:author="david.constable" w:date="2016-09-14T09:33:00Z">
        <w:r w:rsidRPr="003E460C">
          <w:rPr>
            <w:rStyle w:val="Hyperlink"/>
            <w:noProof/>
          </w:rPr>
          <w:lastRenderedPageBreak/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71 – ASTRA Routing Till models and Wait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" w:author="david.constable" w:date="2016-09-14T09:33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5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records 69 to 71 and 73 to 76 inclusive are not currently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" w:author="david.constable" w:date="2016-09-14T09:33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5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72 – 16A Card Payment Freeze Work around 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" w:author="david.constable" w:date="2016-09-14T09:33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6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 xml:space="preserve">Record 73 - </w:t>
        </w:r>
        <w:r w:rsidRPr="003E460C">
          <w:rPr>
            <w:rStyle w:val="Hyperlink"/>
            <w:noProof/>
          </w:rPr>
          <w:t>“Other” Payment main Control button for UK &amp; ROI stores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" w:author="david.constable" w:date="2016-09-14T09:33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6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 xml:space="preserve">Record 74 - </w:t>
        </w:r>
        <w:r w:rsidRPr="003E460C">
          <w:rPr>
            <w:rStyle w:val="Hyperlink"/>
            <w:noProof/>
          </w:rPr>
          <w:t>Individual Button control for the “Other” payment Till buttons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" w:author="david.constable" w:date="2016-09-14T09:33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6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77 – PMED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0" w:author="david.constable" w:date="2016-09-14T09:33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7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78 - advice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3" w:author="david.constable" w:date="2016-09-14T09:33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7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79 – Painkillers and pharmacy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6" w:author="david.constable" w:date="2016-09-14T09:33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7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"_Toc461608939"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2.1.19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80 - trailer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" w:author="david.constable" w:date="2016-09-14T09:3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8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8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2.1.20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82 - coffee shop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" w:author="david.constable" w:date="2016-09-14T09:3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8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8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2.1.21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83 – NOT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david.constable" w:date="2016-09-14T09:3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8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8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2.1.22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84 – not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" w:author="david.constable" w:date="2016-09-14T09:3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8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9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2.1.23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85 - pharmacy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1" w:author="david.constable" w:date="2016-09-14T09:3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9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9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2.1.24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86 – Airport Flight/Boarding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4" w:author="david.constable" w:date="2016-09-14T09:33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9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9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2.1.25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records 87 – Not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7" w:author="david.constable" w:date="2016-09-14T09:33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9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9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2.1.26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88 – Order &amp; Collect flags/parameters.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david.constable" w:date="2016-09-14T09:33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0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0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2.1.27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89 – Account Sales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3" w:author="david.constable" w:date="2016-09-14T09:33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0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0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"_Toc461608949"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2.1.28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90 - 4610 Firmware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6" w:author="david.constable" w:date="2016-09-14T09:33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0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0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2.1.29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91 - dual pricing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9" w:author="david.constable" w:date="2016-09-14T09:33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1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1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92 - meal deal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2" w:author="david.constable" w:date="2016-09-14T09:33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1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1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93 - gui printing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5" w:author="david.constable" w:date="2016-09-14T09:33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1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1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94 - SELF PAY MERCHANT IDS FOR 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8" w:author="david.constable" w:date="2016-09-14T09:3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1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2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95 - eco / CASH ACCOUNTING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1" w:author="david.constable" w:date="2016-09-14T09:3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2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2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96 - check digits for international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4" w:author="david.constable" w:date="2016-09-14T09:3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2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2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97 - magic till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7" w:author="david.constable" w:date="2016-09-14T09:3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2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2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98 - ej compression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0" w:author="david.constable" w:date="2016-09-14T09:3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3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3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99 - New D&amp;P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3" w:author="david.constable" w:date="2016-09-14T09:3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3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3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"_Toc461608959"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100 - product recall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6" w:author="david.constable" w:date="2016-09-14T09:33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3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3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2.1.39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101 - PRDUCT RECALL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9" w:author="david.constable" w:date="2016-09-14T09:33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4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2.1.40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102 – E Top-Up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2" w:author="david.constable" w:date="2016-09-14T09:33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4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2.1.41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103 – Gift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5" w:author="david.constable" w:date="2016-09-14T09:33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4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2.1.42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104 – MAP (Morning after pill)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8" w:author="david.constable" w:date="2016-09-14T09:33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4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2.1.43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105 – Credit claiming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1" w:author="david.constable" w:date="2016-09-14T09:33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5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2.1.44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106 – cHIP AND 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4" w:author="david.constable" w:date="2016-09-14T09:33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5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2.1.45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107 – cHIP AND PIN TERMINAL TYPE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david.constable" w:date="2016-09-14T09:33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5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2.1.46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108 - INTERNATIONAL AD CARD (IN ROI)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0" w:author="david.constable" w:date="2016-09-14T09:3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6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6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2.1.47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109 - INTERNATIONAL AD CARD (IN ROI)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3" w:author="david.constable" w:date="2016-09-14T09:3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6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6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"_Toc461608969"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2.1.48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110 – BOOTS.COM IN-STORE 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6" w:author="david.constable" w:date="2016-09-14T09:33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6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6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2.1.49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111 – BOOTS.COM IN-STORE 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9" w:author="david.constable" w:date="2016-09-14T09:3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7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7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112 – BOOTS.COM IN-STORE 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david.constable" w:date="2016-09-14T09:3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7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7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113 – BOOTS.COM IN-STORE 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5" w:author="david.constable" w:date="2016-09-14T09:3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7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7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114 – BOOTS.COM IN-STORE 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8" w:author="david.constable" w:date="2016-09-14T09:3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7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8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115– MY STORENET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1" w:author="david.constable" w:date="2016-09-14T09:33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8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8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116– CHILLED FOOD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4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8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8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117– XMAS MIX &amp; MATCH TRAILER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7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8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8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118– EPS ENHANCEMENTS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0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9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9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119– Receipt Redesign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3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9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9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"_Toc461608979"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120– Integrated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6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19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9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2.1.59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121– Deal Prompts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9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0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0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122– E-Voucher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0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0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123– Validated Receipts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5" w:author="david.constable" w:date="2016-09-14T09:3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0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0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124– Kiosk X1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8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0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1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125– Recall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1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1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1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126-128 – No Change Item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4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1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1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129 – Open Store Reminder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1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1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130 – Open Store Reminder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0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2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2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131 – Emergency Override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3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2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2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"_Toc461608989"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132 – Till Resilience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6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2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2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2.1.69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133 – Loyalty Pending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9" w:author="david.constable" w:date="2016-09-14T09:3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3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3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134 – Till Prompting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2" w:author="david.constable" w:date="2016-09-14T09:33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3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3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2.1.71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135 – Supervisor Key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5" w:author="david.constable" w:date="2016-09-14T09:33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3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3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2.1.72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136 – BAA World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8" w:author="david.constable" w:date="2016-09-14T09:33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3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4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2.1.73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137 – Deal Prioritisation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1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4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4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138 – Dynamic Cash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4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4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46" w:author="david.constable" w:date="2016-09-14T09:33:00Z">
        <w:r w:rsidRPr="003E460C">
          <w:rPr>
            <w:rStyle w:val="Hyperlink"/>
            <w:noProof/>
          </w:rPr>
          <w:lastRenderedPageBreak/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139 – Boots.com Cancel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7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4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4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140 Insurance in a box – Pack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0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5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5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141 – Alliance Pharmacy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3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5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5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"_Toc461608999"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142 – Insurance Homepage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_Toc461608999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6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5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5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2.1.79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143 - Insurance Confirm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9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6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6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144 – Insurance Confirm URL Cont..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2" w:author="david.constable" w:date="2016-09-14T09:3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6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6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145 –Boots Gift Card SCO Message Switch &amp; Gift card Postilion Offline Check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5" w:author="david.constable" w:date="2016-09-14T09:3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6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6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146 – Restricted item sales (Ephedrine/Pseudoephedrine)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8" w:author="david.constable" w:date="2016-09-14T09:3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6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7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147 – Ingenico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1" w:author="david.constable" w:date="2016-09-14T09:3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7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7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148 – Till Batch Printing for Pharmacy CCM Invite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4" w:author="david.constable" w:date="2016-09-14T09:3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7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7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149 – Operator Authorisation Using Date of Birth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7" w:author="david.constable" w:date="2016-09-14T09:3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7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7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150 – Continuity Deal Message Suppression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0" w:author="david.constable" w:date="2016-09-14T09:3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8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8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151 – Store Integrator (SI)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3" w:author="david.constable" w:date="2016-09-14T09:33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8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8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"_Toc461609009"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152 – Deal and Auto Fast Fill Product Group Exclusion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6" w:author="david.constable" w:date="2016-09-14T09:33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8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8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2.1.89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153 – 3rd Party Gift Card Mall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9" w:author="david.constable" w:date="2016-09-14T09:33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9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9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154 –Boots Gift Card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2" w:author="david.constable" w:date="2016-09-14T09:33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9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9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155 – Variable Bag Levy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5" w:author="david.constable" w:date="2016-09-14T09:33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9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29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156 – MicroBroker Settings - Reserved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8" w:author="david.constable" w:date="2016-09-14T09:33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29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0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157 – AdCard Futures switches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1" w:author="david.constable" w:date="2016-09-14T09:33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0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0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158 – AdCard Futures Trial Barcode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4" w:author="david.constable" w:date="2016-09-14T09:33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0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0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159 – AdCard Futures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7" w:author="david.constable" w:date="2016-09-14T09:33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0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0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160 – AdCard Futures Receipts &amp; Mini Statement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0" w:author="david.constable" w:date="2016-09-14T09:33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1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1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  <w:snapToGrid w:val="0"/>
          </w:rPr>
          <w:t>2.1.97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  <w:snapToGrid w:val="0"/>
          </w:rPr>
          <w:t>RECORD 161 – AdCard Futures ISO 3166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3" w:author="david.constable" w:date="2016-09-14T09:33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1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1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"_Toc461609019"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2.1.98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162 – ACF Dec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6" w:author="david.constable" w:date="2016-09-14T09:33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1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1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2.1.99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163 – ACF API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9" w:author="david.constable" w:date="2016-09-14T09:33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2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2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164 – ACF Club Cache Exclusions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2" w:author="david.constable" w:date="2016-09-14T09:33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2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2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165 – ACF Card Pre TXN Locking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5" w:author="david.constable" w:date="2016-09-14T09:33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2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2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166 - Core 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8" w:author="david.constable" w:date="2016-09-14T09:33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2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3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167 - Till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1" w:author="david.constable" w:date="2016-09-14T09:33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3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3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168 - Project Diamond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4" w:author="david.constable" w:date="2016-09-14T09:33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3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36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"_Toc461609026"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169 – Till Limits Increase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7" w:author="david.constable" w:date="2016-09-14T09:33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38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39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"_Toc461609027"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170 – Double Discount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0" w:author="david.constable" w:date="2016-09-14T09:33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4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42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"_Toc461609028"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171 – Centralised View of Stock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3" w:author="david.constable" w:date="2016-09-14T09:33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44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45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"_Toc461609029"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172 – Centralised View of Stock URL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6" w:author="david.constable" w:date="2016-09-14T09:33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4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48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"_Toc461609030"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2.1.109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173 - 3rd Party Photo Supplier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9" w:author="david.constable" w:date="2016-09-14T09:33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50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51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"_Toc461609031"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174 – Supervisor Sign On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2" w:author="david.constable" w:date="2016-09-14T09:33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5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54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"_Toc461609032"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2.1.111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175 – F341 PED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5" w:author="david.constable" w:date="2016-09-14T09:33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56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57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"_Toc461609033"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2.1.112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176 – PED Inspection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8" w:author="david.constable" w:date="2016-09-14T09:33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5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60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"_Toc461609034"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2.1.113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177 – eSocket.POS Class Path and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1" w:author="david.constable" w:date="2016-09-14T09:33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B1559" w:rsidRDefault="001B1559">
      <w:pPr>
        <w:pStyle w:val="TOC2"/>
        <w:tabs>
          <w:tab w:val="left" w:pos="1200"/>
          <w:tab w:val="right" w:leader="dot" w:pos="11046"/>
        </w:tabs>
        <w:rPr>
          <w:ins w:id="362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363" w:author="david.constable" w:date="2016-09-14T09:33:00Z">
        <w:r w:rsidRPr="003E460C">
          <w:rPr>
            <w:rStyle w:val="Hyperlink"/>
            <w:noProof/>
          </w:rPr>
          <w:fldChar w:fldCharType="begin"/>
        </w:r>
        <w:r w:rsidRPr="003E460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"_Toc461609035"</w:instrText>
        </w:r>
        <w:r w:rsidRPr="003E460C">
          <w:rPr>
            <w:rStyle w:val="Hyperlink"/>
            <w:noProof/>
          </w:rPr>
          <w:instrText xml:space="preserve"> </w:instrText>
        </w:r>
        <w:r w:rsidRPr="003E460C">
          <w:rPr>
            <w:rStyle w:val="Hyperlink"/>
            <w:noProof/>
          </w:rPr>
          <w:fldChar w:fldCharType="separate"/>
        </w:r>
        <w:r w:rsidRPr="003E460C">
          <w:rPr>
            <w:rStyle w:val="Hyperlink"/>
            <w:noProof/>
          </w:rPr>
          <w:t>2.1.114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E460C">
          <w:rPr>
            <w:rStyle w:val="Hyperlink"/>
            <w:noProof/>
          </w:rPr>
          <w:t>Record 178 – PCI Limits &amp; Thresholds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_Toc461609035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4" w:author="david.constable" w:date="2016-09-14T09:33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3E460C">
          <w:rPr>
            <w:rStyle w:val="Hyperlink"/>
            <w:noProof/>
          </w:rPr>
          <w:fldChar w:fldCharType="end"/>
        </w:r>
      </w:ins>
    </w:p>
    <w:p w:rsidR="001F33E0" w:rsidDel="001B1559" w:rsidRDefault="001F33E0">
      <w:pPr>
        <w:pStyle w:val="TOC1"/>
        <w:tabs>
          <w:tab w:val="left" w:pos="1440"/>
          <w:tab w:val="right" w:leader="dot" w:pos="11046"/>
        </w:tabs>
        <w:rPr>
          <w:del w:id="365" w:author="david.constable" w:date="2016-09-14T09:3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66" w:author="david.constable" w:date="2016-09-14T09:33:00Z">
        <w:r w:rsidRPr="001B1559" w:rsidDel="001B1559">
          <w:rPr>
            <w:rStyle w:val="Hyperlink"/>
            <w:noProof/>
          </w:rPr>
          <w:delText>1.</w:delText>
        </w:r>
        <w:r w:rsidDel="001B1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File Details</w:delText>
        </w:r>
        <w:r w:rsidDel="001B1559">
          <w:rPr>
            <w:noProof/>
            <w:webHidden/>
          </w:rPr>
          <w:tab/>
          <w:delText>3</w:delText>
        </w:r>
      </w:del>
    </w:p>
    <w:p w:rsidR="001F33E0" w:rsidDel="001B1559" w:rsidRDefault="001F33E0">
      <w:pPr>
        <w:pStyle w:val="TOC1"/>
        <w:tabs>
          <w:tab w:val="left" w:pos="1440"/>
          <w:tab w:val="right" w:leader="dot" w:pos="11046"/>
        </w:tabs>
        <w:rPr>
          <w:del w:id="367" w:author="david.constable" w:date="2016-09-14T09:33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68" w:author="david.constable" w:date="2016-09-14T09:33:00Z">
        <w:r w:rsidRPr="001B1559" w:rsidDel="001B1559">
          <w:rPr>
            <w:rStyle w:val="Hyperlink"/>
            <w:noProof/>
          </w:rPr>
          <w:delText>2.</w:delText>
        </w:r>
        <w:r w:rsidDel="001B1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Layout</w:delText>
        </w:r>
        <w:r w:rsidDel="001B1559">
          <w:rPr>
            <w:noProof/>
            <w:webHidden/>
          </w:rPr>
          <w:tab/>
          <w:delText>4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6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70" w:author="david.constable" w:date="2016-09-14T09:33:00Z">
        <w:r w:rsidRPr="001B1559" w:rsidDel="001B1559">
          <w:rPr>
            <w:rStyle w:val="Hyperlink"/>
            <w:noProof/>
          </w:rPr>
          <w:delText>2.1.1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60 - Staff Discount</w:delText>
        </w:r>
        <w:r w:rsidDel="001B1559">
          <w:rPr>
            <w:noProof/>
            <w:webHidden/>
          </w:rPr>
          <w:tab/>
          <w:delText>4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7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72" w:author="david.constable" w:date="2016-09-14T09:33:00Z">
        <w:r w:rsidRPr="001B1559" w:rsidDel="001B1559">
          <w:rPr>
            <w:rStyle w:val="Hyperlink"/>
            <w:noProof/>
          </w:rPr>
          <w:delText>2.1.2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61 – Staff Discount</w:delText>
        </w:r>
        <w:r w:rsidDel="001B1559">
          <w:rPr>
            <w:noProof/>
            <w:webHidden/>
          </w:rPr>
          <w:tab/>
          <w:delText>4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7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74" w:author="david.constable" w:date="2016-09-14T09:33:00Z">
        <w:r w:rsidRPr="001B1559" w:rsidDel="001B1559">
          <w:rPr>
            <w:rStyle w:val="Hyperlink"/>
            <w:noProof/>
          </w:rPr>
          <w:delText>2.1.3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62 - advantage card</w:delText>
        </w:r>
        <w:r w:rsidDel="001B1559">
          <w:rPr>
            <w:noProof/>
            <w:webHidden/>
          </w:rPr>
          <w:tab/>
          <w:delText>4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7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76" w:author="david.constable" w:date="2016-09-14T09:33:00Z">
        <w:r w:rsidRPr="001B1559" w:rsidDel="001B1559">
          <w:rPr>
            <w:rStyle w:val="Hyperlink"/>
            <w:noProof/>
          </w:rPr>
          <w:delText>2.1.4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63 – PROMOTIONS RECORD</w:delText>
        </w:r>
        <w:r w:rsidDel="001B1559">
          <w:rPr>
            <w:noProof/>
            <w:webHidden/>
          </w:rPr>
          <w:tab/>
          <w:delText>5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7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7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64 - advantage card</w:delText>
        </w:r>
        <w:r w:rsidDel="001B1559">
          <w:rPr>
            <w:noProof/>
            <w:webHidden/>
          </w:rPr>
          <w:tab/>
          <w:delText>5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7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8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65 - advantage card</w:delText>
        </w:r>
        <w:r w:rsidDel="001B1559">
          <w:rPr>
            <w:noProof/>
            <w:webHidden/>
          </w:rPr>
          <w:tab/>
          <w:delText>5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8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8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66 - currency converter</w:delText>
        </w:r>
        <w:r w:rsidDel="001B1559">
          <w:rPr>
            <w:noProof/>
            <w:webHidden/>
          </w:rPr>
          <w:tab/>
          <w:delText>5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8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8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67 - multi purpose receipts</w:delText>
        </w:r>
        <w:r w:rsidDel="001B1559">
          <w:rPr>
            <w:noProof/>
            <w:webHidden/>
          </w:rPr>
          <w:tab/>
          <w:delText>5</w:delText>
        </w:r>
      </w:del>
    </w:p>
    <w:p w:rsidR="001F33E0" w:rsidDel="001B1559" w:rsidRDefault="001F33E0">
      <w:pPr>
        <w:pStyle w:val="TOC2"/>
        <w:tabs>
          <w:tab w:val="left" w:pos="960"/>
          <w:tab w:val="right" w:leader="dot" w:pos="11046"/>
        </w:tabs>
        <w:rPr>
          <w:del w:id="38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8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68 – NOT USED</w:delText>
        </w:r>
        <w:r w:rsidDel="001B1559">
          <w:rPr>
            <w:noProof/>
            <w:webHidden/>
          </w:rPr>
          <w:tab/>
          <w:delText>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38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8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69 – Gift vouchers</w:delText>
        </w:r>
        <w:r w:rsidDel="001B1559">
          <w:rPr>
            <w:noProof/>
            <w:webHidden/>
          </w:rPr>
          <w:tab/>
          <w:delText>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38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9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71 – ASTRA Routing Till models and Wait time</w:delText>
        </w:r>
        <w:r w:rsidDel="001B1559">
          <w:rPr>
            <w:noProof/>
            <w:webHidden/>
          </w:rPr>
          <w:tab/>
          <w:delText>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39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9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records 69 to 71 and 73 to 76 inclusive are not currently used</w:delText>
        </w:r>
        <w:r w:rsidDel="001B1559">
          <w:rPr>
            <w:noProof/>
            <w:webHidden/>
          </w:rPr>
          <w:tab/>
          <w:delText>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39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9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72 – 16A Card Payment Freeze Work around Fix</w:delText>
        </w:r>
        <w:r w:rsidDel="001B1559">
          <w:rPr>
            <w:noProof/>
            <w:webHidden/>
          </w:rPr>
          <w:tab/>
          <w:delText>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39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9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 xml:space="preserve">Record 73 - </w:delText>
        </w:r>
        <w:r w:rsidRPr="001B1559" w:rsidDel="001B1559">
          <w:rPr>
            <w:rStyle w:val="Hyperlink"/>
            <w:noProof/>
          </w:rPr>
          <w:delText>“Other” Payment main Control button for UK &amp; ROI stores</w:delText>
        </w:r>
        <w:r w:rsidDel="001B1559">
          <w:rPr>
            <w:noProof/>
            <w:webHidden/>
          </w:rPr>
          <w:tab/>
          <w:delText>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39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39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 xml:space="preserve">Record 74 - </w:delText>
        </w:r>
        <w:r w:rsidRPr="001B1559" w:rsidDel="001B1559">
          <w:rPr>
            <w:rStyle w:val="Hyperlink"/>
            <w:noProof/>
          </w:rPr>
          <w:delText>Individual Button control for the “Other” payment Till buttons</w:delText>
        </w:r>
        <w:r w:rsidDel="001B1559">
          <w:rPr>
            <w:noProof/>
            <w:webHidden/>
          </w:rPr>
          <w:tab/>
          <w:delText>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39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0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77 – PMED</w:delText>
        </w:r>
        <w:r w:rsidDel="001B1559">
          <w:rPr>
            <w:noProof/>
            <w:webHidden/>
          </w:rPr>
          <w:tab/>
          <w:delText>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0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0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78 - advice items</w:delText>
        </w:r>
        <w:r w:rsidDel="001B1559">
          <w:rPr>
            <w:noProof/>
            <w:webHidden/>
          </w:rPr>
          <w:tab/>
          <w:delText>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0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0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79 – Painkillers and pharmacy items</w:delText>
        </w:r>
        <w:r w:rsidDel="001B1559">
          <w:rPr>
            <w:noProof/>
            <w:webHidden/>
          </w:rPr>
          <w:tab/>
          <w:delText>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0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0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2.1.19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80 - trailer</w:delText>
        </w:r>
        <w:r w:rsidDel="001B1559">
          <w:rPr>
            <w:noProof/>
            <w:webHidden/>
          </w:rPr>
          <w:tab/>
          <w:delText>10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0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0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2.1.20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82 - coffee shop</w:delText>
        </w:r>
        <w:r w:rsidDel="001B1559">
          <w:rPr>
            <w:noProof/>
            <w:webHidden/>
          </w:rPr>
          <w:tab/>
          <w:delText>10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0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1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2.1.21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83 – NOT USED</w:delText>
        </w:r>
        <w:r w:rsidDel="001B1559">
          <w:rPr>
            <w:noProof/>
            <w:webHidden/>
          </w:rPr>
          <w:tab/>
          <w:delText>10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1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1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2.1.22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84 – not used</w:delText>
        </w:r>
        <w:r w:rsidDel="001B1559">
          <w:rPr>
            <w:noProof/>
            <w:webHidden/>
          </w:rPr>
          <w:tab/>
          <w:delText>10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1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1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2.1.23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85 - pharmacy</w:delText>
        </w:r>
        <w:r w:rsidDel="001B1559">
          <w:rPr>
            <w:noProof/>
            <w:webHidden/>
          </w:rPr>
          <w:tab/>
          <w:delText>10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1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16" w:author="david.constable" w:date="2016-09-14T09:33:00Z">
        <w:r w:rsidRPr="001B1559" w:rsidDel="001B1559">
          <w:rPr>
            <w:rStyle w:val="Hyperlink"/>
            <w:noProof/>
          </w:rPr>
          <w:delText>2.1.24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86 – Airport Flight/Boarding Card</w:delText>
        </w:r>
        <w:r w:rsidDel="001B1559">
          <w:rPr>
            <w:noProof/>
            <w:webHidden/>
          </w:rPr>
          <w:tab/>
          <w:delText>10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1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18" w:author="david.constable" w:date="2016-09-14T09:33:00Z">
        <w:r w:rsidRPr="001B1559" w:rsidDel="001B1559">
          <w:rPr>
            <w:rStyle w:val="Hyperlink"/>
            <w:noProof/>
          </w:rPr>
          <w:delText>2.1.25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records 87 to 88 - not used</w:delText>
        </w:r>
        <w:r w:rsidDel="001B1559">
          <w:rPr>
            <w:noProof/>
            <w:webHidden/>
          </w:rPr>
          <w:tab/>
          <w:delText>11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1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20" w:author="david.constable" w:date="2016-09-14T09:33:00Z">
        <w:r w:rsidRPr="001B1559" w:rsidDel="001B1559">
          <w:rPr>
            <w:rStyle w:val="Hyperlink"/>
            <w:noProof/>
          </w:rPr>
          <w:delText>2.1.26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89 – Account Sales</w:delText>
        </w:r>
        <w:r w:rsidDel="001B1559">
          <w:rPr>
            <w:noProof/>
            <w:webHidden/>
          </w:rPr>
          <w:tab/>
          <w:delText>11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2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22" w:author="david.constable" w:date="2016-09-14T09:33:00Z">
        <w:r w:rsidRPr="001B1559" w:rsidDel="001B1559">
          <w:rPr>
            <w:rStyle w:val="Hyperlink"/>
            <w:noProof/>
          </w:rPr>
          <w:delText>2.1.27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90 - 4610 Firmware levels</w:delText>
        </w:r>
        <w:r w:rsidDel="001B1559">
          <w:rPr>
            <w:noProof/>
            <w:webHidden/>
          </w:rPr>
          <w:tab/>
          <w:delText>11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2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24" w:author="david.constable" w:date="2016-09-14T09:33:00Z">
        <w:r w:rsidRPr="001B1559" w:rsidDel="001B1559">
          <w:rPr>
            <w:rStyle w:val="Hyperlink"/>
            <w:noProof/>
          </w:rPr>
          <w:delText>2.1.28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91 - dual pricing</w:delText>
        </w:r>
        <w:r w:rsidDel="001B1559">
          <w:rPr>
            <w:noProof/>
            <w:webHidden/>
          </w:rPr>
          <w:tab/>
          <w:delText>11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2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2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2.1.29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92 - meal deal</w:delText>
        </w:r>
        <w:r w:rsidDel="001B1559">
          <w:rPr>
            <w:noProof/>
            <w:webHidden/>
          </w:rPr>
          <w:tab/>
          <w:delText>12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2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2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93 - gui printing</w:delText>
        </w:r>
        <w:r w:rsidDel="001B1559">
          <w:rPr>
            <w:noProof/>
            <w:webHidden/>
          </w:rPr>
          <w:tab/>
          <w:delText>12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2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3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94 - SELF PAY MERCHANT IDS FOR EPS</w:delText>
        </w:r>
        <w:r w:rsidDel="001B1559">
          <w:rPr>
            <w:noProof/>
            <w:webHidden/>
          </w:rPr>
          <w:tab/>
          <w:delText>12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3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3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95 - eco / CASH ACCOUNTING</w:delText>
        </w:r>
        <w:r w:rsidDel="001B1559">
          <w:rPr>
            <w:noProof/>
            <w:webHidden/>
          </w:rPr>
          <w:tab/>
          <w:delText>12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3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3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96 - check digits for international</w:delText>
        </w:r>
        <w:r w:rsidDel="001B1559">
          <w:rPr>
            <w:noProof/>
            <w:webHidden/>
          </w:rPr>
          <w:tab/>
          <w:delText>12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3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3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97 - magic till events</w:delText>
        </w:r>
        <w:r w:rsidDel="001B1559">
          <w:rPr>
            <w:noProof/>
            <w:webHidden/>
          </w:rPr>
          <w:tab/>
          <w:delText>13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3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3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98 - ej compression</w:delText>
        </w:r>
        <w:r w:rsidDel="001B1559">
          <w:rPr>
            <w:noProof/>
            <w:webHidden/>
          </w:rPr>
          <w:tab/>
          <w:delText>13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3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4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99 - New D&amp;P</w:delText>
        </w:r>
        <w:r w:rsidDel="001B1559">
          <w:rPr>
            <w:noProof/>
            <w:webHidden/>
          </w:rPr>
          <w:tab/>
          <w:delText>13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4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4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100 - product recall</w:delText>
        </w:r>
        <w:r w:rsidDel="001B1559">
          <w:rPr>
            <w:noProof/>
            <w:webHidden/>
          </w:rPr>
          <w:tab/>
          <w:delText>13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4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4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2.1.38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101 - PRDUCT RECALL</w:delText>
        </w:r>
        <w:r w:rsidDel="001B1559">
          <w:rPr>
            <w:noProof/>
            <w:webHidden/>
          </w:rPr>
          <w:tab/>
          <w:delText>13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4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46" w:author="david.constable" w:date="2016-09-14T09:33:00Z">
        <w:r w:rsidRPr="001B1559" w:rsidDel="001B1559">
          <w:rPr>
            <w:rStyle w:val="Hyperlink"/>
            <w:noProof/>
          </w:rPr>
          <w:delText>2.1.39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102 – E Top-Up</w:delText>
        </w:r>
        <w:r w:rsidDel="001B1559">
          <w:rPr>
            <w:noProof/>
            <w:webHidden/>
          </w:rPr>
          <w:tab/>
          <w:delText>14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4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48" w:author="david.constable" w:date="2016-09-14T09:33:00Z">
        <w:r w:rsidRPr="001B1559" w:rsidDel="001B1559">
          <w:rPr>
            <w:rStyle w:val="Hyperlink"/>
            <w:noProof/>
          </w:rPr>
          <w:delText>2.1.40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103 – Gift Card</w:delText>
        </w:r>
        <w:r w:rsidDel="001B1559">
          <w:rPr>
            <w:noProof/>
            <w:webHidden/>
          </w:rPr>
          <w:tab/>
          <w:delText>14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4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50" w:author="david.constable" w:date="2016-09-14T09:33:00Z">
        <w:r w:rsidRPr="001B1559" w:rsidDel="001B1559">
          <w:rPr>
            <w:rStyle w:val="Hyperlink"/>
            <w:noProof/>
          </w:rPr>
          <w:delText>2.1.41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104 – MAP (Morning after pill)</w:delText>
        </w:r>
        <w:r w:rsidDel="001B1559">
          <w:rPr>
            <w:noProof/>
            <w:webHidden/>
          </w:rPr>
          <w:tab/>
          <w:delText>15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5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5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105 – Credit claiming</w:delText>
        </w:r>
        <w:r w:rsidDel="001B1559">
          <w:rPr>
            <w:noProof/>
            <w:webHidden/>
          </w:rPr>
          <w:tab/>
          <w:delText>15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5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5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106 – cHIP AND PIN</w:delText>
        </w:r>
        <w:r w:rsidDel="001B1559">
          <w:rPr>
            <w:noProof/>
            <w:webHidden/>
          </w:rPr>
          <w:tab/>
          <w:delText>15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5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5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107 – cHIP AND PIN TERMINAL TYPE VALUES</w:delText>
        </w:r>
        <w:r w:rsidDel="001B1559">
          <w:rPr>
            <w:noProof/>
            <w:webHidden/>
          </w:rPr>
          <w:tab/>
          <w:delText>15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5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5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108 - INTERNATIONAL AD CARD (IN ROI)</w:delText>
        </w:r>
        <w:r w:rsidDel="001B1559">
          <w:rPr>
            <w:noProof/>
            <w:webHidden/>
          </w:rPr>
          <w:tab/>
          <w:delText>16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5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6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109 - INTERNATIONAL AD CARD (IN ROI)</w:delText>
        </w:r>
        <w:r w:rsidDel="001B1559">
          <w:rPr>
            <w:noProof/>
            <w:webHidden/>
          </w:rPr>
          <w:tab/>
          <w:delText>16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6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6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110 – BOOTS.COM IN-STORE ORDERING</w:delText>
        </w:r>
        <w:r w:rsidDel="001B1559">
          <w:rPr>
            <w:noProof/>
            <w:webHidden/>
          </w:rPr>
          <w:tab/>
          <w:delText>16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6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6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111 – BOOTS.COM IN-STORE ORDERING</w:delText>
        </w:r>
        <w:r w:rsidDel="001B1559">
          <w:rPr>
            <w:noProof/>
            <w:webHidden/>
          </w:rPr>
          <w:tab/>
          <w:delText>17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6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6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2.1.49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112 – BOOTS.COM IN-STORE ORDERING</w:delText>
        </w:r>
        <w:r w:rsidDel="001B1559">
          <w:rPr>
            <w:noProof/>
            <w:webHidden/>
          </w:rPr>
          <w:tab/>
          <w:delText>17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6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6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113 – BOOTS.COM IN-STORE ORDERING</w:delText>
        </w:r>
        <w:r w:rsidDel="001B1559">
          <w:rPr>
            <w:noProof/>
            <w:webHidden/>
          </w:rPr>
          <w:tab/>
          <w:delText>17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6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7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114 – BOOTS.COM IN-STORE ORDERING</w:delText>
        </w:r>
        <w:r w:rsidDel="001B1559">
          <w:rPr>
            <w:noProof/>
            <w:webHidden/>
          </w:rPr>
          <w:tab/>
          <w:delText>17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7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7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115– MY STORENET</w:delText>
        </w:r>
        <w:r w:rsidDel="001B1559">
          <w:rPr>
            <w:noProof/>
            <w:webHidden/>
          </w:rPr>
          <w:tab/>
          <w:delText>17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7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7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116– CHILLED FOOD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7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7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117– XMAS MIX &amp; MATCH TRAILER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7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7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118– EPS ENHANCEMENTS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7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8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119– Receipt Redesign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8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8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120– Integrated Security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8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8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121– Deal Prompts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8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8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2.1.59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122– E-Voucher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8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8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123– Validated Receipts</w:delText>
        </w:r>
        <w:r w:rsidDel="001B1559">
          <w:rPr>
            <w:noProof/>
            <w:webHidden/>
          </w:rPr>
          <w:tab/>
          <w:delText>18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8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9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124– Kiosk X1 Settings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9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9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125– Recall URL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9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9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126-128 – No Change Item codes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9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9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129 – Open Store Reminder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9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49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130 – Open Store Reminder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49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0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131 – Emergency Override Date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0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0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132 – Till Resilience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0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0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133 – Loyalty Pending Points</w:delText>
        </w:r>
        <w:r w:rsidDel="001B1559">
          <w:rPr>
            <w:noProof/>
            <w:webHidden/>
          </w:rPr>
          <w:tab/>
          <w:delText>19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0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0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2.1.69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134 – Till Prompting</w:delText>
        </w:r>
        <w:r w:rsidDel="001B1559">
          <w:rPr>
            <w:noProof/>
            <w:webHidden/>
          </w:rPr>
          <w:tab/>
          <w:delText>20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0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08" w:author="david.constable" w:date="2016-09-14T09:33:00Z">
        <w:r w:rsidRPr="001B1559" w:rsidDel="001B1559">
          <w:rPr>
            <w:rStyle w:val="Hyperlink"/>
            <w:noProof/>
          </w:rPr>
          <w:delText>2.1.70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135 – Supervisor Key Configuration</w:delText>
        </w:r>
        <w:r w:rsidDel="001B1559">
          <w:rPr>
            <w:noProof/>
            <w:webHidden/>
          </w:rPr>
          <w:tab/>
          <w:delText>20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0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10" w:author="david.constable" w:date="2016-09-14T09:33:00Z">
        <w:r w:rsidRPr="001B1559" w:rsidDel="001B1559">
          <w:rPr>
            <w:rStyle w:val="Hyperlink"/>
            <w:noProof/>
          </w:rPr>
          <w:delText>2.1.71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136 – BAA World Points</w:delText>
        </w:r>
        <w:r w:rsidDel="001B1559">
          <w:rPr>
            <w:noProof/>
            <w:webHidden/>
          </w:rPr>
          <w:tab/>
          <w:delText>20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1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12" w:author="david.constable" w:date="2016-09-14T09:33:00Z">
        <w:r w:rsidRPr="001B1559" w:rsidDel="001B1559">
          <w:rPr>
            <w:rStyle w:val="Hyperlink"/>
            <w:noProof/>
          </w:rPr>
          <w:delText>2.1.72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137 – Deal Prioritisation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1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1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138 – Dynamic Cash Keys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1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1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139 – Boots.com Cancel URL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1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1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140 Insurance in a box – Pack Description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1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2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141 – Alliance Pharmacy Options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2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2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142 – Insurance Homepage URL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2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2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143 - Insurance Confirm URL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2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2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2.1.79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144 – Insurance Confirm URL Cont..</w:delText>
        </w:r>
        <w:r w:rsidDel="001B1559">
          <w:rPr>
            <w:noProof/>
            <w:webHidden/>
          </w:rPr>
          <w:tab/>
          <w:delText>21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2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2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145 –Boots Gift Card SCO Message Switch &amp; Gift card Postilion Offline Check Switch</w:delText>
        </w:r>
        <w:r w:rsidDel="001B1559">
          <w:rPr>
            <w:noProof/>
            <w:webHidden/>
          </w:rPr>
          <w:tab/>
          <w:delText>22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2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3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146 – Restricted item sales (Ephedrine/Pseudoephedrine)</w:delText>
        </w:r>
        <w:r w:rsidDel="001B1559">
          <w:rPr>
            <w:noProof/>
            <w:webHidden/>
          </w:rPr>
          <w:tab/>
          <w:delText>22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3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3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147 – Ingenico Security</w:delText>
        </w:r>
        <w:r w:rsidDel="001B1559">
          <w:rPr>
            <w:noProof/>
            <w:webHidden/>
          </w:rPr>
          <w:tab/>
          <w:delText>22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3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3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148 – Till Batch Printing for Pharmacy CCM Invite</w:delText>
        </w:r>
        <w:r w:rsidDel="001B1559">
          <w:rPr>
            <w:noProof/>
            <w:webHidden/>
          </w:rPr>
          <w:tab/>
          <w:delText>22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3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3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149 – Operator Authorisation Using Date of Birth</w:delText>
        </w:r>
        <w:r w:rsidDel="001B1559">
          <w:rPr>
            <w:noProof/>
            <w:webHidden/>
          </w:rPr>
          <w:tab/>
          <w:delText>22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3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3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150 – Continuity Deal Message Suppression</w:delText>
        </w:r>
        <w:r w:rsidDel="001B1559">
          <w:rPr>
            <w:noProof/>
            <w:webHidden/>
          </w:rPr>
          <w:tab/>
          <w:delText>22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3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4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151 – Store Integrator (SI) Options</w:delText>
        </w:r>
        <w:r w:rsidDel="001B1559">
          <w:rPr>
            <w:noProof/>
            <w:webHidden/>
          </w:rPr>
          <w:tab/>
          <w:delText>22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4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4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152 – Deal and Auto Fast Fill Product Group Exclusion</w:delText>
        </w:r>
        <w:r w:rsidDel="001B1559">
          <w:rPr>
            <w:noProof/>
            <w:webHidden/>
          </w:rPr>
          <w:tab/>
          <w:delText>23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4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4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153 – 3rd Party Gift Card Mall</w:delText>
        </w:r>
        <w:r w:rsidDel="001B1559">
          <w:rPr>
            <w:noProof/>
            <w:webHidden/>
          </w:rPr>
          <w:tab/>
          <w:delText>23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4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4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2.1.89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154 –Boots Gift Card Extension</w:delText>
        </w:r>
        <w:r w:rsidDel="001B1559">
          <w:rPr>
            <w:noProof/>
            <w:webHidden/>
          </w:rPr>
          <w:tab/>
          <w:delText>23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4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4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155 – Variable Bag Levy</w:delText>
        </w:r>
        <w:r w:rsidDel="001B1559">
          <w:rPr>
            <w:noProof/>
            <w:webHidden/>
          </w:rPr>
          <w:tab/>
          <w:delText>23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4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5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156 – MicroBroker Settings - Reserved</w:delText>
        </w:r>
        <w:r w:rsidDel="001B1559">
          <w:rPr>
            <w:noProof/>
            <w:webHidden/>
          </w:rPr>
          <w:tab/>
          <w:delText>24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5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52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157 – AdCard Futures switches</w:delText>
        </w:r>
        <w:r w:rsidDel="001B1559">
          <w:rPr>
            <w:noProof/>
            <w:webHidden/>
          </w:rPr>
          <w:tab/>
          <w:delText>24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5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54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158 – AdCard Futures Trial Barcode details</w:delText>
        </w:r>
        <w:r w:rsidDel="001B1559">
          <w:rPr>
            <w:noProof/>
            <w:webHidden/>
          </w:rPr>
          <w:tab/>
          <w:delText>25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5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56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159 – AdCard Futures Options</w:delText>
        </w:r>
        <w:r w:rsidDel="001B1559">
          <w:rPr>
            <w:noProof/>
            <w:webHidden/>
          </w:rPr>
          <w:tab/>
          <w:delText>25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5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58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160 – AdCard Futures Receipts &amp; Mini Statement format</w:delText>
        </w:r>
        <w:r w:rsidDel="001B1559">
          <w:rPr>
            <w:noProof/>
            <w:webHidden/>
          </w:rPr>
          <w:tab/>
          <w:delText>25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5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60" w:author="david.constable" w:date="2016-09-14T09:33:00Z">
        <w:r w:rsidRPr="001B1559" w:rsidDel="001B1559">
          <w:rPr>
            <w:rStyle w:val="Hyperlink"/>
            <w:noProof/>
            <w:snapToGrid w:val="0"/>
          </w:rPr>
          <w:delText>2.1.96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  <w:snapToGrid w:val="0"/>
          </w:rPr>
          <w:delText>RECORD 161 – AdCard Futures ISO 3166 options</w:delText>
        </w:r>
        <w:r w:rsidDel="001B1559">
          <w:rPr>
            <w:noProof/>
            <w:webHidden/>
          </w:rPr>
          <w:tab/>
          <w:delText>26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6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62" w:author="david.constable" w:date="2016-09-14T09:33:00Z">
        <w:r w:rsidRPr="001B1559" w:rsidDel="001B1559">
          <w:rPr>
            <w:rStyle w:val="Hyperlink"/>
            <w:noProof/>
          </w:rPr>
          <w:delText>2.1.97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162 – ACF Dec manager</w:delText>
        </w:r>
        <w:r w:rsidDel="001B1559">
          <w:rPr>
            <w:noProof/>
            <w:webHidden/>
          </w:rPr>
          <w:tab/>
          <w:delText>26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6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64" w:author="david.constable" w:date="2016-09-14T09:33:00Z">
        <w:r w:rsidRPr="001B1559" w:rsidDel="001B1559">
          <w:rPr>
            <w:rStyle w:val="Hyperlink"/>
            <w:noProof/>
          </w:rPr>
          <w:delText>2.1.98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163 – ACF API Logging</w:delText>
        </w:r>
        <w:r w:rsidDel="001B1559">
          <w:rPr>
            <w:noProof/>
            <w:webHidden/>
          </w:rPr>
          <w:tab/>
          <w:delText>26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6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66" w:author="david.constable" w:date="2016-09-14T09:33:00Z">
        <w:r w:rsidRPr="001B1559" w:rsidDel="001B1559">
          <w:rPr>
            <w:rStyle w:val="Hyperlink"/>
            <w:noProof/>
          </w:rPr>
          <w:delText>2.1.99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164 – ACF Club Cache Exclusions</w:delText>
        </w:r>
        <w:r w:rsidDel="001B1559">
          <w:rPr>
            <w:noProof/>
            <w:webHidden/>
          </w:rPr>
          <w:tab/>
          <w:delText>27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6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68" w:author="david.constable" w:date="2016-09-14T09:33:00Z">
        <w:r w:rsidRPr="001B1559" w:rsidDel="001B1559">
          <w:rPr>
            <w:rStyle w:val="Hyperlink"/>
            <w:noProof/>
          </w:rPr>
          <w:delText>2.1.100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165 – ACF Card Pre TXN Locking</w:delText>
        </w:r>
        <w:r w:rsidDel="001B1559">
          <w:rPr>
            <w:noProof/>
            <w:webHidden/>
          </w:rPr>
          <w:tab/>
          <w:delText>27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6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70" w:author="david.constable" w:date="2016-09-14T09:33:00Z">
        <w:r w:rsidRPr="001B1559" w:rsidDel="001B1559">
          <w:rPr>
            <w:rStyle w:val="Hyperlink"/>
            <w:noProof/>
          </w:rPr>
          <w:delText>2.1.101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166 - Core Release 2</w:delText>
        </w:r>
        <w:r w:rsidDel="001B1559">
          <w:rPr>
            <w:noProof/>
            <w:webHidden/>
          </w:rPr>
          <w:tab/>
          <w:delText>27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7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72" w:author="david.constable" w:date="2016-09-14T09:33:00Z">
        <w:r w:rsidRPr="001B1559" w:rsidDel="001B1559">
          <w:rPr>
            <w:rStyle w:val="Hyperlink"/>
            <w:noProof/>
          </w:rPr>
          <w:delText>2.1.102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167 - Till Improvements</w:delText>
        </w:r>
        <w:r w:rsidDel="001B1559">
          <w:rPr>
            <w:noProof/>
            <w:webHidden/>
          </w:rPr>
          <w:tab/>
          <w:delText>27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7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74" w:author="david.constable" w:date="2016-09-14T09:33:00Z">
        <w:r w:rsidRPr="001B1559" w:rsidDel="001B1559">
          <w:rPr>
            <w:rStyle w:val="Hyperlink"/>
            <w:noProof/>
          </w:rPr>
          <w:delText>2.1.103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168 - Project Diamond</w:delText>
        </w:r>
        <w:r w:rsidDel="001B1559">
          <w:rPr>
            <w:noProof/>
            <w:webHidden/>
          </w:rPr>
          <w:tab/>
          <w:delText>27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7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76" w:author="david.constable" w:date="2016-09-14T09:33:00Z">
        <w:r w:rsidRPr="001B1559" w:rsidDel="001B1559">
          <w:rPr>
            <w:rStyle w:val="Hyperlink"/>
            <w:noProof/>
          </w:rPr>
          <w:delText>2.1.104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169 – Till Limits Increase</w:delText>
        </w:r>
        <w:r w:rsidDel="001B1559">
          <w:rPr>
            <w:noProof/>
            <w:webHidden/>
          </w:rPr>
          <w:tab/>
          <w:delText>28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7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78" w:author="david.constable" w:date="2016-09-14T09:33:00Z">
        <w:r w:rsidRPr="001B1559" w:rsidDel="001B1559">
          <w:rPr>
            <w:rStyle w:val="Hyperlink"/>
            <w:noProof/>
          </w:rPr>
          <w:delText>2.1.105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170 – Double Discount</w:delText>
        </w:r>
        <w:r w:rsidDel="001B1559">
          <w:rPr>
            <w:noProof/>
            <w:webHidden/>
          </w:rPr>
          <w:tab/>
          <w:delText>28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7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80" w:author="david.constable" w:date="2016-09-14T09:33:00Z">
        <w:r w:rsidRPr="001B1559" w:rsidDel="001B1559">
          <w:rPr>
            <w:rStyle w:val="Hyperlink"/>
            <w:noProof/>
          </w:rPr>
          <w:delText>2.1.106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171 – Centralised View of Stock URL</w:delText>
        </w:r>
        <w:r w:rsidDel="001B1559">
          <w:rPr>
            <w:noProof/>
            <w:webHidden/>
          </w:rPr>
          <w:tab/>
          <w:delText>28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8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82" w:author="david.constable" w:date="2016-09-14T09:33:00Z">
        <w:r w:rsidRPr="001B1559" w:rsidDel="001B1559">
          <w:rPr>
            <w:rStyle w:val="Hyperlink"/>
            <w:noProof/>
          </w:rPr>
          <w:delText>2.1.107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172 – Centralised View of Stock URL extension</w:delText>
        </w:r>
        <w:r w:rsidDel="001B1559">
          <w:rPr>
            <w:noProof/>
            <w:webHidden/>
          </w:rPr>
          <w:tab/>
          <w:delText>28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8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84" w:author="david.constable" w:date="2016-09-14T09:33:00Z">
        <w:r w:rsidRPr="001B1559" w:rsidDel="001B1559">
          <w:rPr>
            <w:rStyle w:val="Hyperlink"/>
            <w:noProof/>
          </w:rPr>
          <w:delText>2.1.108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173 - 3rd Party Photo Supplier</w:delText>
        </w:r>
        <w:r w:rsidDel="001B1559">
          <w:rPr>
            <w:noProof/>
            <w:webHidden/>
          </w:rPr>
          <w:tab/>
          <w:delText>28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85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86" w:author="david.constable" w:date="2016-09-14T09:33:00Z">
        <w:r w:rsidRPr="001B1559" w:rsidDel="001B1559">
          <w:rPr>
            <w:rStyle w:val="Hyperlink"/>
            <w:noProof/>
          </w:rPr>
          <w:delText>2.1.109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174 – Supervisor Sign On Items</w:delText>
        </w:r>
        <w:r w:rsidDel="001B1559">
          <w:rPr>
            <w:noProof/>
            <w:webHidden/>
          </w:rPr>
          <w:tab/>
          <w:delText>28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87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88" w:author="david.constable" w:date="2016-09-14T09:33:00Z">
        <w:r w:rsidRPr="001B1559" w:rsidDel="001B1559">
          <w:rPr>
            <w:rStyle w:val="Hyperlink"/>
            <w:noProof/>
          </w:rPr>
          <w:delText>2.1.110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175 – F341 PED Images</w:delText>
        </w:r>
        <w:r w:rsidDel="001B1559">
          <w:rPr>
            <w:noProof/>
            <w:webHidden/>
          </w:rPr>
          <w:tab/>
          <w:delText>29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89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90" w:author="david.constable" w:date="2016-09-14T09:33:00Z">
        <w:r w:rsidRPr="001B1559" w:rsidDel="001B1559">
          <w:rPr>
            <w:rStyle w:val="Hyperlink"/>
            <w:noProof/>
          </w:rPr>
          <w:delText>2.1.111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176 – PED Inspection</w:delText>
        </w:r>
        <w:r w:rsidDel="001B1559">
          <w:rPr>
            <w:noProof/>
            <w:webHidden/>
          </w:rPr>
          <w:tab/>
          <w:delText>29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91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92" w:author="david.constable" w:date="2016-09-14T09:33:00Z">
        <w:r w:rsidRPr="001B1559" w:rsidDel="001B1559">
          <w:rPr>
            <w:rStyle w:val="Hyperlink"/>
            <w:noProof/>
          </w:rPr>
          <w:delText>2.1.112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177 – eSocket.POS Class Path and Method</w:delText>
        </w:r>
        <w:r w:rsidDel="001B1559">
          <w:rPr>
            <w:noProof/>
            <w:webHidden/>
          </w:rPr>
          <w:tab/>
          <w:delText>30</w:delText>
        </w:r>
      </w:del>
    </w:p>
    <w:p w:rsidR="001F33E0" w:rsidDel="001B1559" w:rsidRDefault="001F33E0">
      <w:pPr>
        <w:pStyle w:val="TOC2"/>
        <w:tabs>
          <w:tab w:val="left" w:pos="1200"/>
          <w:tab w:val="right" w:leader="dot" w:pos="11046"/>
        </w:tabs>
        <w:rPr>
          <w:del w:id="593" w:author="david.constable" w:date="2016-09-14T09:33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594" w:author="david.constable" w:date="2016-09-14T09:33:00Z">
        <w:r w:rsidRPr="001B1559" w:rsidDel="001B1559">
          <w:rPr>
            <w:rStyle w:val="Hyperlink"/>
            <w:noProof/>
          </w:rPr>
          <w:delText>2.1.113</w:delText>
        </w:r>
        <w:r w:rsidDel="001B155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B1559" w:rsidDel="001B1559">
          <w:rPr>
            <w:rStyle w:val="Hyperlink"/>
            <w:noProof/>
          </w:rPr>
          <w:delText>Record 178 – PCI Limits &amp; Thresholds</w:delText>
        </w:r>
        <w:r w:rsidDel="001B1559">
          <w:rPr>
            <w:noProof/>
            <w:webHidden/>
          </w:rPr>
          <w:tab/>
          <w:delText>30</w:delText>
        </w:r>
      </w:del>
    </w:p>
    <w:p w:rsidR="00763C1A" w:rsidRDefault="005C28D4" w:rsidP="00864E5F">
      <w:pPr>
        <w:pStyle w:val="TOC1"/>
        <w:ind w:left="0"/>
      </w:pPr>
      <w:r>
        <w:fldChar w:fldCharType="end"/>
      </w:r>
    </w:p>
    <w:p w:rsidR="00071E0C" w:rsidRDefault="00071E0C" w:rsidP="00071E0C">
      <w:pPr>
        <w:pStyle w:val="ISL2BodyText"/>
      </w:pPr>
    </w:p>
    <w:p w:rsidR="00C31AF1" w:rsidRDefault="00666D0C" w:rsidP="002A5D14">
      <w:pPr>
        <w:pStyle w:val="ISL1Hdr"/>
      </w:pPr>
      <w:bookmarkStart w:id="595" w:name="_Toc395090693"/>
      <w:bookmarkStart w:id="596" w:name="_Toc395094627"/>
      <w:bookmarkStart w:id="597" w:name="_Toc395098553"/>
      <w:bookmarkStart w:id="598" w:name="_Toc395102479"/>
      <w:bookmarkStart w:id="599" w:name="_Toc395110335"/>
      <w:bookmarkStart w:id="600" w:name="_Toc395114261"/>
      <w:bookmarkStart w:id="601" w:name="_Toc395118187"/>
      <w:bookmarkStart w:id="602" w:name="_Toc395090694"/>
      <w:bookmarkStart w:id="603" w:name="_Toc395094628"/>
      <w:bookmarkStart w:id="604" w:name="_Toc395098554"/>
      <w:bookmarkStart w:id="605" w:name="_Toc395102480"/>
      <w:bookmarkStart w:id="606" w:name="_Toc395110336"/>
      <w:bookmarkStart w:id="607" w:name="_Toc395114262"/>
      <w:bookmarkStart w:id="608" w:name="_Toc395118188"/>
      <w:bookmarkStart w:id="609" w:name="_Toc395090695"/>
      <w:bookmarkStart w:id="610" w:name="_Toc395094629"/>
      <w:bookmarkStart w:id="611" w:name="_Toc395098555"/>
      <w:bookmarkStart w:id="612" w:name="_Toc395102481"/>
      <w:bookmarkStart w:id="613" w:name="_Toc395110337"/>
      <w:bookmarkStart w:id="614" w:name="_Toc395114263"/>
      <w:bookmarkStart w:id="615" w:name="_Toc395118189"/>
      <w:bookmarkStart w:id="616" w:name="_Toc395090696"/>
      <w:bookmarkStart w:id="617" w:name="_Toc395094630"/>
      <w:bookmarkStart w:id="618" w:name="_Toc395098556"/>
      <w:bookmarkStart w:id="619" w:name="_Toc395102482"/>
      <w:bookmarkStart w:id="620" w:name="_Toc395110338"/>
      <w:bookmarkStart w:id="621" w:name="_Toc395114264"/>
      <w:bookmarkStart w:id="622" w:name="_Toc395118190"/>
      <w:bookmarkStart w:id="623" w:name="_Toc395090697"/>
      <w:bookmarkStart w:id="624" w:name="_Toc395094631"/>
      <w:bookmarkStart w:id="625" w:name="_Toc395098557"/>
      <w:bookmarkStart w:id="626" w:name="_Toc395102483"/>
      <w:bookmarkStart w:id="627" w:name="_Toc395110339"/>
      <w:bookmarkStart w:id="628" w:name="_Toc395114265"/>
      <w:bookmarkStart w:id="629" w:name="_Toc395118191"/>
      <w:bookmarkStart w:id="630" w:name="_Toc395090698"/>
      <w:bookmarkStart w:id="631" w:name="_Toc395094632"/>
      <w:bookmarkStart w:id="632" w:name="_Toc395098558"/>
      <w:bookmarkStart w:id="633" w:name="_Toc395102484"/>
      <w:bookmarkStart w:id="634" w:name="_Toc395110340"/>
      <w:bookmarkStart w:id="635" w:name="_Toc395114266"/>
      <w:bookmarkStart w:id="636" w:name="_Toc395118192"/>
      <w:bookmarkStart w:id="637" w:name="_Toc395090699"/>
      <w:bookmarkStart w:id="638" w:name="_Toc395094633"/>
      <w:bookmarkStart w:id="639" w:name="_Toc395098559"/>
      <w:bookmarkStart w:id="640" w:name="_Toc395102485"/>
      <w:bookmarkStart w:id="641" w:name="_Toc395110341"/>
      <w:bookmarkStart w:id="642" w:name="_Toc395114267"/>
      <w:bookmarkStart w:id="643" w:name="_Toc395118193"/>
      <w:bookmarkStart w:id="644" w:name="_Toc395090700"/>
      <w:bookmarkStart w:id="645" w:name="_Toc395094634"/>
      <w:bookmarkStart w:id="646" w:name="_Toc395098560"/>
      <w:bookmarkStart w:id="647" w:name="_Toc395102486"/>
      <w:bookmarkStart w:id="648" w:name="_Toc395110342"/>
      <w:bookmarkStart w:id="649" w:name="_Toc395114268"/>
      <w:bookmarkStart w:id="650" w:name="_Toc395118194"/>
      <w:bookmarkStart w:id="651" w:name="_Toc395090701"/>
      <w:bookmarkStart w:id="652" w:name="_Toc395094635"/>
      <w:bookmarkStart w:id="653" w:name="_Toc395098561"/>
      <w:bookmarkStart w:id="654" w:name="_Toc395102487"/>
      <w:bookmarkStart w:id="655" w:name="_Toc395110343"/>
      <w:bookmarkStart w:id="656" w:name="_Toc395114269"/>
      <w:bookmarkStart w:id="657" w:name="_Toc395118195"/>
      <w:bookmarkStart w:id="658" w:name="_Toc395090702"/>
      <w:bookmarkStart w:id="659" w:name="_Toc395094636"/>
      <w:bookmarkStart w:id="660" w:name="_Toc395098562"/>
      <w:bookmarkStart w:id="661" w:name="_Toc395102488"/>
      <w:bookmarkStart w:id="662" w:name="_Toc395110344"/>
      <w:bookmarkStart w:id="663" w:name="_Toc395114270"/>
      <w:bookmarkStart w:id="664" w:name="_Toc395118196"/>
      <w:bookmarkStart w:id="665" w:name="_Toc395090703"/>
      <w:bookmarkStart w:id="666" w:name="_Toc395094637"/>
      <w:bookmarkStart w:id="667" w:name="_Toc395098563"/>
      <w:bookmarkStart w:id="668" w:name="_Toc395102489"/>
      <w:bookmarkStart w:id="669" w:name="_Toc395110345"/>
      <w:bookmarkStart w:id="670" w:name="_Toc395114271"/>
      <w:bookmarkStart w:id="671" w:name="_Toc395118197"/>
      <w:bookmarkStart w:id="672" w:name="_Toc395090704"/>
      <w:bookmarkStart w:id="673" w:name="_Toc395094638"/>
      <w:bookmarkStart w:id="674" w:name="_Toc395098564"/>
      <w:bookmarkStart w:id="675" w:name="_Toc395102490"/>
      <w:bookmarkStart w:id="676" w:name="_Toc395110346"/>
      <w:bookmarkStart w:id="677" w:name="_Toc395114272"/>
      <w:bookmarkStart w:id="678" w:name="_Toc395118198"/>
      <w:bookmarkStart w:id="679" w:name="_Toc395090705"/>
      <w:bookmarkStart w:id="680" w:name="_Toc395094639"/>
      <w:bookmarkStart w:id="681" w:name="_Toc395098565"/>
      <w:bookmarkStart w:id="682" w:name="_Toc395102491"/>
      <w:bookmarkStart w:id="683" w:name="_Toc395110347"/>
      <w:bookmarkStart w:id="684" w:name="_Toc395114273"/>
      <w:bookmarkStart w:id="685" w:name="_Toc395118199"/>
      <w:bookmarkStart w:id="686" w:name="_Toc395090706"/>
      <w:bookmarkStart w:id="687" w:name="_Toc395094640"/>
      <w:bookmarkStart w:id="688" w:name="_Toc395098566"/>
      <w:bookmarkStart w:id="689" w:name="_Toc395102492"/>
      <w:bookmarkStart w:id="690" w:name="_Toc395110348"/>
      <w:bookmarkStart w:id="691" w:name="_Toc395114274"/>
      <w:bookmarkStart w:id="692" w:name="_Toc395118200"/>
      <w:bookmarkStart w:id="693" w:name="_Toc395090707"/>
      <w:bookmarkStart w:id="694" w:name="_Toc395094641"/>
      <w:bookmarkStart w:id="695" w:name="_Toc395098567"/>
      <w:bookmarkStart w:id="696" w:name="_Toc395102493"/>
      <w:bookmarkStart w:id="697" w:name="_Toc395110349"/>
      <w:bookmarkStart w:id="698" w:name="_Toc395114275"/>
      <w:bookmarkStart w:id="699" w:name="_Toc395118201"/>
      <w:bookmarkStart w:id="700" w:name="_Toc395090708"/>
      <w:bookmarkStart w:id="701" w:name="_Toc395094642"/>
      <w:bookmarkStart w:id="702" w:name="_Toc395098568"/>
      <w:bookmarkStart w:id="703" w:name="_Toc395102494"/>
      <w:bookmarkStart w:id="704" w:name="_Toc395110350"/>
      <w:bookmarkStart w:id="705" w:name="_Toc395114276"/>
      <w:bookmarkStart w:id="706" w:name="_Toc395118202"/>
      <w:bookmarkStart w:id="707" w:name="_Toc395090709"/>
      <w:bookmarkStart w:id="708" w:name="_Toc395094643"/>
      <w:bookmarkStart w:id="709" w:name="_Toc395098569"/>
      <w:bookmarkStart w:id="710" w:name="_Toc395102495"/>
      <w:bookmarkStart w:id="711" w:name="_Toc395110351"/>
      <w:bookmarkStart w:id="712" w:name="_Toc395114277"/>
      <w:bookmarkStart w:id="713" w:name="_Toc395118203"/>
      <w:bookmarkStart w:id="714" w:name="_Toc395090710"/>
      <w:bookmarkStart w:id="715" w:name="_Toc395094644"/>
      <w:bookmarkStart w:id="716" w:name="_Toc395098570"/>
      <w:bookmarkStart w:id="717" w:name="_Toc395102496"/>
      <w:bookmarkStart w:id="718" w:name="_Toc395110352"/>
      <w:bookmarkStart w:id="719" w:name="_Toc395114278"/>
      <w:bookmarkStart w:id="720" w:name="_Toc395118204"/>
      <w:bookmarkStart w:id="721" w:name="_Toc395090711"/>
      <w:bookmarkStart w:id="722" w:name="_Toc395094645"/>
      <w:bookmarkStart w:id="723" w:name="_Toc395098571"/>
      <w:bookmarkStart w:id="724" w:name="_Toc395102497"/>
      <w:bookmarkStart w:id="725" w:name="_Toc395110353"/>
      <w:bookmarkStart w:id="726" w:name="_Toc395114279"/>
      <w:bookmarkStart w:id="727" w:name="_Toc395118205"/>
      <w:bookmarkStart w:id="728" w:name="_Toc395090712"/>
      <w:bookmarkStart w:id="729" w:name="_Toc395094646"/>
      <w:bookmarkStart w:id="730" w:name="_Toc395098572"/>
      <w:bookmarkStart w:id="731" w:name="_Toc395102498"/>
      <w:bookmarkStart w:id="732" w:name="_Toc395110354"/>
      <w:bookmarkStart w:id="733" w:name="_Toc395114280"/>
      <w:bookmarkStart w:id="734" w:name="_Toc395118206"/>
      <w:bookmarkStart w:id="735" w:name="_Toc395090715"/>
      <w:bookmarkStart w:id="736" w:name="_Toc395094649"/>
      <w:bookmarkStart w:id="737" w:name="_Toc395098575"/>
      <w:bookmarkStart w:id="738" w:name="_Toc395102501"/>
      <w:bookmarkStart w:id="739" w:name="_Toc395110357"/>
      <w:bookmarkStart w:id="740" w:name="_Toc395114283"/>
      <w:bookmarkStart w:id="741" w:name="_Toc395118209"/>
      <w:bookmarkStart w:id="742" w:name="_Toc395090716"/>
      <w:bookmarkStart w:id="743" w:name="_Toc395094650"/>
      <w:bookmarkStart w:id="744" w:name="_Toc395098576"/>
      <w:bookmarkStart w:id="745" w:name="_Toc395102502"/>
      <w:bookmarkStart w:id="746" w:name="_Toc395110358"/>
      <w:bookmarkStart w:id="747" w:name="_Toc395114284"/>
      <w:bookmarkStart w:id="748" w:name="_Toc395118210"/>
      <w:bookmarkStart w:id="749" w:name="_Toc395090717"/>
      <w:bookmarkStart w:id="750" w:name="_Toc395094651"/>
      <w:bookmarkStart w:id="751" w:name="_Toc395098577"/>
      <w:bookmarkStart w:id="752" w:name="_Toc395102503"/>
      <w:bookmarkStart w:id="753" w:name="_Toc395110359"/>
      <w:bookmarkStart w:id="754" w:name="_Toc395114285"/>
      <w:bookmarkStart w:id="755" w:name="_Toc395118211"/>
      <w:bookmarkStart w:id="756" w:name="_Toc395090718"/>
      <w:bookmarkStart w:id="757" w:name="_Toc395094652"/>
      <w:bookmarkStart w:id="758" w:name="_Toc395098578"/>
      <w:bookmarkStart w:id="759" w:name="_Toc395102504"/>
      <w:bookmarkStart w:id="760" w:name="_Toc395110360"/>
      <w:bookmarkStart w:id="761" w:name="_Toc395114286"/>
      <w:bookmarkStart w:id="762" w:name="_Toc395118212"/>
      <w:bookmarkStart w:id="763" w:name="_Toc395090719"/>
      <w:bookmarkStart w:id="764" w:name="_Toc395094653"/>
      <w:bookmarkStart w:id="765" w:name="_Toc395098579"/>
      <w:bookmarkStart w:id="766" w:name="_Toc395102505"/>
      <w:bookmarkStart w:id="767" w:name="_Toc395110361"/>
      <w:bookmarkStart w:id="768" w:name="_Toc395114287"/>
      <w:bookmarkStart w:id="769" w:name="_Toc395118213"/>
      <w:bookmarkStart w:id="770" w:name="_Toc395090720"/>
      <w:bookmarkStart w:id="771" w:name="_Toc395094654"/>
      <w:bookmarkStart w:id="772" w:name="_Toc395098580"/>
      <w:bookmarkStart w:id="773" w:name="_Toc395102506"/>
      <w:bookmarkStart w:id="774" w:name="_Toc395110362"/>
      <w:bookmarkStart w:id="775" w:name="_Toc395114288"/>
      <w:bookmarkStart w:id="776" w:name="_Toc395118214"/>
      <w:bookmarkStart w:id="777" w:name="_Toc395090721"/>
      <w:bookmarkStart w:id="778" w:name="_Toc395094655"/>
      <w:bookmarkStart w:id="779" w:name="_Toc395098581"/>
      <w:bookmarkStart w:id="780" w:name="_Toc395102507"/>
      <w:bookmarkStart w:id="781" w:name="_Toc395110363"/>
      <w:bookmarkStart w:id="782" w:name="_Toc395114289"/>
      <w:bookmarkStart w:id="783" w:name="_Toc395118215"/>
      <w:bookmarkStart w:id="784" w:name="_Toc395090722"/>
      <w:bookmarkStart w:id="785" w:name="_Toc395094656"/>
      <w:bookmarkStart w:id="786" w:name="_Toc395098582"/>
      <w:bookmarkStart w:id="787" w:name="_Toc395102508"/>
      <w:bookmarkStart w:id="788" w:name="_Toc395110364"/>
      <w:bookmarkStart w:id="789" w:name="_Toc395114290"/>
      <w:bookmarkStart w:id="790" w:name="_Toc395118216"/>
      <w:bookmarkStart w:id="791" w:name="_Toc395090723"/>
      <w:bookmarkStart w:id="792" w:name="_Toc395094657"/>
      <w:bookmarkStart w:id="793" w:name="_Toc395098583"/>
      <w:bookmarkStart w:id="794" w:name="_Toc395102509"/>
      <w:bookmarkStart w:id="795" w:name="_Toc395110365"/>
      <w:bookmarkStart w:id="796" w:name="_Toc395114291"/>
      <w:bookmarkStart w:id="797" w:name="_Toc395118217"/>
      <w:bookmarkStart w:id="798" w:name="_Toc395090724"/>
      <w:bookmarkStart w:id="799" w:name="_Toc395094658"/>
      <w:bookmarkStart w:id="800" w:name="_Toc395098584"/>
      <w:bookmarkStart w:id="801" w:name="_Toc395102510"/>
      <w:bookmarkStart w:id="802" w:name="_Toc395110366"/>
      <w:bookmarkStart w:id="803" w:name="_Toc395114292"/>
      <w:bookmarkStart w:id="804" w:name="_Toc395118218"/>
      <w:bookmarkStart w:id="805" w:name="_Toc395090725"/>
      <w:bookmarkStart w:id="806" w:name="_Toc395094659"/>
      <w:bookmarkStart w:id="807" w:name="_Toc395098585"/>
      <w:bookmarkStart w:id="808" w:name="_Toc395102511"/>
      <w:bookmarkStart w:id="809" w:name="_Toc395110367"/>
      <w:bookmarkStart w:id="810" w:name="_Toc395114293"/>
      <w:bookmarkStart w:id="811" w:name="_Toc395118219"/>
      <w:bookmarkStart w:id="812" w:name="_Toc395090726"/>
      <w:bookmarkStart w:id="813" w:name="_Toc395094660"/>
      <w:bookmarkStart w:id="814" w:name="_Toc395098586"/>
      <w:bookmarkStart w:id="815" w:name="_Toc395102512"/>
      <w:bookmarkStart w:id="816" w:name="_Toc395110368"/>
      <w:bookmarkStart w:id="817" w:name="_Toc395114294"/>
      <w:bookmarkStart w:id="818" w:name="_Toc395118220"/>
      <w:bookmarkStart w:id="819" w:name="_Toc395090727"/>
      <w:bookmarkStart w:id="820" w:name="_Toc395094661"/>
      <w:bookmarkStart w:id="821" w:name="_Toc395098587"/>
      <w:bookmarkStart w:id="822" w:name="_Toc395102513"/>
      <w:bookmarkStart w:id="823" w:name="_Toc395110369"/>
      <w:bookmarkStart w:id="824" w:name="_Toc395114295"/>
      <w:bookmarkStart w:id="825" w:name="_Toc395118221"/>
      <w:bookmarkStart w:id="826" w:name="_Toc395090728"/>
      <w:bookmarkStart w:id="827" w:name="_Toc395094662"/>
      <w:bookmarkStart w:id="828" w:name="_Toc395098588"/>
      <w:bookmarkStart w:id="829" w:name="_Toc395102514"/>
      <w:bookmarkStart w:id="830" w:name="_Toc395110370"/>
      <w:bookmarkStart w:id="831" w:name="_Toc395114296"/>
      <w:bookmarkStart w:id="832" w:name="_Toc395118222"/>
      <w:bookmarkStart w:id="833" w:name="_Toc395090729"/>
      <w:bookmarkStart w:id="834" w:name="_Toc395094663"/>
      <w:bookmarkStart w:id="835" w:name="_Toc395098589"/>
      <w:bookmarkStart w:id="836" w:name="_Toc395102515"/>
      <w:bookmarkStart w:id="837" w:name="_Toc395110371"/>
      <w:bookmarkStart w:id="838" w:name="_Toc395114297"/>
      <w:bookmarkStart w:id="839" w:name="_Toc395118223"/>
      <w:bookmarkStart w:id="840" w:name="_Toc395090730"/>
      <w:bookmarkStart w:id="841" w:name="_Toc395094664"/>
      <w:bookmarkStart w:id="842" w:name="_Toc395098590"/>
      <w:bookmarkStart w:id="843" w:name="_Toc395102516"/>
      <w:bookmarkStart w:id="844" w:name="_Toc395110372"/>
      <w:bookmarkStart w:id="845" w:name="_Toc395114298"/>
      <w:bookmarkStart w:id="846" w:name="_Toc395118224"/>
      <w:bookmarkStart w:id="847" w:name="_Toc395090731"/>
      <w:bookmarkStart w:id="848" w:name="_Toc395094665"/>
      <w:bookmarkStart w:id="849" w:name="_Toc395098591"/>
      <w:bookmarkStart w:id="850" w:name="_Toc395102517"/>
      <w:bookmarkStart w:id="851" w:name="_Toc395110373"/>
      <w:bookmarkStart w:id="852" w:name="_Toc395114299"/>
      <w:bookmarkStart w:id="853" w:name="_Toc395118225"/>
      <w:bookmarkStart w:id="854" w:name="_Toc395090732"/>
      <w:bookmarkStart w:id="855" w:name="_Toc395094666"/>
      <w:bookmarkStart w:id="856" w:name="_Toc395098592"/>
      <w:bookmarkStart w:id="857" w:name="_Toc395102518"/>
      <w:bookmarkStart w:id="858" w:name="_Toc395110374"/>
      <w:bookmarkStart w:id="859" w:name="_Toc395114300"/>
      <w:bookmarkStart w:id="860" w:name="_Toc395118226"/>
      <w:bookmarkStart w:id="861" w:name="_Toc395090733"/>
      <w:bookmarkStart w:id="862" w:name="_Toc395094667"/>
      <w:bookmarkStart w:id="863" w:name="_Toc395098593"/>
      <w:bookmarkStart w:id="864" w:name="_Toc395102519"/>
      <w:bookmarkStart w:id="865" w:name="_Toc395110375"/>
      <w:bookmarkStart w:id="866" w:name="_Toc395114301"/>
      <w:bookmarkStart w:id="867" w:name="_Toc395118227"/>
      <w:bookmarkStart w:id="868" w:name="_Toc395090734"/>
      <w:bookmarkStart w:id="869" w:name="_Toc395094668"/>
      <w:bookmarkStart w:id="870" w:name="_Toc395098594"/>
      <w:bookmarkStart w:id="871" w:name="_Toc395102520"/>
      <w:bookmarkStart w:id="872" w:name="_Toc395110376"/>
      <w:bookmarkStart w:id="873" w:name="_Toc395114302"/>
      <w:bookmarkStart w:id="874" w:name="_Toc395118228"/>
      <w:bookmarkStart w:id="875" w:name="_Toc395090735"/>
      <w:bookmarkStart w:id="876" w:name="_Toc395094669"/>
      <w:bookmarkStart w:id="877" w:name="_Toc395098595"/>
      <w:bookmarkStart w:id="878" w:name="_Toc395102521"/>
      <w:bookmarkStart w:id="879" w:name="_Toc395110377"/>
      <w:bookmarkStart w:id="880" w:name="_Toc395114303"/>
      <w:bookmarkStart w:id="881" w:name="_Toc395118229"/>
      <w:bookmarkStart w:id="882" w:name="_Toc395090736"/>
      <w:bookmarkStart w:id="883" w:name="_Toc395094670"/>
      <w:bookmarkStart w:id="884" w:name="_Toc395098596"/>
      <w:bookmarkStart w:id="885" w:name="_Toc395102522"/>
      <w:bookmarkStart w:id="886" w:name="_Toc395110378"/>
      <w:bookmarkStart w:id="887" w:name="_Toc395114304"/>
      <w:bookmarkStart w:id="888" w:name="_Toc395118230"/>
      <w:bookmarkStart w:id="889" w:name="_Toc395090737"/>
      <w:bookmarkStart w:id="890" w:name="_Toc395094671"/>
      <w:bookmarkStart w:id="891" w:name="_Toc395098597"/>
      <w:bookmarkStart w:id="892" w:name="_Toc395102523"/>
      <w:bookmarkStart w:id="893" w:name="_Toc395110379"/>
      <w:bookmarkStart w:id="894" w:name="_Toc395114305"/>
      <w:bookmarkStart w:id="895" w:name="_Toc395118231"/>
      <w:bookmarkStart w:id="896" w:name="_Toc395090738"/>
      <w:bookmarkStart w:id="897" w:name="_Toc395094672"/>
      <w:bookmarkStart w:id="898" w:name="_Toc395098598"/>
      <w:bookmarkStart w:id="899" w:name="_Toc395102524"/>
      <w:bookmarkStart w:id="900" w:name="_Toc395110380"/>
      <w:bookmarkStart w:id="901" w:name="_Toc395114306"/>
      <w:bookmarkStart w:id="902" w:name="_Toc395118232"/>
      <w:bookmarkStart w:id="903" w:name="_Toc395090739"/>
      <w:bookmarkStart w:id="904" w:name="_Toc395094673"/>
      <w:bookmarkStart w:id="905" w:name="_Toc395098599"/>
      <w:bookmarkStart w:id="906" w:name="_Toc395102525"/>
      <w:bookmarkStart w:id="907" w:name="_Toc395110381"/>
      <w:bookmarkStart w:id="908" w:name="_Toc395114307"/>
      <w:bookmarkStart w:id="909" w:name="_Toc395118233"/>
      <w:bookmarkStart w:id="910" w:name="_Toc395090740"/>
      <w:bookmarkStart w:id="911" w:name="_Toc395094674"/>
      <w:bookmarkStart w:id="912" w:name="_Toc395098600"/>
      <w:bookmarkStart w:id="913" w:name="_Toc395102526"/>
      <w:bookmarkStart w:id="914" w:name="_Toc395110382"/>
      <w:bookmarkStart w:id="915" w:name="_Toc395114308"/>
      <w:bookmarkStart w:id="916" w:name="_Toc395118234"/>
      <w:bookmarkStart w:id="917" w:name="_Toc395090741"/>
      <w:bookmarkStart w:id="918" w:name="_Toc395094675"/>
      <w:bookmarkStart w:id="919" w:name="_Toc395098601"/>
      <w:bookmarkStart w:id="920" w:name="_Toc395102527"/>
      <w:bookmarkStart w:id="921" w:name="_Toc395110383"/>
      <w:bookmarkStart w:id="922" w:name="_Toc395114309"/>
      <w:bookmarkStart w:id="923" w:name="_Toc395118235"/>
      <w:bookmarkStart w:id="924" w:name="_Toc395090744"/>
      <w:bookmarkStart w:id="925" w:name="_Toc395094678"/>
      <w:bookmarkStart w:id="926" w:name="_Toc395098604"/>
      <w:bookmarkStart w:id="927" w:name="_Toc395102530"/>
      <w:bookmarkStart w:id="928" w:name="_Toc395110386"/>
      <w:bookmarkStart w:id="929" w:name="_Toc395114312"/>
      <w:bookmarkStart w:id="930" w:name="_Toc395118238"/>
      <w:bookmarkStart w:id="931" w:name="_Toc395090745"/>
      <w:bookmarkStart w:id="932" w:name="_Toc395094679"/>
      <w:bookmarkStart w:id="933" w:name="_Toc395098605"/>
      <w:bookmarkStart w:id="934" w:name="_Toc395102531"/>
      <w:bookmarkStart w:id="935" w:name="_Toc395110387"/>
      <w:bookmarkStart w:id="936" w:name="_Toc395114313"/>
      <w:bookmarkStart w:id="937" w:name="_Toc395118239"/>
      <w:bookmarkStart w:id="938" w:name="_Toc395090746"/>
      <w:bookmarkStart w:id="939" w:name="_Toc395094680"/>
      <w:bookmarkStart w:id="940" w:name="_Toc395098606"/>
      <w:bookmarkStart w:id="941" w:name="_Toc395102532"/>
      <w:bookmarkStart w:id="942" w:name="_Toc395110388"/>
      <w:bookmarkStart w:id="943" w:name="_Toc395114314"/>
      <w:bookmarkStart w:id="944" w:name="_Toc395118240"/>
      <w:bookmarkStart w:id="945" w:name="_Toc395090747"/>
      <w:bookmarkStart w:id="946" w:name="_Toc395094681"/>
      <w:bookmarkStart w:id="947" w:name="_Toc395098607"/>
      <w:bookmarkStart w:id="948" w:name="_Toc395102533"/>
      <w:bookmarkStart w:id="949" w:name="_Toc395110389"/>
      <w:bookmarkStart w:id="950" w:name="_Toc395114315"/>
      <w:bookmarkStart w:id="951" w:name="_Toc395118241"/>
      <w:bookmarkStart w:id="952" w:name="_Toc395090748"/>
      <w:bookmarkStart w:id="953" w:name="_Toc395094682"/>
      <w:bookmarkStart w:id="954" w:name="_Toc395098608"/>
      <w:bookmarkStart w:id="955" w:name="_Toc395102534"/>
      <w:bookmarkStart w:id="956" w:name="_Toc395110390"/>
      <w:bookmarkStart w:id="957" w:name="_Toc395114316"/>
      <w:bookmarkStart w:id="958" w:name="_Toc395118242"/>
      <w:bookmarkStart w:id="959" w:name="_Toc395090749"/>
      <w:bookmarkStart w:id="960" w:name="_Toc395094683"/>
      <w:bookmarkStart w:id="961" w:name="_Toc395098609"/>
      <w:bookmarkStart w:id="962" w:name="_Toc395102535"/>
      <w:bookmarkStart w:id="963" w:name="_Toc395110391"/>
      <w:bookmarkStart w:id="964" w:name="_Toc395114317"/>
      <w:bookmarkStart w:id="965" w:name="_Toc395118243"/>
      <w:bookmarkStart w:id="966" w:name="_Toc395090750"/>
      <w:bookmarkStart w:id="967" w:name="_Toc395094684"/>
      <w:bookmarkStart w:id="968" w:name="_Toc395098610"/>
      <w:bookmarkStart w:id="969" w:name="_Toc395102536"/>
      <w:bookmarkStart w:id="970" w:name="_Toc395110392"/>
      <w:bookmarkStart w:id="971" w:name="_Toc395114318"/>
      <w:bookmarkStart w:id="972" w:name="_Toc395118244"/>
      <w:bookmarkStart w:id="973" w:name="_Toc395090751"/>
      <w:bookmarkStart w:id="974" w:name="_Toc395094685"/>
      <w:bookmarkStart w:id="975" w:name="_Toc395098611"/>
      <w:bookmarkStart w:id="976" w:name="_Toc395102537"/>
      <w:bookmarkStart w:id="977" w:name="_Toc395110393"/>
      <w:bookmarkStart w:id="978" w:name="_Toc395114319"/>
      <w:bookmarkStart w:id="979" w:name="_Toc395118245"/>
      <w:bookmarkStart w:id="980" w:name="_Toc395090752"/>
      <w:bookmarkStart w:id="981" w:name="_Toc395094686"/>
      <w:bookmarkStart w:id="982" w:name="_Toc395098612"/>
      <w:bookmarkStart w:id="983" w:name="_Toc395102538"/>
      <w:bookmarkStart w:id="984" w:name="_Toc395110394"/>
      <w:bookmarkStart w:id="985" w:name="_Toc395114320"/>
      <w:bookmarkStart w:id="986" w:name="_Toc395118246"/>
      <w:bookmarkStart w:id="987" w:name="_Toc395090753"/>
      <w:bookmarkStart w:id="988" w:name="_Toc395094687"/>
      <w:bookmarkStart w:id="989" w:name="_Toc395098613"/>
      <w:bookmarkStart w:id="990" w:name="_Toc395102539"/>
      <w:bookmarkStart w:id="991" w:name="_Toc395110395"/>
      <w:bookmarkStart w:id="992" w:name="_Toc395114321"/>
      <w:bookmarkStart w:id="993" w:name="_Toc395118247"/>
      <w:bookmarkStart w:id="994" w:name="_Toc395090754"/>
      <w:bookmarkStart w:id="995" w:name="_Toc395094688"/>
      <w:bookmarkStart w:id="996" w:name="_Toc395098614"/>
      <w:bookmarkStart w:id="997" w:name="_Toc395102540"/>
      <w:bookmarkStart w:id="998" w:name="_Toc395110396"/>
      <w:bookmarkStart w:id="999" w:name="_Toc395114322"/>
      <w:bookmarkStart w:id="1000" w:name="_Toc395118248"/>
      <w:bookmarkStart w:id="1001" w:name="_Toc395090755"/>
      <w:bookmarkStart w:id="1002" w:name="_Toc395094689"/>
      <w:bookmarkStart w:id="1003" w:name="_Toc395098615"/>
      <w:bookmarkStart w:id="1004" w:name="_Toc395102541"/>
      <w:bookmarkStart w:id="1005" w:name="_Toc395110397"/>
      <w:bookmarkStart w:id="1006" w:name="_Toc395114323"/>
      <w:bookmarkStart w:id="1007" w:name="_Toc395118249"/>
      <w:bookmarkStart w:id="1008" w:name="_Toc395090756"/>
      <w:bookmarkStart w:id="1009" w:name="_Toc395094690"/>
      <w:bookmarkStart w:id="1010" w:name="_Toc395098616"/>
      <w:bookmarkStart w:id="1011" w:name="_Toc395102542"/>
      <w:bookmarkStart w:id="1012" w:name="_Toc395110398"/>
      <w:bookmarkStart w:id="1013" w:name="_Toc395114324"/>
      <w:bookmarkStart w:id="1014" w:name="_Toc395118250"/>
      <w:bookmarkStart w:id="1015" w:name="_Toc395090757"/>
      <w:bookmarkStart w:id="1016" w:name="_Toc395094691"/>
      <w:bookmarkStart w:id="1017" w:name="_Toc395098617"/>
      <w:bookmarkStart w:id="1018" w:name="_Toc395102543"/>
      <w:bookmarkStart w:id="1019" w:name="_Toc395110399"/>
      <w:bookmarkStart w:id="1020" w:name="_Toc395114325"/>
      <w:bookmarkStart w:id="1021" w:name="_Toc395118251"/>
      <w:bookmarkStart w:id="1022" w:name="_Toc395090758"/>
      <w:bookmarkStart w:id="1023" w:name="_Toc395094692"/>
      <w:bookmarkStart w:id="1024" w:name="_Toc395098618"/>
      <w:bookmarkStart w:id="1025" w:name="_Toc395102544"/>
      <w:bookmarkStart w:id="1026" w:name="_Toc395110400"/>
      <w:bookmarkStart w:id="1027" w:name="_Toc395114326"/>
      <w:bookmarkStart w:id="1028" w:name="_Toc395118252"/>
      <w:bookmarkStart w:id="1029" w:name="_Toc395090759"/>
      <w:bookmarkStart w:id="1030" w:name="_Toc395094693"/>
      <w:bookmarkStart w:id="1031" w:name="_Toc395098619"/>
      <w:bookmarkStart w:id="1032" w:name="_Toc395102545"/>
      <w:bookmarkStart w:id="1033" w:name="_Toc395110401"/>
      <w:bookmarkStart w:id="1034" w:name="_Toc395114327"/>
      <w:bookmarkStart w:id="1035" w:name="_Toc395118253"/>
      <w:bookmarkStart w:id="1036" w:name="_Toc395090760"/>
      <w:bookmarkStart w:id="1037" w:name="_Toc395094694"/>
      <w:bookmarkStart w:id="1038" w:name="_Toc395098620"/>
      <w:bookmarkStart w:id="1039" w:name="_Toc395102546"/>
      <w:bookmarkStart w:id="1040" w:name="_Toc395110402"/>
      <w:bookmarkStart w:id="1041" w:name="_Toc395114328"/>
      <w:bookmarkStart w:id="1042" w:name="_Toc395118254"/>
      <w:bookmarkStart w:id="1043" w:name="_Toc395090761"/>
      <w:bookmarkStart w:id="1044" w:name="_Toc395094695"/>
      <w:bookmarkStart w:id="1045" w:name="_Toc395098621"/>
      <w:bookmarkStart w:id="1046" w:name="_Toc395102547"/>
      <w:bookmarkStart w:id="1047" w:name="_Toc395110403"/>
      <w:bookmarkStart w:id="1048" w:name="_Toc395114329"/>
      <w:bookmarkStart w:id="1049" w:name="_Toc395118255"/>
      <w:bookmarkStart w:id="1050" w:name="_Toc395090762"/>
      <w:bookmarkStart w:id="1051" w:name="_Toc395094696"/>
      <w:bookmarkStart w:id="1052" w:name="_Toc395098622"/>
      <w:bookmarkStart w:id="1053" w:name="_Toc395102548"/>
      <w:bookmarkStart w:id="1054" w:name="_Toc395110404"/>
      <w:bookmarkStart w:id="1055" w:name="_Toc395114330"/>
      <w:bookmarkStart w:id="1056" w:name="_Toc395118256"/>
      <w:bookmarkStart w:id="1057" w:name="_Toc395090763"/>
      <w:bookmarkStart w:id="1058" w:name="_Toc395094697"/>
      <w:bookmarkStart w:id="1059" w:name="_Toc395098623"/>
      <w:bookmarkStart w:id="1060" w:name="_Toc395102549"/>
      <w:bookmarkStart w:id="1061" w:name="_Toc395110405"/>
      <w:bookmarkStart w:id="1062" w:name="_Toc395114331"/>
      <w:bookmarkStart w:id="1063" w:name="_Toc395118257"/>
      <w:bookmarkStart w:id="1064" w:name="_Toc395090766"/>
      <w:bookmarkStart w:id="1065" w:name="_Toc395094700"/>
      <w:bookmarkStart w:id="1066" w:name="_Toc395098626"/>
      <w:bookmarkStart w:id="1067" w:name="_Toc395102552"/>
      <w:bookmarkStart w:id="1068" w:name="_Toc395110408"/>
      <w:bookmarkStart w:id="1069" w:name="_Toc395114334"/>
      <w:bookmarkStart w:id="1070" w:name="_Toc395118260"/>
      <w:bookmarkStart w:id="1071" w:name="_Toc395090767"/>
      <w:bookmarkStart w:id="1072" w:name="_Toc395094701"/>
      <w:bookmarkStart w:id="1073" w:name="_Toc395098627"/>
      <w:bookmarkStart w:id="1074" w:name="_Toc395102553"/>
      <w:bookmarkStart w:id="1075" w:name="_Toc395110409"/>
      <w:bookmarkStart w:id="1076" w:name="_Toc395114335"/>
      <w:bookmarkStart w:id="1077" w:name="_Toc395118261"/>
      <w:bookmarkStart w:id="1078" w:name="_Toc395090768"/>
      <w:bookmarkStart w:id="1079" w:name="_Toc395094702"/>
      <w:bookmarkStart w:id="1080" w:name="_Toc395098628"/>
      <w:bookmarkStart w:id="1081" w:name="_Toc395102554"/>
      <w:bookmarkStart w:id="1082" w:name="_Toc395110410"/>
      <w:bookmarkStart w:id="1083" w:name="_Toc395114336"/>
      <w:bookmarkStart w:id="1084" w:name="_Toc395118262"/>
      <w:bookmarkStart w:id="1085" w:name="_Toc395090769"/>
      <w:bookmarkStart w:id="1086" w:name="_Toc395094703"/>
      <w:bookmarkStart w:id="1087" w:name="_Toc395098629"/>
      <w:bookmarkStart w:id="1088" w:name="_Toc395102555"/>
      <w:bookmarkStart w:id="1089" w:name="_Toc395110411"/>
      <w:bookmarkStart w:id="1090" w:name="_Toc395114337"/>
      <w:bookmarkStart w:id="1091" w:name="_Toc395118263"/>
      <w:bookmarkStart w:id="1092" w:name="_Toc395090770"/>
      <w:bookmarkStart w:id="1093" w:name="_Toc395094704"/>
      <w:bookmarkStart w:id="1094" w:name="_Toc395098630"/>
      <w:bookmarkStart w:id="1095" w:name="_Toc395102556"/>
      <w:bookmarkStart w:id="1096" w:name="_Toc395110412"/>
      <w:bookmarkStart w:id="1097" w:name="_Toc395114338"/>
      <w:bookmarkStart w:id="1098" w:name="_Toc395118264"/>
      <w:bookmarkStart w:id="1099" w:name="_Toc395090771"/>
      <w:bookmarkStart w:id="1100" w:name="_Toc395094705"/>
      <w:bookmarkStart w:id="1101" w:name="_Toc395098631"/>
      <w:bookmarkStart w:id="1102" w:name="_Toc395102557"/>
      <w:bookmarkStart w:id="1103" w:name="_Toc395110413"/>
      <w:bookmarkStart w:id="1104" w:name="_Toc395114339"/>
      <w:bookmarkStart w:id="1105" w:name="_Toc395118265"/>
      <w:bookmarkStart w:id="1106" w:name="_Toc395090772"/>
      <w:bookmarkStart w:id="1107" w:name="_Toc395094706"/>
      <w:bookmarkStart w:id="1108" w:name="_Toc395098632"/>
      <w:bookmarkStart w:id="1109" w:name="_Toc395102558"/>
      <w:bookmarkStart w:id="1110" w:name="_Toc395110414"/>
      <w:bookmarkStart w:id="1111" w:name="_Toc395114340"/>
      <w:bookmarkStart w:id="1112" w:name="_Toc395118266"/>
      <w:bookmarkStart w:id="1113" w:name="_Toc395090773"/>
      <w:bookmarkStart w:id="1114" w:name="_Toc395094707"/>
      <w:bookmarkStart w:id="1115" w:name="_Toc395098633"/>
      <w:bookmarkStart w:id="1116" w:name="_Toc395102559"/>
      <w:bookmarkStart w:id="1117" w:name="_Toc395110415"/>
      <w:bookmarkStart w:id="1118" w:name="_Toc395114341"/>
      <w:bookmarkStart w:id="1119" w:name="_Toc395118267"/>
      <w:bookmarkStart w:id="1120" w:name="_Toc395090774"/>
      <w:bookmarkStart w:id="1121" w:name="_Toc395094708"/>
      <w:bookmarkStart w:id="1122" w:name="_Toc395098634"/>
      <w:bookmarkStart w:id="1123" w:name="_Toc395102560"/>
      <w:bookmarkStart w:id="1124" w:name="_Toc395110416"/>
      <w:bookmarkStart w:id="1125" w:name="_Toc395114342"/>
      <w:bookmarkStart w:id="1126" w:name="_Toc395118268"/>
      <w:bookmarkStart w:id="1127" w:name="_Toc395090775"/>
      <w:bookmarkStart w:id="1128" w:name="_Toc395094709"/>
      <w:bookmarkStart w:id="1129" w:name="_Toc395098635"/>
      <w:bookmarkStart w:id="1130" w:name="_Toc395102561"/>
      <w:bookmarkStart w:id="1131" w:name="_Toc395110417"/>
      <w:bookmarkStart w:id="1132" w:name="_Toc395114343"/>
      <w:bookmarkStart w:id="1133" w:name="_Toc395118269"/>
      <w:bookmarkStart w:id="1134" w:name="_Toc395090776"/>
      <w:bookmarkStart w:id="1135" w:name="_Toc395094710"/>
      <w:bookmarkStart w:id="1136" w:name="_Toc395098636"/>
      <w:bookmarkStart w:id="1137" w:name="_Toc395102562"/>
      <w:bookmarkStart w:id="1138" w:name="_Toc395110418"/>
      <w:bookmarkStart w:id="1139" w:name="_Toc395114344"/>
      <w:bookmarkStart w:id="1140" w:name="_Toc395118270"/>
      <w:bookmarkStart w:id="1141" w:name="_Toc395090777"/>
      <w:bookmarkStart w:id="1142" w:name="_Toc395094711"/>
      <w:bookmarkStart w:id="1143" w:name="_Toc395098637"/>
      <w:bookmarkStart w:id="1144" w:name="_Toc395102563"/>
      <w:bookmarkStart w:id="1145" w:name="_Toc395110419"/>
      <w:bookmarkStart w:id="1146" w:name="_Toc395114345"/>
      <w:bookmarkStart w:id="1147" w:name="_Toc395118271"/>
      <w:bookmarkStart w:id="1148" w:name="_Toc395090778"/>
      <w:bookmarkStart w:id="1149" w:name="_Toc395094712"/>
      <w:bookmarkStart w:id="1150" w:name="_Toc395098638"/>
      <w:bookmarkStart w:id="1151" w:name="_Toc395102564"/>
      <w:bookmarkStart w:id="1152" w:name="_Toc395110420"/>
      <w:bookmarkStart w:id="1153" w:name="_Toc395114346"/>
      <w:bookmarkStart w:id="1154" w:name="_Toc395118272"/>
      <w:bookmarkStart w:id="1155" w:name="_Toc395090779"/>
      <w:bookmarkStart w:id="1156" w:name="_Toc395094713"/>
      <w:bookmarkStart w:id="1157" w:name="_Toc395098639"/>
      <w:bookmarkStart w:id="1158" w:name="_Toc395102565"/>
      <w:bookmarkStart w:id="1159" w:name="_Toc395110421"/>
      <w:bookmarkStart w:id="1160" w:name="_Toc395114347"/>
      <w:bookmarkStart w:id="1161" w:name="_Toc395118273"/>
      <w:bookmarkStart w:id="1162" w:name="_Toc395090780"/>
      <w:bookmarkStart w:id="1163" w:name="_Toc395094714"/>
      <w:bookmarkStart w:id="1164" w:name="_Toc395098640"/>
      <w:bookmarkStart w:id="1165" w:name="_Toc395102566"/>
      <w:bookmarkStart w:id="1166" w:name="_Toc395110422"/>
      <w:bookmarkStart w:id="1167" w:name="_Toc395114348"/>
      <w:bookmarkStart w:id="1168" w:name="_Toc395118274"/>
      <w:bookmarkStart w:id="1169" w:name="_Toc395090781"/>
      <w:bookmarkStart w:id="1170" w:name="_Toc395094715"/>
      <w:bookmarkStart w:id="1171" w:name="_Toc395098641"/>
      <w:bookmarkStart w:id="1172" w:name="_Toc395102567"/>
      <w:bookmarkStart w:id="1173" w:name="_Toc395110423"/>
      <w:bookmarkStart w:id="1174" w:name="_Toc395114349"/>
      <w:bookmarkStart w:id="1175" w:name="_Toc395118275"/>
      <w:bookmarkStart w:id="1176" w:name="_Toc395090782"/>
      <w:bookmarkStart w:id="1177" w:name="_Toc395094716"/>
      <w:bookmarkStart w:id="1178" w:name="_Toc395098642"/>
      <w:bookmarkStart w:id="1179" w:name="_Toc395102568"/>
      <w:bookmarkStart w:id="1180" w:name="_Toc395110424"/>
      <w:bookmarkStart w:id="1181" w:name="_Toc395114350"/>
      <w:bookmarkStart w:id="1182" w:name="_Toc395118276"/>
      <w:bookmarkStart w:id="1183" w:name="_Toc395090783"/>
      <w:bookmarkStart w:id="1184" w:name="_Toc395094717"/>
      <w:bookmarkStart w:id="1185" w:name="_Toc395098643"/>
      <w:bookmarkStart w:id="1186" w:name="_Toc395102569"/>
      <w:bookmarkStart w:id="1187" w:name="_Toc395110425"/>
      <w:bookmarkStart w:id="1188" w:name="_Toc395114351"/>
      <w:bookmarkStart w:id="1189" w:name="_Toc395118277"/>
      <w:bookmarkStart w:id="1190" w:name="_Toc395090784"/>
      <w:bookmarkStart w:id="1191" w:name="_Toc395094718"/>
      <w:bookmarkStart w:id="1192" w:name="_Toc395098644"/>
      <w:bookmarkStart w:id="1193" w:name="_Toc395102570"/>
      <w:bookmarkStart w:id="1194" w:name="_Toc395110426"/>
      <w:bookmarkStart w:id="1195" w:name="_Toc395114352"/>
      <w:bookmarkStart w:id="1196" w:name="_Toc395118278"/>
      <w:bookmarkStart w:id="1197" w:name="_Toc395090785"/>
      <w:bookmarkStart w:id="1198" w:name="_Toc395094719"/>
      <w:bookmarkStart w:id="1199" w:name="_Toc395098645"/>
      <w:bookmarkStart w:id="1200" w:name="_Toc395102571"/>
      <w:bookmarkStart w:id="1201" w:name="_Toc395110427"/>
      <w:bookmarkStart w:id="1202" w:name="_Toc395114353"/>
      <w:bookmarkStart w:id="1203" w:name="_Toc395118279"/>
      <w:bookmarkStart w:id="1204" w:name="_Toc395090786"/>
      <w:bookmarkStart w:id="1205" w:name="_Toc395094720"/>
      <w:bookmarkStart w:id="1206" w:name="_Toc395098646"/>
      <w:bookmarkStart w:id="1207" w:name="_Toc395102572"/>
      <w:bookmarkStart w:id="1208" w:name="_Toc395110428"/>
      <w:bookmarkStart w:id="1209" w:name="_Toc395114354"/>
      <w:bookmarkStart w:id="1210" w:name="_Toc395118280"/>
      <w:bookmarkStart w:id="1211" w:name="_Toc395090787"/>
      <w:bookmarkStart w:id="1212" w:name="_Toc395094721"/>
      <w:bookmarkStart w:id="1213" w:name="_Toc395098647"/>
      <w:bookmarkStart w:id="1214" w:name="_Toc395102573"/>
      <w:bookmarkStart w:id="1215" w:name="_Toc395110429"/>
      <w:bookmarkStart w:id="1216" w:name="_Toc395114355"/>
      <w:bookmarkStart w:id="1217" w:name="_Toc395118281"/>
      <w:bookmarkStart w:id="1218" w:name="_Toc395090788"/>
      <w:bookmarkStart w:id="1219" w:name="_Toc395094722"/>
      <w:bookmarkStart w:id="1220" w:name="_Toc395098648"/>
      <w:bookmarkStart w:id="1221" w:name="_Toc395102574"/>
      <w:bookmarkStart w:id="1222" w:name="_Toc395110430"/>
      <w:bookmarkStart w:id="1223" w:name="_Toc395114356"/>
      <w:bookmarkStart w:id="1224" w:name="_Toc395118282"/>
      <w:bookmarkStart w:id="1225" w:name="_Toc395090789"/>
      <w:bookmarkStart w:id="1226" w:name="_Toc395094723"/>
      <w:bookmarkStart w:id="1227" w:name="_Toc395098649"/>
      <w:bookmarkStart w:id="1228" w:name="_Toc395102575"/>
      <w:bookmarkStart w:id="1229" w:name="_Toc395110431"/>
      <w:bookmarkStart w:id="1230" w:name="_Toc395114357"/>
      <w:bookmarkStart w:id="1231" w:name="_Toc395118283"/>
      <w:bookmarkStart w:id="1232" w:name="_Toc395090790"/>
      <w:bookmarkStart w:id="1233" w:name="_Toc395094724"/>
      <w:bookmarkStart w:id="1234" w:name="_Toc395098650"/>
      <w:bookmarkStart w:id="1235" w:name="_Toc395102576"/>
      <w:bookmarkStart w:id="1236" w:name="_Toc395110432"/>
      <w:bookmarkStart w:id="1237" w:name="_Toc395114358"/>
      <w:bookmarkStart w:id="1238" w:name="_Toc395118284"/>
      <w:bookmarkStart w:id="1239" w:name="_Toc335128348"/>
      <w:bookmarkStart w:id="1240" w:name="_Toc335128350"/>
      <w:bookmarkStart w:id="1241" w:name="_Toc395090791"/>
      <w:bookmarkStart w:id="1242" w:name="_Toc395094725"/>
      <w:bookmarkStart w:id="1243" w:name="_Toc395098651"/>
      <w:bookmarkStart w:id="1244" w:name="_Toc395102577"/>
      <w:bookmarkStart w:id="1245" w:name="_Toc395110433"/>
      <w:bookmarkStart w:id="1246" w:name="_Toc395114359"/>
      <w:bookmarkStart w:id="1247" w:name="_Toc395118285"/>
      <w:bookmarkStart w:id="1248" w:name="_Toc395090792"/>
      <w:bookmarkStart w:id="1249" w:name="_Toc395094726"/>
      <w:bookmarkStart w:id="1250" w:name="_Toc395098652"/>
      <w:bookmarkStart w:id="1251" w:name="_Toc395102578"/>
      <w:bookmarkStart w:id="1252" w:name="_Toc395110434"/>
      <w:bookmarkStart w:id="1253" w:name="_Toc395114360"/>
      <w:bookmarkStart w:id="1254" w:name="_Toc395118286"/>
      <w:bookmarkStart w:id="1255" w:name="_Toc395090793"/>
      <w:bookmarkStart w:id="1256" w:name="_Toc395094727"/>
      <w:bookmarkStart w:id="1257" w:name="_Toc395098653"/>
      <w:bookmarkStart w:id="1258" w:name="_Toc395102579"/>
      <w:bookmarkStart w:id="1259" w:name="_Toc395110435"/>
      <w:bookmarkStart w:id="1260" w:name="_Toc395114361"/>
      <w:bookmarkStart w:id="1261" w:name="_Toc395118287"/>
      <w:bookmarkStart w:id="1262" w:name="_Toc395091443"/>
      <w:bookmarkStart w:id="1263" w:name="_Toc395095377"/>
      <w:bookmarkStart w:id="1264" w:name="_Toc395099303"/>
      <w:bookmarkStart w:id="1265" w:name="_Toc395103229"/>
      <w:bookmarkStart w:id="1266" w:name="_Toc395111085"/>
      <w:bookmarkStart w:id="1267" w:name="_Toc395115011"/>
      <w:bookmarkStart w:id="1268" w:name="_Toc395118937"/>
      <w:bookmarkStart w:id="1269" w:name="_Toc395091444"/>
      <w:bookmarkStart w:id="1270" w:name="_Toc395095378"/>
      <w:bookmarkStart w:id="1271" w:name="_Toc395099304"/>
      <w:bookmarkStart w:id="1272" w:name="_Toc395103230"/>
      <w:bookmarkStart w:id="1273" w:name="_Toc395111086"/>
      <w:bookmarkStart w:id="1274" w:name="_Toc395115012"/>
      <w:bookmarkStart w:id="1275" w:name="_Toc395118938"/>
      <w:bookmarkStart w:id="1276" w:name="_Toc395091445"/>
      <w:bookmarkStart w:id="1277" w:name="_Toc395095379"/>
      <w:bookmarkStart w:id="1278" w:name="_Toc395099305"/>
      <w:bookmarkStart w:id="1279" w:name="_Toc395103231"/>
      <w:bookmarkStart w:id="1280" w:name="_Toc395111087"/>
      <w:bookmarkStart w:id="1281" w:name="_Toc395115013"/>
      <w:bookmarkStart w:id="1282" w:name="_Toc395118939"/>
      <w:bookmarkStart w:id="1283" w:name="_Toc395091446"/>
      <w:bookmarkStart w:id="1284" w:name="_Toc395095380"/>
      <w:bookmarkStart w:id="1285" w:name="_Toc395099306"/>
      <w:bookmarkStart w:id="1286" w:name="_Toc395103232"/>
      <w:bookmarkStart w:id="1287" w:name="_Toc395111088"/>
      <w:bookmarkStart w:id="1288" w:name="_Toc395115014"/>
      <w:bookmarkStart w:id="1289" w:name="_Toc395118940"/>
      <w:bookmarkStart w:id="1290" w:name="_Toc395091759"/>
      <w:bookmarkStart w:id="1291" w:name="_Toc395095693"/>
      <w:bookmarkStart w:id="1292" w:name="_Toc395099619"/>
      <w:bookmarkStart w:id="1293" w:name="_Toc395103545"/>
      <w:bookmarkStart w:id="1294" w:name="_Toc395111401"/>
      <w:bookmarkStart w:id="1295" w:name="_Toc395115327"/>
      <w:bookmarkStart w:id="1296" w:name="_Toc395119253"/>
      <w:bookmarkStart w:id="1297" w:name="_Toc395091760"/>
      <w:bookmarkStart w:id="1298" w:name="_Toc395095694"/>
      <w:bookmarkStart w:id="1299" w:name="_Toc395099620"/>
      <w:bookmarkStart w:id="1300" w:name="_Toc395103546"/>
      <w:bookmarkStart w:id="1301" w:name="_Toc395111402"/>
      <w:bookmarkStart w:id="1302" w:name="_Toc395115328"/>
      <w:bookmarkStart w:id="1303" w:name="_Toc395119254"/>
      <w:bookmarkStart w:id="1304" w:name="_Toc395091761"/>
      <w:bookmarkStart w:id="1305" w:name="_Toc395095695"/>
      <w:bookmarkStart w:id="1306" w:name="_Toc395099621"/>
      <w:bookmarkStart w:id="1307" w:name="_Toc395103547"/>
      <w:bookmarkStart w:id="1308" w:name="_Toc395111403"/>
      <w:bookmarkStart w:id="1309" w:name="_Toc395115329"/>
      <w:bookmarkStart w:id="1310" w:name="_Toc395119255"/>
      <w:bookmarkStart w:id="1311" w:name="_Toc395091762"/>
      <w:bookmarkStart w:id="1312" w:name="_Toc395095696"/>
      <w:bookmarkStart w:id="1313" w:name="_Toc395099622"/>
      <w:bookmarkStart w:id="1314" w:name="_Toc395103548"/>
      <w:bookmarkStart w:id="1315" w:name="_Toc395111404"/>
      <w:bookmarkStart w:id="1316" w:name="_Toc395115330"/>
      <w:bookmarkStart w:id="1317" w:name="_Toc395119256"/>
      <w:bookmarkStart w:id="1318" w:name="_Toc395091763"/>
      <w:bookmarkStart w:id="1319" w:name="_Toc395095697"/>
      <w:bookmarkStart w:id="1320" w:name="_Toc395099623"/>
      <w:bookmarkStart w:id="1321" w:name="_Toc395103549"/>
      <w:bookmarkStart w:id="1322" w:name="_Toc395111405"/>
      <w:bookmarkStart w:id="1323" w:name="_Toc395115331"/>
      <w:bookmarkStart w:id="1324" w:name="_Toc395119257"/>
      <w:bookmarkStart w:id="1325" w:name="_Toc395091764"/>
      <w:bookmarkStart w:id="1326" w:name="_Toc395095698"/>
      <w:bookmarkStart w:id="1327" w:name="_Toc395099624"/>
      <w:bookmarkStart w:id="1328" w:name="_Toc395103550"/>
      <w:bookmarkStart w:id="1329" w:name="_Toc395111406"/>
      <w:bookmarkStart w:id="1330" w:name="_Toc395115332"/>
      <w:bookmarkStart w:id="1331" w:name="_Toc395119258"/>
      <w:bookmarkStart w:id="1332" w:name="_Toc395091765"/>
      <w:bookmarkStart w:id="1333" w:name="_Toc395095699"/>
      <w:bookmarkStart w:id="1334" w:name="_Toc395099625"/>
      <w:bookmarkStart w:id="1335" w:name="_Toc395103551"/>
      <w:bookmarkStart w:id="1336" w:name="_Toc395111407"/>
      <w:bookmarkStart w:id="1337" w:name="_Toc395115333"/>
      <w:bookmarkStart w:id="1338" w:name="_Toc395119259"/>
      <w:bookmarkStart w:id="1339" w:name="_Toc395091766"/>
      <w:bookmarkStart w:id="1340" w:name="_Toc395095700"/>
      <w:bookmarkStart w:id="1341" w:name="_Toc395099626"/>
      <w:bookmarkStart w:id="1342" w:name="_Toc395103552"/>
      <w:bookmarkStart w:id="1343" w:name="_Toc395111408"/>
      <w:bookmarkStart w:id="1344" w:name="_Toc395115334"/>
      <w:bookmarkStart w:id="1345" w:name="_Toc395119260"/>
      <w:bookmarkStart w:id="1346" w:name="_Toc395091767"/>
      <w:bookmarkStart w:id="1347" w:name="_Toc395095701"/>
      <w:bookmarkStart w:id="1348" w:name="_Toc395099627"/>
      <w:bookmarkStart w:id="1349" w:name="_Toc395103553"/>
      <w:bookmarkStart w:id="1350" w:name="_Toc395111409"/>
      <w:bookmarkStart w:id="1351" w:name="_Toc395115335"/>
      <w:bookmarkStart w:id="1352" w:name="_Toc395119261"/>
      <w:bookmarkStart w:id="1353" w:name="_Toc395091768"/>
      <w:bookmarkStart w:id="1354" w:name="_Toc395095702"/>
      <w:bookmarkStart w:id="1355" w:name="_Toc395099628"/>
      <w:bookmarkStart w:id="1356" w:name="_Toc395103554"/>
      <w:bookmarkStart w:id="1357" w:name="_Toc395111410"/>
      <w:bookmarkStart w:id="1358" w:name="_Toc395115336"/>
      <w:bookmarkStart w:id="1359" w:name="_Toc395119262"/>
      <w:bookmarkStart w:id="1360" w:name="_Toc395091769"/>
      <w:bookmarkStart w:id="1361" w:name="_Toc395095703"/>
      <w:bookmarkStart w:id="1362" w:name="_Toc395099629"/>
      <w:bookmarkStart w:id="1363" w:name="_Toc395103555"/>
      <w:bookmarkStart w:id="1364" w:name="_Toc395111411"/>
      <w:bookmarkStart w:id="1365" w:name="_Toc395115337"/>
      <w:bookmarkStart w:id="1366" w:name="_Toc395119263"/>
      <w:bookmarkStart w:id="1367" w:name="_Toc395091770"/>
      <w:bookmarkStart w:id="1368" w:name="_Toc395095704"/>
      <w:bookmarkStart w:id="1369" w:name="_Toc395099630"/>
      <w:bookmarkStart w:id="1370" w:name="_Toc395103556"/>
      <w:bookmarkStart w:id="1371" w:name="_Toc395111412"/>
      <w:bookmarkStart w:id="1372" w:name="_Toc395115338"/>
      <w:bookmarkStart w:id="1373" w:name="_Toc395119264"/>
      <w:bookmarkStart w:id="1374" w:name="_Toc395091771"/>
      <w:bookmarkStart w:id="1375" w:name="_Toc395095705"/>
      <w:bookmarkStart w:id="1376" w:name="_Toc395099631"/>
      <w:bookmarkStart w:id="1377" w:name="_Toc395103557"/>
      <w:bookmarkStart w:id="1378" w:name="_Toc395111413"/>
      <w:bookmarkStart w:id="1379" w:name="_Toc395115339"/>
      <w:bookmarkStart w:id="1380" w:name="_Toc395119265"/>
      <w:bookmarkStart w:id="1381" w:name="_Toc395091772"/>
      <w:bookmarkStart w:id="1382" w:name="_Toc395095706"/>
      <w:bookmarkStart w:id="1383" w:name="_Toc395099632"/>
      <w:bookmarkStart w:id="1384" w:name="_Toc395103558"/>
      <w:bookmarkStart w:id="1385" w:name="_Toc395111414"/>
      <w:bookmarkStart w:id="1386" w:name="_Toc395115340"/>
      <w:bookmarkStart w:id="1387" w:name="_Toc395119266"/>
      <w:bookmarkStart w:id="1388" w:name="_Toc395091773"/>
      <w:bookmarkStart w:id="1389" w:name="_Toc395095707"/>
      <w:bookmarkStart w:id="1390" w:name="_Toc395099633"/>
      <w:bookmarkStart w:id="1391" w:name="_Toc395103559"/>
      <w:bookmarkStart w:id="1392" w:name="_Toc395111415"/>
      <w:bookmarkStart w:id="1393" w:name="_Toc395115341"/>
      <w:bookmarkStart w:id="1394" w:name="_Toc395119267"/>
      <w:bookmarkStart w:id="1395" w:name="_Toc395091774"/>
      <w:bookmarkStart w:id="1396" w:name="_Toc395095708"/>
      <w:bookmarkStart w:id="1397" w:name="_Toc395099634"/>
      <w:bookmarkStart w:id="1398" w:name="_Toc395103560"/>
      <w:bookmarkStart w:id="1399" w:name="_Toc395111416"/>
      <w:bookmarkStart w:id="1400" w:name="_Toc395115342"/>
      <w:bookmarkStart w:id="1401" w:name="_Toc395119268"/>
      <w:bookmarkStart w:id="1402" w:name="_Toc395091775"/>
      <w:bookmarkStart w:id="1403" w:name="_Toc395095709"/>
      <w:bookmarkStart w:id="1404" w:name="_Toc395099635"/>
      <w:bookmarkStart w:id="1405" w:name="_Toc395103561"/>
      <w:bookmarkStart w:id="1406" w:name="_Toc395111417"/>
      <w:bookmarkStart w:id="1407" w:name="_Toc395115343"/>
      <w:bookmarkStart w:id="1408" w:name="_Toc395119269"/>
      <w:bookmarkStart w:id="1409" w:name="_Toc395091776"/>
      <w:bookmarkStart w:id="1410" w:name="_Toc395095710"/>
      <w:bookmarkStart w:id="1411" w:name="_Toc395099636"/>
      <w:bookmarkStart w:id="1412" w:name="_Toc395103562"/>
      <w:bookmarkStart w:id="1413" w:name="_Toc395111418"/>
      <w:bookmarkStart w:id="1414" w:name="_Toc395115344"/>
      <w:bookmarkStart w:id="1415" w:name="_Toc395119270"/>
      <w:bookmarkStart w:id="1416" w:name="_Toc395091777"/>
      <w:bookmarkStart w:id="1417" w:name="_Toc395095711"/>
      <w:bookmarkStart w:id="1418" w:name="_Toc395099637"/>
      <w:bookmarkStart w:id="1419" w:name="_Toc395103563"/>
      <w:bookmarkStart w:id="1420" w:name="_Toc395111419"/>
      <w:bookmarkStart w:id="1421" w:name="_Toc395115345"/>
      <w:bookmarkStart w:id="1422" w:name="_Toc395119271"/>
      <w:bookmarkStart w:id="1423" w:name="_Toc395091778"/>
      <w:bookmarkStart w:id="1424" w:name="_Toc395095712"/>
      <w:bookmarkStart w:id="1425" w:name="_Toc395099638"/>
      <w:bookmarkStart w:id="1426" w:name="_Toc395103564"/>
      <w:bookmarkStart w:id="1427" w:name="_Toc395111420"/>
      <w:bookmarkStart w:id="1428" w:name="_Toc395115346"/>
      <w:bookmarkStart w:id="1429" w:name="_Toc395119272"/>
      <w:bookmarkStart w:id="1430" w:name="_Toc395091779"/>
      <w:bookmarkStart w:id="1431" w:name="_Toc395095713"/>
      <w:bookmarkStart w:id="1432" w:name="_Toc395099639"/>
      <w:bookmarkStart w:id="1433" w:name="_Toc395103565"/>
      <w:bookmarkStart w:id="1434" w:name="_Toc395111421"/>
      <w:bookmarkStart w:id="1435" w:name="_Toc395115347"/>
      <w:bookmarkStart w:id="1436" w:name="_Toc395119273"/>
      <w:bookmarkStart w:id="1437" w:name="_Toc395091780"/>
      <w:bookmarkStart w:id="1438" w:name="_Toc395095714"/>
      <w:bookmarkStart w:id="1439" w:name="_Toc395099640"/>
      <w:bookmarkStart w:id="1440" w:name="_Toc395103566"/>
      <w:bookmarkStart w:id="1441" w:name="_Toc395111422"/>
      <w:bookmarkStart w:id="1442" w:name="_Toc395115348"/>
      <w:bookmarkStart w:id="1443" w:name="_Toc395119274"/>
      <w:bookmarkStart w:id="1444" w:name="_Toc395091781"/>
      <w:bookmarkStart w:id="1445" w:name="_Toc395095715"/>
      <w:bookmarkStart w:id="1446" w:name="_Toc395099641"/>
      <w:bookmarkStart w:id="1447" w:name="_Toc395103567"/>
      <w:bookmarkStart w:id="1448" w:name="_Toc395111423"/>
      <w:bookmarkStart w:id="1449" w:name="_Toc395115349"/>
      <w:bookmarkStart w:id="1450" w:name="_Toc395119275"/>
      <w:bookmarkStart w:id="1451" w:name="_Toc395091782"/>
      <w:bookmarkStart w:id="1452" w:name="_Toc395095716"/>
      <w:bookmarkStart w:id="1453" w:name="_Toc395099642"/>
      <w:bookmarkStart w:id="1454" w:name="_Toc395103568"/>
      <w:bookmarkStart w:id="1455" w:name="_Toc395111424"/>
      <w:bookmarkStart w:id="1456" w:name="_Toc395115350"/>
      <w:bookmarkStart w:id="1457" w:name="_Toc395119276"/>
      <w:bookmarkStart w:id="1458" w:name="_Toc395091783"/>
      <w:bookmarkStart w:id="1459" w:name="_Toc395095717"/>
      <w:bookmarkStart w:id="1460" w:name="_Toc395099643"/>
      <w:bookmarkStart w:id="1461" w:name="_Toc395103569"/>
      <w:bookmarkStart w:id="1462" w:name="_Toc395111425"/>
      <w:bookmarkStart w:id="1463" w:name="_Toc395115351"/>
      <w:bookmarkStart w:id="1464" w:name="_Toc395119277"/>
      <w:bookmarkStart w:id="1465" w:name="_Toc335128360"/>
      <w:bookmarkStart w:id="1466" w:name="_Toc395091784"/>
      <w:bookmarkStart w:id="1467" w:name="_Toc395095718"/>
      <w:bookmarkStart w:id="1468" w:name="_Toc395099644"/>
      <w:bookmarkStart w:id="1469" w:name="_Toc395103570"/>
      <w:bookmarkStart w:id="1470" w:name="_Toc395111426"/>
      <w:bookmarkStart w:id="1471" w:name="_Toc395115352"/>
      <w:bookmarkStart w:id="1472" w:name="_Toc395119278"/>
      <w:bookmarkStart w:id="1473" w:name="_Toc395091785"/>
      <w:bookmarkStart w:id="1474" w:name="_Toc395095719"/>
      <w:bookmarkStart w:id="1475" w:name="_Toc395099645"/>
      <w:bookmarkStart w:id="1476" w:name="_Toc395103571"/>
      <w:bookmarkStart w:id="1477" w:name="_Toc395111427"/>
      <w:bookmarkStart w:id="1478" w:name="_Toc395115353"/>
      <w:bookmarkStart w:id="1479" w:name="_Toc395119279"/>
      <w:bookmarkStart w:id="1480" w:name="_Toc395091786"/>
      <w:bookmarkStart w:id="1481" w:name="_Toc395095720"/>
      <w:bookmarkStart w:id="1482" w:name="_Toc395099646"/>
      <w:bookmarkStart w:id="1483" w:name="_Toc395103572"/>
      <w:bookmarkStart w:id="1484" w:name="_Toc395111428"/>
      <w:bookmarkStart w:id="1485" w:name="_Toc395115354"/>
      <w:bookmarkStart w:id="1486" w:name="_Toc395119280"/>
      <w:bookmarkStart w:id="1487" w:name="_Toc395091787"/>
      <w:bookmarkStart w:id="1488" w:name="_Toc395095721"/>
      <w:bookmarkStart w:id="1489" w:name="_Toc395099647"/>
      <w:bookmarkStart w:id="1490" w:name="_Toc395103573"/>
      <w:bookmarkStart w:id="1491" w:name="_Toc395111429"/>
      <w:bookmarkStart w:id="1492" w:name="_Toc395115355"/>
      <w:bookmarkStart w:id="1493" w:name="_Toc395119281"/>
      <w:bookmarkStart w:id="1494" w:name="_Toc395091788"/>
      <w:bookmarkStart w:id="1495" w:name="_Toc395095722"/>
      <w:bookmarkStart w:id="1496" w:name="_Toc395099648"/>
      <w:bookmarkStart w:id="1497" w:name="_Toc395103574"/>
      <w:bookmarkStart w:id="1498" w:name="_Toc395111430"/>
      <w:bookmarkStart w:id="1499" w:name="_Toc395115356"/>
      <w:bookmarkStart w:id="1500" w:name="_Toc395119282"/>
      <w:bookmarkStart w:id="1501" w:name="_Toc395091789"/>
      <w:bookmarkStart w:id="1502" w:name="_Toc395095723"/>
      <w:bookmarkStart w:id="1503" w:name="_Toc395099649"/>
      <w:bookmarkStart w:id="1504" w:name="_Toc395103575"/>
      <w:bookmarkStart w:id="1505" w:name="_Toc395111431"/>
      <w:bookmarkStart w:id="1506" w:name="_Toc395115357"/>
      <w:bookmarkStart w:id="1507" w:name="_Toc395119283"/>
      <w:bookmarkStart w:id="1508" w:name="_Toc395091790"/>
      <w:bookmarkStart w:id="1509" w:name="_Toc395095724"/>
      <w:bookmarkStart w:id="1510" w:name="_Toc395099650"/>
      <w:bookmarkStart w:id="1511" w:name="_Toc395103576"/>
      <w:bookmarkStart w:id="1512" w:name="_Toc395111432"/>
      <w:bookmarkStart w:id="1513" w:name="_Toc395115358"/>
      <w:bookmarkStart w:id="1514" w:name="_Toc395119284"/>
      <w:bookmarkStart w:id="1515" w:name="_Toc395091791"/>
      <w:bookmarkStart w:id="1516" w:name="_Toc395095725"/>
      <w:bookmarkStart w:id="1517" w:name="_Toc395099651"/>
      <w:bookmarkStart w:id="1518" w:name="_Toc395103577"/>
      <w:bookmarkStart w:id="1519" w:name="_Toc395111433"/>
      <w:bookmarkStart w:id="1520" w:name="_Toc395115359"/>
      <w:bookmarkStart w:id="1521" w:name="_Toc395119285"/>
      <w:bookmarkStart w:id="1522" w:name="_Toc395091792"/>
      <w:bookmarkStart w:id="1523" w:name="_Toc395095726"/>
      <w:bookmarkStart w:id="1524" w:name="_Toc395099652"/>
      <w:bookmarkStart w:id="1525" w:name="_Toc395103578"/>
      <w:bookmarkStart w:id="1526" w:name="_Toc395111434"/>
      <w:bookmarkStart w:id="1527" w:name="_Toc395115360"/>
      <w:bookmarkStart w:id="1528" w:name="_Toc395119286"/>
      <w:bookmarkStart w:id="1529" w:name="_Toc395091793"/>
      <w:bookmarkStart w:id="1530" w:name="_Toc395095727"/>
      <w:bookmarkStart w:id="1531" w:name="_Toc395099653"/>
      <w:bookmarkStart w:id="1532" w:name="_Toc395103579"/>
      <w:bookmarkStart w:id="1533" w:name="_Toc395111435"/>
      <w:bookmarkStart w:id="1534" w:name="_Toc395115361"/>
      <w:bookmarkStart w:id="1535" w:name="_Toc395119287"/>
      <w:bookmarkStart w:id="1536" w:name="_Toc395091794"/>
      <w:bookmarkStart w:id="1537" w:name="_Toc395095728"/>
      <w:bookmarkStart w:id="1538" w:name="_Toc395099654"/>
      <w:bookmarkStart w:id="1539" w:name="_Toc395103580"/>
      <w:bookmarkStart w:id="1540" w:name="_Toc395111436"/>
      <w:bookmarkStart w:id="1541" w:name="_Toc395115362"/>
      <w:bookmarkStart w:id="1542" w:name="_Toc395119288"/>
      <w:bookmarkStart w:id="1543" w:name="_Toc395091795"/>
      <w:bookmarkStart w:id="1544" w:name="_Toc395095729"/>
      <w:bookmarkStart w:id="1545" w:name="_Toc395099655"/>
      <w:bookmarkStart w:id="1546" w:name="_Toc395103581"/>
      <w:bookmarkStart w:id="1547" w:name="_Toc395111437"/>
      <w:bookmarkStart w:id="1548" w:name="_Toc395115363"/>
      <w:bookmarkStart w:id="1549" w:name="_Toc395119289"/>
      <w:bookmarkStart w:id="1550" w:name="_Toc395091796"/>
      <w:bookmarkStart w:id="1551" w:name="_Toc395095730"/>
      <w:bookmarkStart w:id="1552" w:name="_Toc395099656"/>
      <w:bookmarkStart w:id="1553" w:name="_Toc395103582"/>
      <w:bookmarkStart w:id="1554" w:name="_Toc395111438"/>
      <w:bookmarkStart w:id="1555" w:name="_Toc395115364"/>
      <w:bookmarkStart w:id="1556" w:name="_Toc395119290"/>
      <w:bookmarkStart w:id="1557" w:name="_Toc395091797"/>
      <w:bookmarkStart w:id="1558" w:name="_Toc395095731"/>
      <w:bookmarkStart w:id="1559" w:name="_Toc395099657"/>
      <w:bookmarkStart w:id="1560" w:name="_Toc395103583"/>
      <w:bookmarkStart w:id="1561" w:name="_Toc395111439"/>
      <w:bookmarkStart w:id="1562" w:name="_Toc395115365"/>
      <w:bookmarkStart w:id="1563" w:name="_Toc395119291"/>
      <w:bookmarkStart w:id="1564" w:name="_Toc395091807"/>
      <w:bookmarkStart w:id="1565" w:name="_Toc395095741"/>
      <w:bookmarkStart w:id="1566" w:name="_Toc395099667"/>
      <w:bookmarkStart w:id="1567" w:name="_Toc395103593"/>
      <w:bookmarkStart w:id="1568" w:name="_Toc395111449"/>
      <w:bookmarkStart w:id="1569" w:name="_Toc395115375"/>
      <w:bookmarkStart w:id="1570" w:name="_Toc395119301"/>
      <w:bookmarkStart w:id="1571" w:name="_Toc395091808"/>
      <w:bookmarkStart w:id="1572" w:name="_Toc395095742"/>
      <w:bookmarkStart w:id="1573" w:name="_Toc395099668"/>
      <w:bookmarkStart w:id="1574" w:name="_Toc395103594"/>
      <w:bookmarkStart w:id="1575" w:name="_Toc395111450"/>
      <w:bookmarkStart w:id="1576" w:name="_Toc395115376"/>
      <w:bookmarkStart w:id="1577" w:name="_Toc395119302"/>
      <w:bookmarkStart w:id="1578" w:name="_Toc395091809"/>
      <w:bookmarkStart w:id="1579" w:name="_Toc395095743"/>
      <w:bookmarkStart w:id="1580" w:name="_Toc395099669"/>
      <w:bookmarkStart w:id="1581" w:name="_Toc395103595"/>
      <w:bookmarkStart w:id="1582" w:name="_Toc395111451"/>
      <w:bookmarkStart w:id="1583" w:name="_Toc395115377"/>
      <w:bookmarkStart w:id="1584" w:name="_Toc395119303"/>
      <w:bookmarkStart w:id="1585" w:name="_Toc395091810"/>
      <w:bookmarkStart w:id="1586" w:name="_Toc395095744"/>
      <w:bookmarkStart w:id="1587" w:name="_Toc395099670"/>
      <w:bookmarkStart w:id="1588" w:name="_Toc395103596"/>
      <w:bookmarkStart w:id="1589" w:name="_Toc395111452"/>
      <w:bookmarkStart w:id="1590" w:name="_Toc395115378"/>
      <w:bookmarkStart w:id="1591" w:name="_Toc395119304"/>
      <w:bookmarkStart w:id="1592" w:name="_Toc395091811"/>
      <w:bookmarkStart w:id="1593" w:name="_Toc395095745"/>
      <w:bookmarkStart w:id="1594" w:name="_Toc395099671"/>
      <w:bookmarkStart w:id="1595" w:name="_Toc395103597"/>
      <w:bookmarkStart w:id="1596" w:name="_Toc395111453"/>
      <w:bookmarkStart w:id="1597" w:name="_Toc395115379"/>
      <w:bookmarkStart w:id="1598" w:name="_Toc395119305"/>
      <w:bookmarkStart w:id="1599" w:name="_Toc395091812"/>
      <w:bookmarkStart w:id="1600" w:name="_Toc395095746"/>
      <w:bookmarkStart w:id="1601" w:name="_Toc395099672"/>
      <w:bookmarkStart w:id="1602" w:name="_Toc395103598"/>
      <w:bookmarkStart w:id="1603" w:name="_Toc395111454"/>
      <w:bookmarkStart w:id="1604" w:name="_Toc395115380"/>
      <w:bookmarkStart w:id="1605" w:name="_Toc395119306"/>
      <w:bookmarkStart w:id="1606" w:name="_Toc395091813"/>
      <w:bookmarkStart w:id="1607" w:name="_Toc395095747"/>
      <w:bookmarkStart w:id="1608" w:name="_Toc395099673"/>
      <w:bookmarkStart w:id="1609" w:name="_Toc395103599"/>
      <w:bookmarkStart w:id="1610" w:name="_Toc395111455"/>
      <w:bookmarkStart w:id="1611" w:name="_Toc395115381"/>
      <w:bookmarkStart w:id="1612" w:name="_Toc395119307"/>
      <w:bookmarkStart w:id="1613" w:name="_Toc395091879"/>
      <w:bookmarkStart w:id="1614" w:name="_Toc395095813"/>
      <w:bookmarkStart w:id="1615" w:name="_Toc395099739"/>
      <w:bookmarkStart w:id="1616" w:name="_Toc395103665"/>
      <w:bookmarkStart w:id="1617" w:name="_Toc395111521"/>
      <w:bookmarkStart w:id="1618" w:name="_Toc395115447"/>
      <w:bookmarkStart w:id="1619" w:name="_Toc395119373"/>
      <w:bookmarkStart w:id="1620" w:name="_Toc395091880"/>
      <w:bookmarkStart w:id="1621" w:name="_Toc395095814"/>
      <w:bookmarkStart w:id="1622" w:name="_Toc395099740"/>
      <w:bookmarkStart w:id="1623" w:name="_Toc395103666"/>
      <w:bookmarkStart w:id="1624" w:name="_Toc395111522"/>
      <w:bookmarkStart w:id="1625" w:name="_Toc395115448"/>
      <w:bookmarkStart w:id="1626" w:name="_Toc395119374"/>
      <w:bookmarkStart w:id="1627" w:name="_Toc395091881"/>
      <w:bookmarkStart w:id="1628" w:name="_Toc395095815"/>
      <w:bookmarkStart w:id="1629" w:name="_Toc395099741"/>
      <w:bookmarkStart w:id="1630" w:name="_Toc395103667"/>
      <w:bookmarkStart w:id="1631" w:name="_Toc395111523"/>
      <w:bookmarkStart w:id="1632" w:name="_Toc395115449"/>
      <w:bookmarkStart w:id="1633" w:name="_Toc395119375"/>
      <w:bookmarkStart w:id="1634" w:name="_Toc395091882"/>
      <w:bookmarkStart w:id="1635" w:name="_Toc395095816"/>
      <w:bookmarkStart w:id="1636" w:name="_Toc395099742"/>
      <w:bookmarkStart w:id="1637" w:name="_Toc395103668"/>
      <w:bookmarkStart w:id="1638" w:name="_Toc395111524"/>
      <w:bookmarkStart w:id="1639" w:name="_Toc395115450"/>
      <w:bookmarkStart w:id="1640" w:name="_Toc395119376"/>
      <w:bookmarkStart w:id="1641" w:name="_Toc395091885"/>
      <w:bookmarkStart w:id="1642" w:name="_Toc395095819"/>
      <w:bookmarkStart w:id="1643" w:name="_Toc395099745"/>
      <w:bookmarkStart w:id="1644" w:name="_Toc395103671"/>
      <w:bookmarkStart w:id="1645" w:name="_Toc395111527"/>
      <w:bookmarkStart w:id="1646" w:name="_Toc395115453"/>
      <w:bookmarkStart w:id="1647" w:name="_Toc395119379"/>
      <w:bookmarkStart w:id="1648" w:name="_Toc395091886"/>
      <w:bookmarkStart w:id="1649" w:name="_Toc395095820"/>
      <w:bookmarkStart w:id="1650" w:name="_Toc395099746"/>
      <w:bookmarkStart w:id="1651" w:name="_Toc395103672"/>
      <w:bookmarkStart w:id="1652" w:name="_Toc395111528"/>
      <w:bookmarkStart w:id="1653" w:name="_Toc395115454"/>
      <w:bookmarkStart w:id="1654" w:name="_Toc395119380"/>
      <w:bookmarkStart w:id="1655" w:name="_Toc395091887"/>
      <w:bookmarkStart w:id="1656" w:name="_Toc395095821"/>
      <w:bookmarkStart w:id="1657" w:name="_Toc395099747"/>
      <w:bookmarkStart w:id="1658" w:name="_Toc395103673"/>
      <w:bookmarkStart w:id="1659" w:name="_Toc395111529"/>
      <w:bookmarkStart w:id="1660" w:name="_Toc395115455"/>
      <w:bookmarkStart w:id="1661" w:name="_Toc395119381"/>
      <w:bookmarkStart w:id="1662" w:name="_Toc395091888"/>
      <w:bookmarkStart w:id="1663" w:name="_Toc395095822"/>
      <w:bookmarkStart w:id="1664" w:name="_Toc395099748"/>
      <w:bookmarkStart w:id="1665" w:name="_Toc395103674"/>
      <w:bookmarkStart w:id="1666" w:name="_Toc395111530"/>
      <w:bookmarkStart w:id="1667" w:name="_Toc395115456"/>
      <w:bookmarkStart w:id="1668" w:name="_Toc395119382"/>
      <w:bookmarkStart w:id="1669" w:name="_Toc395091889"/>
      <w:bookmarkStart w:id="1670" w:name="_Toc395095823"/>
      <w:bookmarkStart w:id="1671" w:name="_Toc395099749"/>
      <w:bookmarkStart w:id="1672" w:name="_Toc395103675"/>
      <w:bookmarkStart w:id="1673" w:name="_Toc395111531"/>
      <w:bookmarkStart w:id="1674" w:name="_Toc395115457"/>
      <w:bookmarkStart w:id="1675" w:name="_Toc395119383"/>
      <w:bookmarkStart w:id="1676" w:name="_Toc395091890"/>
      <w:bookmarkStart w:id="1677" w:name="_Toc395095824"/>
      <w:bookmarkStart w:id="1678" w:name="_Toc395099750"/>
      <w:bookmarkStart w:id="1679" w:name="_Toc395103676"/>
      <w:bookmarkStart w:id="1680" w:name="_Toc395111532"/>
      <w:bookmarkStart w:id="1681" w:name="_Toc395115458"/>
      <w:bookmarkStart w:id="1682" w:name="_Toc395119384"/>
      <w:bookmarkStart w:id="1683" w:name="_Toc395091891"/>
      <w:bookmarkStart w:id="1684" w:name="_Toc395095825"/>
      <w:bookmarkStart w:id="1685" w:name="_Toc395099751"/>
      <w:bookmarkStart w:id="1686" w:name="_Toc395103677"/>
      <w:bookmarkStart w:id="1687" w:name="_Toc395111533"/>
      <w:bookmarkStart w:id="1688" w:name="_Toc395115459"/>
      <w:bookmarkStart w:id="1689" w:name="_Toc395119385"/>
      <w:bookmarkStart w:id="1690" w:name="_Toc395091892"/>
      <w:bookmarkStart w:id="1691" w:name="_Toc395095826"/>
      <w:bookmarkStart w:id="1692" w:name="_Toc395099752"/>
      <w:bookmarkStart w:id="1693" w:name="_Toc395103678"/>
      <w:bookmarkStart w:id="1694" w:name="_Toc395111534"/>
      <w:bookmarkStart w:id="1695" w:name="_Toc395115460"/>
      <w:bookmarkStart w:id="1696" w:name="_Toc395119386"/>
      <w:bookmarkStart w:id="1697" w:name="_Toc395091893"/>
      <w:bookmarkStart w:id="1698" w:name="_Toc395095827"/>
      <w:bookmarkStart w:id="1699" w:name="_Toc395099753"/>
      <w:bookmarkStart w:id="1700" w:name="_Toc395103679"/>
      <w:bookmarkStart w:id="1701" w:name="_Toc395111535"/>
      <w:bookmarkStart w:id="1702" w:name="_Toc395115461"/>
      <w:bookmarkStart w:id="1703" w:name="_Toc395119387"/>
      <w:bookmarkStart w:id="1704" w:name="_Toc395091894"/>
      <w:bookmarkStart w:id="1705" w:name="_Toc395095828"/>
      <w:bookmarkStart w:id="1706" w:name="_Toc395099754"/>
      <w:bookmarkStart w:id="1707" w:name="_Toc395103680"/>
      <w:bookmarkStart w:id="1708" w:name="_Toc395111536"/>
      <w:bookmarkStart w:id="1709" w:name="_Toc395115462"/>
      <w:bookmarkStart w:id="1710" w:name="_Toc395119388"/>
      <w:bookmarkStart w:id="1711" w:name="_Toc395091895"/>
      <w:bookmarkStart w:id="1712" w:name="_Toc395095829"/>
      <w:bookmarkStart w:id="1713" w:name="_Toc395099755"/>
      <w:bookmarkStart w:id="1714" w:name="_Toc395103681"/>
      <w:bookmarkStart w:id="1715" w:name="_Toc395111537"/>
      <w:bookmarkStart w:id="1716" w:name="_Toc395115463"/>
      <w:bookmarkStart w:id="1717" w:name="_Toc395119389"/>
      <w:bookmarkStart w:id="1718" w:name="_Toc395091896"/>
      <w:bookmarkStart w:id="1719" w:name="_Toc395095830"/>
      <w:bookmarkStart w:id="1720" w:name="_Toc395099756"/>
      <w:bookmarkStart w:id="1721" w:name="_Toc395103682"/>
      <w:bookmarkStart w:id="1722" w:name="_Toc395111538"/>
      <w:bookmarkStart w:id="1723" w:name="_Toc395115464"/>
      <w:bookmarkStart w:id="1724" w:name="_Toc395119390"/>
      <w:bookmarkStart w:id="1725" w:name="_Toc395091897"/>
      <w:bookmarkStart w:id="1726" w:name="_Toc395095831"/>
      <w:bookmarkStart w:id="1727" w:name="_Toc395099757"/>
      <w:bookmarkStart w:id="1728" w:name="_Toc395103683"/>
      <w:bookmarkStart w:id="1729" w:name="_Toc395111539"/>
      <w:bookmarkStart w:id="1730" w:name="_Toc395115465"/>
      <w:bookmarkStart w:id="1731" w:name="_Toc395119391"/>
      <w:bookmarkStart w:id="1732" w:name="_Toc395091898"/>
      <w:bookmarkStart w:id="1733" w:name="_Toc395095832"/>
      <w:bookmarkStart w:id="1734" w:name="_Toc395099758"/>
      <w:bookmarkStart w:id="1735" w:name="_Toc395103684"/>
      <w:bookmarkStart w:id="1736" w:name="_Toc395111540"/>
      <w:bookmarkStart w:id="1737" w:name="_Toc395115466"/>
      <w:bookmarkStart w:id="1738" w:name="_Toc395119392"/>
      <w:bookmarkStart w:id="1739" w:name="_Toc383000422"/>
      <w:bookmarkStart w:id="1740" w:name="_Toc395091899"/>
      <w:bookmarkStart w:id="1741" w:name="_Toc395095833"/>
      <w:bookmarkStart w:id="1742" w:name="_Toc395099759"/>
      <w:bookmarkStart w:id="1743" w:name="_Toc395103685"/>
      <w:bookmarkStart w:id="1744" w:name="_Toc395111541"/>
      <w:bookmarkStart w:id="1745" w:name="_Toc395115467"/>
      <w:bookmarkStart w:id="1746" w:name="_Toc395119393"/>
      <w:bookmarkStart w:id="1747" w:name="_Toc395091900"/>
      <w:bookmarkStart w:id="1748" w:name="_Toc395095834"/>
      <w:bookmarkStart w:id="1749" w:name="_Toc395099760"/>
      <w:bookmarkStart w:id="1750" w:name="_Toc395103686"/>
      <w:bookmarkStart w:id="1751" w:name="_Toc395111542"/>
      <w:bookmarkStart w:id="1752" w:name="_Toc395115468"/>
      <w:bookmarkStart w:id="1753" w:name="_Toc395119394"/>
      <w:bookmarkStart w:id="1754" w:name="_Toc395091901"/>
      <w:bookmarkStart w:id="1755" w:name="_Toc395095835"/>
      <w:bookmarkStart w:id="1756" w:name="_Toc395099761"/>
      <w:bookmarkStart w:id="1757" w:name="_Toc395103687"/>
      <w:bookmarkStart w:id="1758" w:name="_Toc395111543"/>
      <w:bookmarkStart w:id="1759" w:name="_Toc395115469"/>
      <w:bookmarkStart w:id="1760" w:name="_Toc395119395"/>
      <w:bookmarkStart w:id="1761" w:name="_Toc395091902"/>
      <w:bookmarkStart w:id="1762" w:name="_Toc395095836"/>
      <w:bookmarkStart w:id="1763" w:name="_Toc395099762"/>
      <w:bookmarkStart w:id="1764" w:name="_Toc395103688"/>
      <w:bookmarkStart w:id="1765" w:name="_Toc395111544"/>
      <w:bookmarkStart w:id="1766" w:name="_Toc395115470"/>
      <w:bookmarkStart w:id="1767" w:name="_Toc395119396"/>
      <w:bookmarkStart w:id="1768" w:name="_Toc395091903"/>
      <w:bookmarkStart w:id="1769" w:name="_Toc395095837"/>
      <w:bookmarkStart w:id="1770" w:name="_Toc395099763"/>
      <w:bookmarkStart w:id="1771" w:name="_Toc395103689"/>
      <w:bookmarkStart w:id="1772" w:name="_Toc395111545"/>
      <w:bookmarkStart w:id="1773" w:name="_Toc395115471"/>
      <w:bookmarkStart w:id="1774" w:name="_Toc395119397"/>
      <w:bookmarkStart w:id="1775" w:name="_Toc395091904"/>
      <w:bookmarkStart w:id="1776" w:name="_Toc395095838"/>
      <w:bookmarkStart w:id="1777" w:name="_Toc395099764"/>
      <w:bookmarkStart w:id="1778" w:name="_Toc395103690"/>
      <w:bookmarkStart w:id="1779" w:name="_Toc395111546"/>
      <w:bookmarkStart w:id="1780" w:name="_Toc395115472"/>
      <w:bookmarkStart w:id="1781" w:name="_Toc395119398"/>
      <w:bookmarkStart w:id="1782" w:name="_Toc395091905"/>
      <w:bookmarkStart w:id="1783" w:name="_Toc395095839"/>
      <w:bookmarkStart w:id="1784" w:name="_Toc395099765"/>
      <w:bookmarkStart w:id="1785" w:name="_Toc395103691"/>
      <w:bookmarkStart w:id="1786" w:name="_Toc395111547"/>
      <w:bookmarkStart w:id="1787" w:name="_Toc395115473"/>
      <w:bookmarkStart w:id="1788" w:name="_Toc395119399"/>
      <w:bookmarkStart w:id="1789" w:name="_Toc395091906"/>
      <w:bookmarkStart w:id="1790" w:name="_Toc395095840"/>
      <w:bookmarkStart w:id="1791" w:name="_Toc395099766"/>
      <w:bookmarkStart w:id="1792" w:name="_Toc395103692"/>
      <w:bookmarkStart w:id="1793" w:name="_Toc395111548"/>
      <w:bookmarkStart w:id="1794" w:name="_Toc395115474"/>
      <w:bookmarkStart w:id="1795" w:name="_Toc395119400"/>
      <w:bookmarkStart w:id="1796" w:name="_Toc395091907"/>
      <w:bookmarkStart w:id="1797" w:name="_Toc395095841"/>
      <w:bookmarkStart w:id="1798" w:name="_Toc395099767"/>
      <w:bookmarkStart w:id="1799" w:name="_Toc395103693"/>
      <w:bookmarkStart w:id="1800" w:name="_Toc395111549"/>
      <w:bookmarkStart w:id="1801" w:name="_Toc395115475"/>
      <w:bookmarkStart w:id="1802" w:name="_Toc395119401"/>
      <w:bookmarkStart w:id="1803" w:name="_Toc395091908"/>
      <w:bookmarkStart w:id="1804" w:name="_Toc395095842"/>
      <w:bookmarkStart w:id="1805" w:name="_Toc395099768"/>
      <w:bookmarkStart w:id="1806" w:name="_Toc395103694"/>
      <w:bookmarkStart w:id="1807" w:name="_Toc395111550"/>
      <w:bookmarkStart w:id="1808" w:name="_Toc395115476"/>
      <w:bookmarkStart w:id="1809" w:name="_Toc395119402"/>
      <w:bookmarkStart w:id="1810" w:name="_Toc395091909"/>
      <w:bookmarkStart w:id="1811" w:name="_Toc395095843"/>
      <w:bookmarkStart w:id="1812" w:name="_Toc395099769"/>
      <w:bookmarkStart w:id="1813" w:name="_Toc395103695"/>
      <w:bookmarkStart w:id="1814" w:name="_Toc395111551"/>
      <w:bookmarkStart w:id="1815" w:name="_Toc395115477"/>
      <w:bookmarkStart w:id="1816" w:name="_Toc395119403"/>
      <w:bookmarkStart w:id="1817" w:name="_Toc395091910"/>
      <w:bookmarkStart w:id="1818" w:name="_Toc395095844"/>
      <w:bookmarkStart w:id="1819" w:name="_Toc395099770"/>
      <w:bookmarkStart w:id="1820" w:name="_Toc395103696"/>
      <w:bookmarkStart w:id="1821" w:name="_Toc395111552"/>
      <w:bookmarkStart w:id="1822" w:name="_Toc395115478"/>
      <w:bookmarkStart w:id="1823" w:name="_Toc395119404"/>
      <w:bookmarkStart w:id="1824" w:name="_Toc395091911"/>
      <w:bookmarkStart w:id="1825" w:name="_Toc395095845"/>
      <w:bookmarkStart w:id="1826" w:name="_Toc395099771"/>
      <w:bookmarkStart w:id="1827" w:name="_Toc395103697"/>
      <w:bookmarkStart w:id="1828" w:name="_Toc395111553"/>
      <w:bookmarkStart w:id="1829" w:name="_Toc395115479"/>
      <w:bookmarkStart w:id="1830" w:name="_Toc395119405"/>
      <w:bookmarkStart w:id="1831" w:name="_Toc395091912"/>
      <w:bookmarkStart w:id="1832" w:name="_Toc395095846"/>
      <w:bookmarkStart w:id="1833" w:name="_Toc395099772"/>
      <w:bookmarkStart w:id="1834" w:name="_Toc395103698"/>
      <w:bookmarkStart w:id="1835" w:name="_Toc395111554"/>
      <w:bookmarkStart w:id="1836" w:name="_Toc395115480"/>
      <w:bookmarkStart w:id="1837" w:name="_Toc395119406"/>
      <w:bookmarkStart w:id="1838" w:name="_Toc395091913"/>
      <w:bookmarkStart w:id="1839" w:name="_Toc395095847"/>
      <w:bookmarkStart w:id="1840" w:name="_Toc395099773"/>
      <w:bookmarkStart w:id="1841" w:name="_Toc395103699"/>
      <w:bookmarkStart w:id="1842" w:name="_Toc395111555"/>
      <w:bookmarkStart w:id="1843" w:name="_Toc395115481"/>
      <w:bookmarkStart w:id="1844" w:name="_Toc395119407"/>
      <w:bookmarkStart w:id="1845" w:name="_Toc395091914"/>
      <w:bookmarkStart w:id="1846" w:name="_Toc395095848"/>
      <w:bookmarkStart w:id="1847" w:name="_Toc395099774"/>
      <w:bookmarkStart w:id="1848" w:name="_Toc395103700"/>
      <w:bookmarkStart w:id="1849" w:name="_Toc395111556"/>
      <w:bookmarkStart w:id="1850" w:name="_Toc395115482"/>
      <w:bookmarkStart w:id="1851" w:name="_Toc395119408"/>
      <w:bookmarkStart w:id="1852" w:name="_Toc395091915"/>
      <w:bookmarkStart w:id="1853" w:name="_Toc395095849"/>
      <w:bookmarkStart w:id="1854" w:name="_Toc395099775"/>
      <w:bookmarkStart w:id="1855" w:name="_Toc395103701"/>
      <w:bookmarkStart w:id="1856" w:name="_Toc395111557"/>
      <w:bookmarkStart w:id="1857" w:name="_Toc395115483"/>
      <w:bookmarkStart w:id="1858" w:name="_Toc395119409"/>
      <w:bookmarkStart w:id="1859" w:name="_Toc395091916"/>
      <w:bookmarkStart w:id="1860" w:name="_Toc395095850"/>
      <w:bookmarkStart w:id="1861" w:name="_Toc395099776"/>
      <w:bookmarkStart w:id="1862" w:name="_Toc395103702"/>
      <w:bookmarkStart w:id="1863" w:name="_Toc395111558"/>
      <w:bookmarkStart w:id="1864" w:name="_Toc395115484"/>
      <w:bookmarkStart w:id="1865" w:name="_Toc395119410"/>
      <w:bookmarkStart w:id="1866" w:name="_Toc395091917"/>
      <w:bookmarkStart w:id="1867" w:name="_Toc395095851"/>
      <w:bookmarkStart w:id="1868" w:name="_Toc395099777"/>
      <w:bookmarkStart w:id="1869" w:name="_Toc395103703"/>
      <w:bookmarkStart w:id="1870" w:name="_Toc395111559"/>
      <w:bookmarkStart w:id="1871" w:name="_Toc395115485"/>
      <w:bookmarkStart w:id="1872" w:name="_Toc395119411"/>
      <w:bookmarkStart w:id="1873" w:name="_Toc395091922"/>
      <w:bookmarkStart w:id="1874" w:name="_Toc395095856"/>
      <w:bookmarkStart w:id="1875" w:name="_Toc395099782"/>
      <w:bookmarkStart w:id="1876" w:name="_Toc395103708"/>
      <w:bookmarkStart w:id="1877" w:name="_Toc395111564"/>
      <w:bookmarkStart w:id="1878" w:name="_Toc395115490"/>
      <w:bookmarkStart w:id="1879" w:name="_Toc395119416"/>
      <w:bookmarkStart w:id="1880" w:name="_Toc395091923"/>
      <w:bookmarkStart w:id="1881" w:name="_Toc395095857"/>
      <w:bookmarkStart w:id="1882" w:name="_Toc395099783"/>
      <w:bookmarkStart w:id="1883" w:name="_Toc395103709"/>
      <w:bookmarkStart w:id="1884" w:name="_Toc395111565"/>
      <w:bookmarkStart w:id="1885" w:name="_Toc395115491"/>
      <w:bookmarkStart w:id="1886" w:name="_Toc395119417"/>
      <w:bookmarkStart w:id="1887" w:name="_Toc395091924"/>
      <w:bookmarkStart w:id="1888" w:name="_Toc395095858"/>
      <w:bookmarkStart w:id="1889" w:name="_Toc395099784"/>
      <w:bookmarkStart w:id="1890" w:name="_Toc395103710"/>
      <w:bookmarkStart w:id="1891" w:name="_Toc395111566"/>
      <w:bookmarkStart w:id="1892" w:name="_Toc395115492"/>
      <w:bookmarkStart w:id="1893" w:name="_Toc395119418"/>
      <w:bookmarkStart w:id="1894" w:name="_Toc395091925"/>
      <w:bookmarkStart w:id="1895" w:name="_Toc395095859"/>
      <w:bookmarkStart w:id="1896" w:name="_Toc395099785"/>
      <w:bookmarkStart w:id="1897" w:name="_Toc395103711"/>
      <w:bookmarkStart w:id="1898" w:name="_Toc395111567"/>
      <w:bookmarkStart w:id="1899" w:name="_Toc395115493"/>
      <w:bookmarkStart w:id="1900" w:name="_Toc395119419"/>
      <w:bookmarkStart w:id="1901" w:name="_Toc395091926"/>
      <w:bookmarkStart w:id="1902" w:name="_Toc395095860"/>
      <w:bookmarkStart w:id="1903" w:name="_Toc395099786"/>
      <w:bookmarkStart w:id="1904" w:name="_Toc395103712"/>
      <w:bookmarkStart w:id="1905" w:name="_Toc395111568"/>
      <w:bookmarkStart w:id="1906" w:name="_Toc395115494"/>
      <w:bookmarkStart w:id="1907" w:name="_Toc395119420"/>
      <w:bookmarkStart w:id="1908" w:name="_Toc395091927"/>
      <w:bookmarkStart w:id="1909" w:name="_Toc395095861"/>
      <w:bookmarkStart w:id="1910" w:name="_Toc395099787"/>
      <w:bookmarkStart w:id="1911" w:name="_Toc395103713"/>
      <w:bookmarkStart w:id="1912" w:name="_Toc395111569"/>
      <w:bookmarkStart w:id="1913" w:name="_Toc395115495"/>
      <w:bookmarkStart w:id="1914" w:name="_Toc395119421"/>
      <w:bookmarkStart w:id="1915" w:name="_Toc395091928"/>
      <w:bookmarkStart w:id="1916" w:name="_Toc395095862"/>
      <w:bookmarkStart w:id="1917" w:name="_Toc395099788"/>
      <w:bookmarkStart w:id="1918" w:name="_Toc395103714"/>
      <w:bookmarkStart w:id="1919" w:name="_Toc395111570"/>
      <w:bookmarkStart w:id="1920" w:name="_Toc395115496"/>
      <w:bookmarkStart w:id="1921" w:name="_Toc395119422"/>
      <w:bookmarkStart w:id="1922" w:name="_Toc395091929"/>
      <w:bookmarkStart w:id="1923" w:name="_Toc395095863"/>
      <w:bookmarkStart w:id="1924" w:name="_Toc395099789"/>
      <w:bookmarkStart w:id="1925" w:name="_Toc395103715"/>
      <w:bookmarkStart w:id="1926" w:name="_Toc395111571"/>
      <w:bookmarkStart w:id="1927" w:name="_Toc395115497"/>
      <w:bookmarkStart w:id="1928" w:name="_Toc395119423"/>
      <w:bookmarkStart w:id="1929" w:name="_Toc395091930"/>
      <w:bookmarkStart w:id="1930" w:name="_Toc395095864"/>
      <w:bookmarkStart w:id="1931" w:name="_Toc395099790"/>
      <w:bookmarkStart w:id="1932" w:name="_Toc395103716"/>
      <w:bookmarkStart w:id="1933" w:name="_Toc395111572"/>
      <w:bookmarkStart w:id="1934" w:name="_Toc395115498"/>
      <w:bookmarkStart w:id="1935" w:name="_Toc395119424"/>
      <w:bookmarkStart w:id="1936" w:name="_Toc395091931"/>
      <w:bookmarkStart w:id="1937" w:name="_Toc395095865"/>
      <w:bookmarkStart w:id="1938" w:name="_Toc395099791"/>
      <w:bookmarkStart w:id="1939" w:name="_Toc395103717"/>
      <w:bookmarkStart w:id="1940" w:name="_Toc395111573"/>
      <w:bookmarkStart w:id="1941" w:name="_Toc395115499"/>
      <w:bookmarkStart w:id="1942" w:name="_Toc395119425"/>
      <w:bookmarkStart w:id="1943" w:name="_Toc395091932"/>
      <w:bookmarkStart w:id="1944" w:name="_Toc395095866"/>
      <w:bookmarkStart w:id="1945" w:name="_Toc395099792"/>
      <w:bookmarkStart w:id="1946" w:name="_Toc395103718"/>
      <w:bookmarkStart w:id="1947" w:name="_Toc395111574"/>
      <w:bookmarkStart w:id="1948" w:name="_Toc395115500"/>
      <w:bookmarkStart w:id="1949" w:name="_Toc395119426"/>
      <w:bookmarkStart w:id="1950" w:name="_Toc395091933"/>
      <w:bookmarkStart w:id="1951" w:name="_Toc395095867"/>
      <w:bookmarkStart w:id="1952" w:name="_Toc395099793"/>
      <w:bookmarkStart w:id="1953" w:name="_Toc395103719"/>
      <w:bookmarkStart w:id="1954" w:name="_Toc395111575"/>
      <w:bookmarkStart w:id="1955" w:name="_Toc395115501"/>
      <w:bookmarkStart w:id="1956" w:name="_Toc395119427"/>
      <w:bookmarkStart w:id="1957" w:name="_Toc395091934"/>
      <w:bookmarkStart w:id="1958" w:name="_Toc395095868"/>
      <w:bookmarkStart w:id="1959" w:name="_Toc395099794"/>
      <w:bookmarkStart w:id="1960" w:name="_Toc395103720"/>
      <w:bookmarkStart w:id="1961" w:name="_Toc395111576"/>
      <w:bookmarkStart w:id="1962" w:name="_Toc395115502"/>
      <w:bookmarkStart w:id="1963" w:name="_Toc395119428"/>
      <w:bookmarkStart w:id="1964" w:name="_Toc395091935"/>
      <w:bookmarkStart w:id="1965" w:name="_Toc395095869"/>
      <w:bookmarkStart w:id="1966" w:name="_Toc395099795"/>
      <w:bookmarkStart w:id="1967" w:name="_Toc395103721"/>
      <w:bookmarkStart w:id="1968" w:name="_Toc395111577"/>
      <w:bookmarkStart w:id="1969" w:name="_Toc395115503"/>
      <w:bookmarkStart w:id="1970" w:name="_Toc395119429"/>
      <w:bookmarkStart w:id="1971" w:name="_Toc395091936"/>
      <w:bookmarkStart w:id="1972" w:name="_Toc395095870"/>
      <w:bookmarkStart w:id="1973" w:name="_Toc395099796"/>
      <w:bookmarkStart w:id="1974" w:name="_Toc395103722"/>
      <w:bookmarkStart w:id="1975" w:name="_Toc395111578"/>
      <w:bookmarkStart w:id="1976" w:name="_Toc395115504"/>
      <w:bookmarkStart w:id="1977" w:name="_Toc395119430"/>
      <w:bookmarkStart w:id="1978" w:name="_Toc395091937"/>
      <w:bookmarkStart w:id="1979" w:name="_Toc395095871"/>
      <w:bookmarkStart w:id="1980" w:name="_Toc395099797"/>
      <w:bookmarkStart w:id="1981" w:name="_Toc395103723"/>
      <w:bookmarkStart w:id="1982" w:name="_Toc395111579"/>
      <w:bookmarkStart w:id="1983" w:name="_Toc395115505"/>
      <w:bookmarkStart w:id="1984" w:name="_Toc395119431"/>
      <w:bookmarkStart w:id="1985" w:name="_Toc395091938"/>
      <w:bookmarkStart w:id="1986" w:name="_Toc395095872"/>
      <w:bookmarkStart w:id="1987" w:name="_Toc395099798"/>
      <w:bookmarkStart w:id="1988" w:name="_Toc395103724"/>
      <w:bookmarkStart w:id="1989" w:name="_Toc395111580"/>
      <w:bookmarkStart w:id="1990" w:name="_Toc395115506"/>
      <w:bookmarkStart w:id="1991" w:name="_Toc395119432"/>
      <w:bookmarkStart w:id="1992" w:name="_Toc395091939"/>
      <w:bookmarkStart w:id="1993" w:name="_Toc395095873"/>
      <w:bookmarkStart w:id="1994" w:name="_Toc395099799"/>
      <w:bookmarkStart w:id="1995" w:name="_Toc395103725"/>
      <w:bookmarkStart w:id="1996" w:name="_Toc395111581"/>
      <w:bookmarkStart w:id="1997" w:name="_Toc395115507"/>
      <w:bookmarkStart w:id="1998" w:name="_Toc395119433"/>
      <w:bookmarkStart w:id="1999" w:name="_Toc395091940"/>
      <w:bookmarkStart w:id="2000" w:name="_Toc395095874"/>
      <w:bookmarkStart w:id="2001" w:name="_Toc395099800"/>
      <w:bookmarkStart w:id="2002" w:name="_Toc395103726"/>
      <w:bookmarkStart w:id="2003" w:name="_Toc395111582"/>
      <w:bookmarkStart w:id="2004" w:name="_Toc395115508"/>
      <w:bookmarkStart w:id="2005" w:name="_Toc395119434"/>
      <w:bookmarkStart w:id="2006" w:name="_Toc395091941"/>
      <w:bookmarkStart w:id="2007" w:name="_Toc395095875"/>
      <w:bookmarkStart w:id="2008" w:name="_Toc395099801"/>
      <w:bookmarkStart w:id="2009" w:name="_Toc395103727"/>
      <w:bookmarkStart w:id="2010" w:name="_Toc395111583"/>
      <w:bookmarkStart w:id="2011" w:name="_Toc395115509"/>
      <w:bookmarkStart w:id="2012" w:name="_Toc395119435"/>
      <w:bookmarkStart w:id="2013" w:name="_Toc395091942"/>
      <w:bookmarkStart w:id="2014" w:name="_Toc395095876"/>
      <w:bookmarkStart w:id="2015" w:name="_Toc395099802"/>
      <w:bookmarkStart w:id="2016" w:name="_Toc395103728"/>
      <w:bookmarkStart w:id="2017" w:name="_Toc395111584"/>
      <w:bookmarkStart w:id="2018" w:name="_Toc395115510"/>
      <w:bookmarkStart w:id="2019" w:name="_Toc395119436"/>
      <w:bookmarkStart w:id="2020" w:name="_Toc395091943"/>
      <w:bookmarkStart w:id="2021" w:name="_Toc395095877"/>
      <w:bookmarkStart w:id="2022" w:name="_Toc395099803"/>
      <w:bookmarkStart w:id="2023" w:name="_Toc395103729"/>
      <w:bookmarkStart w:id="2024" w:name="_Toc395111585"/>
      <w:bookmarkStart w:id="2025" w:name="_Toc395115511"/>
      <w:bookmarkStart w:id="2026" w:name="_Toc395119437"/>
      <w:bookmarkStart w:id="2027" w:name="_Toc395091944"/>
      <w:bookmarkStart w:id="2028" w:name="_Toc395095878"/>
      <w:bookmarkStart w:id="2029" w:name="_Toc395099804"/>
      <w:bookmarkStart w:id="2030" w:name="_Toc395103730"/>
      <w:bookmarkStart w:id="2031" w:name="_Toc395111586"/>
      <w:bookmarkStart w:id="2032" w:name="_Toc395115512"/>
      <w:bookmarkStart w:id="2033" w:name="_Toc395119438"/>
      <w:bookmarkStart w:id="2034" w:name="_Toc395091945"/>
      <w:bookmarkStart w:id="2035" w:name="_Toc395095879"/>
      <w:bookmarkStart w:id="2036" w:name="_Toc395099805"/>
      <w:bookmarkStart w:id="2037" w:name="_Toc395103731"/>
      <w:bookmarkStart w:id="2038" w:name="_Toc395111587"/>
      <w:bookmarkStart w:id="2039" w:name="_Toc395115513"/>
      <w:bookmarkStart w:id="2040" w:name="_Toc395119439"/>
      <w:bookmarkStart w:id="2041" w:name="_Toc395091946"/>
      <w:bookmarkStart w:id="2042" w:name="_Toc395095880"/>
      <w:bookmarkStart w:id="2043" w:name="_Toc395099806"/>
      <w:bookmarkStart w:id="2044" w:name="_Toc395103732"/>
      <w:bookmarkStart w:id="2045" w:name="_Toc395111588"/>
      <w:bookmarkStart w:id="2046" w:name="_Toc395115514"/>
      <w:bookmarkStart w:id="2047" w:name="_Toc395119440"/>
      <w:bookmarkStart w:id="2048" w:name="_Toc395091947"/>
      <w:bookmarkStart w:id="2049" w:name="_Toc395095881"/>
      <w:bookmarkStart w:id="2050" w:name="_Toc395099807"/>
      <w:bookmarkStart w:id="2051" w:name="_Toc395103733"/>
      <w:bookmarkStart w:id="2052" w:name="_Toc395111589"/>
      <w:bookmarkStart w:id="2053" w:name="_Toc395115515"/>
      <w:bookmarkStart w:id="2054" w:name="_Toc395119441"/>
      <w:bookmarkStart w:id="2055" w:name="_Toc395091948"/>
      <w:bookmarkStart w:id="2056" w:name="_Toc395095882"/>
      <w:bookmarkStart w:id="2057" w:name="_Toc395099808"/>
      <w:bookmarkStart w:id="2058" w:name="_Toc395103734"/>
      <w:bookmarkStart w:id="2059" w:name="_Toc395111590"/>
      <w:bookmarkStart w:id="2060" w:name="_Toc395115516"/>
      <w:bookmarkStart w:id="2061" w:name="_Toc395119442"/>
      <w:bookmarkStart w:id="2062" w:name="_Toc395091949"/>
      <w:bookmarkStart w:id="2063" w:name="_Toc395095883"/>
      <w:bookmarkStart w:id="2064" w:name="_Toc395099809"/>
      <w:bookmarkStart w:id="2065" w:name="_Toc395103735"/>
      <w:bookmarkStart w:id="2066" w:name="_Toc395111591"/>
      <w:bookmarkStart w:id="2067" w:name="_Toc395115517"/>
      <w:bookmarkStart w:id="2068" w:name="_Toc395119443"/>
      <w:bookmarkStart w:id="2069" w:name="_Toc395091950"/>
      <w:bookmarkStart w:id="2070" w:name="_Toc395095884"/>
      <w:bookmarkStart w:id="2071" w:name="_Toc395099810"/>
      <w:bookmarkStart w:id="2072" w:name="_Toc395103736"/>
      <w:bookmarkStart w:id="2073" w:name="_Toc395111592"/>
      <w:bookmarkStart w:id="2074" w:name="_Toc395115518"/>
      <w:bookmarkStart w:id="2075" w:name="_Toc395119444"/>
      <w:bookmarkStart w:id="2076" w:name="_Toc395091951"/>
      <w:bookmarkStart w:id="2077" w:name="_Toc395095885"/>
      <w:bookmarkStart w:id="2078" w:name="_Toc395099811"/>
      <w:bookmarkStart w:id="2079" w:name="_Toc395103737"/>
      <w:bookmarkStart w:id="2080" w:name="_Toc395111593"/>
      <w:bookmarkStart w:id="2081" w:name="_Toc395115519"/>
      <w:bookmarkStart w:id="2082" w:name="_Toc395119445"/>
      <w:bookmarkStart w:id="2083" w:name="_Toc395091952"/>
      <w:bookmarkStart w:id="2084" w:name="_Toc395095886"/>
      <w:bookmarkStart w:id="2085" w:name="_Toc395099812"/>
      <w:bookmarkStart w:id="2086" w:name="_Toc395103738"/>
      <w:bookmarkStart w:id="2087" w:name="_Toc395111594"/>
      <w:bookmarkStart w:id="2088" w:name="_Toc395115520"/>
      <w:bookmarkStart w:id="2089" w:name="_Toc395119446"/>
      <w:bookmarkStart w:id="2090" w:name="_Toc395091953"/>
      <w:bookmarkStart w:id="2091" w:name="_Toc395095887"/>
      <w:bookmarkStart w:id="2092" w:name="_Toc395099813"/>
      <w:bookmarkStart w:id="2093" w:name="_Toc395103739"/>
      <w:bookmarkStart w:id="2094" w:name="_Toc395111595"/>
      <w:bookmarkStart w:id="2095" w:name="_Toc395115521"/>
      <w:bookmarkStart w:id="2096" w:name="_Toc395119447"/>
      <w:bookmarkStart w:id="2097" w:name="_Toc395091954"/>
      <w:bookmarkStart w:id="2098" w:name="_Toc395095888"/>
      <w:bookmarkStart w:id="2099" w:name="_Toc395099814"/>
      <w:bookmarkStart w:id="2100" w:name="_Toc395103740"/>
      <w:bookmarkStart w:id="2101" w:name="_Toc395111596"/>
      <w:bookmarkStart w:id="2102" w:name="_Toc395115522"/>
      <w:bookmarkStart w:id="2103" w:name="_Toc395119448"/>
      <w:bookmarkStart w:id="2104" w:name="_Toc395091955"/>
      <w:bookmarkStart w:id="2105" w:name="_Toc395095889"/>
      <w:bookmarkStart w:id="2106" w:name="_Toc395099815"/>
      <w:bookmarkStart w:id="2107" w:name="_Toc395103741"/>
      <w:bookmarkStart w:id="2108" w:name="_Toc395111597"/>
      <w:bookmarkStart w:id="2109" w:name="_Toc395115523"/>
      <w:bookmarkStart w:id="2110" w:name="_Toc395119449"/>
      <w:bookmarkStart w:id="2111" w:name="_Toc395091956"/>
      <w:bookmarkStart w:id="2112" w:name="_Toc395095890"/>
      <w:bookmarkStart w:id="2113" w:name="_Toc395099816"/>
      <w:bookmarkStart w:id="2114" w:name="_Toc395103742"/>
      <w:bookmarkStart w:id="2115" w:name="_Toc395111598"/>
      <w:bookmarkStart w:id="2116" w:name="_Toc395115524"/>
      <w:bookmarkStart w:id="2117" w:name="_Toc395119450"/>
      <w:bookmarkStart w:id="2118" w:name="_Toc395091957"/>
      <w:bookmarkStart w:id="2119" w:name="_Toc395095891"/>
      <w:bookmarkStart w:id="2120" w:name="_Toc395099817"/>
      <w:bookmarkStart w:id="2121" w:name="_Toc395103743"/>
      <w:bookmarkStart w:id="2122" w:name="_Toc395111599"/>
      <w:bookmarkStart w:id="2123" w:name="_Toc395115525"/>
      <w:bookmarkStart w:id="2124" w:name="_Toc395119451"/>
      <w:bookmarkStart w:id="2125" w:name="_Toc395091958"/>
      <w:bookmarkStart w:id="2126" w:name="_Toc395095892"/>
      <w:bookmarkStart w:id="2127" w:name="_Toc395099818"/>
      <w:bookmarkStart w:id="2128" w:name="_Toc395103744"/>
      <w:bookmarkStart w:id="2129" w:name="_Toc395111600"/>
      <w:bookmarkStart w:id="2130" w:name="_Toc395115526"/>
      <w:bookmarkStart w:id="2131" w:name="_Toc395119452"/>
      <w:bookmarkStart w:id="2132" w:name="_Toc395091959"/>
      <w:bookmarkStart w:id="2133" w:name="_Toc395095893"/>
      <w:bookmarkStart w:id="2134" w:name="_Toc395099819"/>
      <w:bookmarkStart w:id="2135" w:name="_Toc395103745"/>
      <w:bookmarkStart w:id="2136" w:name="_Toc395111601"/>
      <w:bookmarkStart w:id="2137" w:name="_Toc395115527"/>
      <w:bookmarkStart w:id="2138" w:name="_Toc395119453"/>
      <w:bookmarkStart w:id="2139" w:name="_Toc395091960"/>
      <w:bookmarkStart w:id="2140" w:name="_Toc395095894"/>
      <w:bookmarkStart w:id="2141" w:name="_Toc395099820"/>
      <w:bookmarkStart w:id="2142" w:name="_Toc395103746"/>
      <w:bookmarkStart w:id="2143" w:name="_Toc395111602"/>
      <w:bookmarkStart w:id="2144" w:name="_Toc395115528"/>
      <w:bookmarkStart w:id="2145" w:name="_Toc395119454"/>
      <w:bookmarkStart w:id="2146" w:name="_Toc395091961"/>
      <w:bookmarkStart w:id="2147" w:name="_Toc395095895"/>
      <w:bookmarkStart w:id="2148" w:name="_Toc395099821"/>
      <w:bookmarkStart w:id="2149" w:name="_Toc395103747"/>
      <w:bookmarkStart w:id="2150" w:name="_Toc395111603"/>
      <w:bookmarkStart w:id="2151" w:name="_Toc395115529"/>
      <w:bookmarkStart w:id="2152" w:name="_Toc395119455"/>
      <w:bookmarkStart w:id="2153" w:name="_Toc395091962"/>
      <w:bookmarkStart w:id="2154" w:name="_Toc395095896"/>
      <w:bookmarkStart w:id="2155" w:name="_Toc395099822"/>
      <w:bookmarkStart w:id="2156" w:name="_Toc395103748"/>
      <w:bookmarkStart w:id="2157" w:name="_Toc395111604"/>
      <w:bookmarkStart w:id="2158" w:name="_Toc395115530"/>
      <w:bookmarkStart w:id="2159" w:name="_Toc395119456"/>
      <w:bookmarkStart w:id="2160" w:name="_Toc395091963"/>
      <w:bookmarkStart w:id="2161" w:name="_Toc395095897"/>
      <w:bookmarkStart w:id="2162" w:name="_Toc395099823"/>
      <w:bookmarkStart w:id="2163" w:name="_Toc395103749"/>
      <w:bookmarkStart w:id="2164" w:name="_Toc395111605"/>
      <w:bookmarkStart w:id="2165" w:name="_Toc395115531"/>
      <w:bookmarkStart w:id="2166" w:name="_Toc395119457"/>
      <w:bookmarkStart w:id="2167" w:name="_Toc395091964"/>
      <w:bookmarkStart w:id="2168" w:name="_Toc395095898"/>
      <w:bookmarkStart w:id="2169" w:name="_Toc395099824"/>
      <w:bookmarkStart w:id="2170" w:name="_Toc395103750"/>
      <w:bookmarkStart w:id="2171" w:name="_Toc395111606"/>
      <w:bookmarkStart w:id="2172" w:name="_Toc395115532"/>
      <w:bookmarkStart w:id="2173" w:name="_Toc395119458"/>
      <w:bookmarkStart w:id="2174" w:name="_Toc395091965"/>
      <w:bookmarkStart w:id="2175" w:name="_Toc395095899"/>
      <w:bookmarkStart w:id="2176" w:name="_Toc395099825"/>
      <w:bookmarkStart w:id="2177" w:name="_Toc395103751"/>
      <w:bookmarkStart w:id="2178" w:name="_Toc395111607"/>
      <w:bookmarkStart w:id="2179" w:name="_Toc395115533"/>
      <w:bookmarkStart w:id="2180" w:name="_Toc395119459"/>
      <w:bookmarkStart w:id="2181" w:name="_Toc395091966"/>
      <w:bookmarkStart w:id="2182" w:name="_Toc395095900"/>
      <w:bookmarkStart w:id="2183" w:name="_Toc395099826"/>
      <w:bookmarkStart w:id="2184" w:name="_Toc395103752"/>
      <w:bookmarkStart w:id="2185" w:name="_Toc395111608"/>
      <w:bookmarkStart w:id="2186" w:name="_Toc395115534"/>
      <w:bookmarkStart w:id="2187" w:name="_Toc395119460"/>
      <w:bookmarkStart w:id="2188" w:name="_Toc395091967"/>
      <w:bookmarkStart w:id="2189" w:name="_Toc395095901"/>
      <w:bookmarkStart w:id="2190" w:name="_Toc395099827"/>
      <w:bookmarkStart w:id="2191" w:name="_Toc395103753"/>
      <w:bookmarkStart w:id="2192" w:name="_Toc395111609"/>
      <w:bookmarkStart w:id="2193" w:name="_Toc395115535"/>
      <w:bookmarkStart w:id="2194" w:name="_Toc395119461"/>
      <w:bookmarkStart w:id="2195" w:name="_Toc395091968"/>
      <w:bookmarkStart w:id="2196" w:name="_Toc395095902"/>
      <w:bookmarkStart w:id="2197" w:name="_Toc395099828"/>
      <w:bookmarkStart w:id="2198" w:name="_Toc395103754"/>
      <w:bookmarkStart w:id="2199" w:name="_Toc395111610"/>
      <w:bookmarkStart w:id="2200" w:name="_Toc395115536"/>
      <w:bookmarkStart w:id="2201" w:name="_Toc395119462"/>
      <w:bookmarkStart w:id="2202" w:name="_Toc395091971"/>
      <w:bookmarkStart w:id="2203" w:name="_Toc395095905"/>
      <w:bookmarkStart w:id="2204" w:name="_Toc395099831"/>
      <w:bookmarkStart w:id="2205" w:name="_Toc395103757"/>
      <w:bookmarkStart w:id="2206" w:name="_Toc395111613"/>
      <w:bookmarkStart w:id="2207" w:name="_Toc395115539"/>
      <w:bookmarkStart w:id="2208" w:name="_Toc395119465"/>
      <w:bookmarkStart w:id="2209" w:name="_Toc395091972"/>
      <w:bookmarkStart w:id="2210" w:name="_Toc395095906"/>
      <w:bookmarkStart w:id="2211" w:name="_Toc395099832"/>
      <w:bookmarkStart w:id="2212" w:name="_Toc395103758"/>
      <w:bookmarkStart w:id="2213" w:name="_Toc395111614"/>
      <w:bookmarkStart w:id="2214" w:name="_Toc395115540"/>
      <w:bookmarkStart w:id="2215" w:name="_Toc395119466"/>
      <w:bookmarkStart w:id="2216" w:name="_Toc395091973"/>
      <w:bookmarkStart w:id="2217" w:name="_Toc395095907"/>
      <w:bookmarkStart w:id="2218" w:name="_Toc395099833"/>
      <w:bookmarkStart w:id="2219" w:name="_Toc395103759"/>
      <w:bookmarkStart w:id="2220" w:name="_Toc395111615"/>
      <w:bookmarkStart w:id="2221" w:name="_Toc395115541"/>
      <w:bookmarkStart w:id="2222" w:name="_Toc395119467"/>
      <w:bookmarkStart w:id="2223" w:name="_Toc395091974"/>
      <w:bookmarkStart w:id="2224" w:name="_Toc395095908"/>
      <w:bookmarkStart w:id="2225" w:name="_Toc395099834"/>
      <w:bookmarkStart w:id="2226" w:name="_Toc395103760"/>
      <w:bookmarkStart w:id="2227" w:name="_Toc395111616"/>
      <w:bookmarkStart w:id="2228" w:name="_Toc395115542"/>
      <w:bookmarkStart w:id="2229" w:name="_Toc395119468"/>
      <w:bookmarkStart w:id="2230" w:name="_Toc395091975"/>
      <w:bookmarkStart w:id="2231" w:name="_Toc395095909"/>
      <w:bookmarkStart w:id="2232" w:name="_Toc395099835"/>
      <w:bookmarkStart w:id="2233" w:name="_Toc395103761"/>
      <w:bookmarkStart w:id="2234" w:name="_Toc395111617"/>
      <w:bookmarkStart w:id="2235" w:name="_Toc395115543"/>
      <w:bookmarkStart w:id="2236" w:name="_Toc395119469"/>
      <w:bookmarkStart w:id="2237" w:name="_Toc395091976"/>
      <w:bookmarkStart w:id="2238" w:name="_Toc395095910"/>
      <w:bookmarkStart w:id="2239" w:name="_Toc395099836"/>
      <w:bookmarkStart w:id="2240" w:name="_Toc395103762"/>
      <w:bookmarkStart w:id="2241" w:name="_Toc395111618"/>
      <w:bookmarkStart w:id="2242" w:name="_Toc395115544"/>
      <w:bookmarkStart w:id="2243" w:name="_Toc395119470"/>
      <w:bookmarkStart w:id="2244" w:name="_Toc395091977"/>
      <w:bookmarkStart w:id="2245" w:name="_Toc395095911"/>
      <w:bookmarkStart w:id="2246" w:name="_Toc395099837"/>
      <w:bookmarkStart w:id="2247" w:name="_Toc395103763"/>
      <w:bookmarkStart w:id="2248" w:name="_Toc395111619"/>
      <w:bookmarkStart w:id="2249" w:name="_Toc395115545"/>
      <w:bookmarkStart w:id="2250" w:name="_Toc395119471"/>
      <w:bookmarkStart w:id="2251" w:name="_Toc395091978"/>
      <w:bookmarkStart w:id="2252" w:name="_Toc395095912"/>
      <w:bookmarkStart w:id="2253" w:name="_Toc395099838"/>
      <w:bookmarkStart w:id="2254" w:name="_Toc395103764"/>
      <w:bookmarkStart w:id="2255" w:name="_Toc395111620"/>
      <w:bookmarkStart w:id="2256" w:name="_Toc395115546"/>
      <w:bookmarkStart w:id="2257" w:name="_Toc395119472"/>
      <w:bookmarkStart w:id="2258" w:name="_Toc395091979"/>
      <w:bookmarkStart w:id="2259" w:name="_Toc395095913"/>
      <w:bookmarkStart w:id="2260" w:name="_Toc395099839"/>
      <w:bookmarkStart w:id="2261" w:name="_Toc395103765"/>
      <w:bookmarkStart w:id="2262" w:name="_Toc395111621"/>
      <w:bookmarkStart w:id="2263" w:name="_Toc395115547"/>
      <w:bookmarkStart w:id="2264" w:name="_Toc395119473"/>
      <w:bookmarkStart w:id="2265" w:name="_Toc395091980"/>
      <w:bookmarkStart w:id="2266" w:name="_Toc395095914"/>
      <w:bookmarkStart w:id="2267" w:name="_Toc395099840"/>
      <w:bookmarkStart w:id="2268" w:name="_Toc395103766"/>
      <w:bookmarkStart w:id="2269" w:name="_Toc395111622"/>
      <w:bookmarkStart w:id="2270" w:name="_Toc395115548"/>
      <w:bookmarkStart w:id="2271" w:name="_Toc395119474"/>
      <w:bookmarkStart w:id="2272" w:name="_Toc395091981"/>
      <w:bookmarkStart w:id="2273" w:name="_Toc395095915"/>
      <w:bookmarkStart w:id="2274" w:name="_Toc395099841"/>
      <w:bookmarkStart w:id="2275" w:name="_Toc395103767"/>
      <w:bookmarkStart w:id="2276" w:name="_Toc395111623"/>
      <w:bookmarkStart w:id="2277" w:name="_Toc395115549"/>
      <w:bookmarkStart w:id="2278" w:name="_Toc395119475"/>
      <w:bookmarkStart w:id="2279" w:name="_Toc395091982"/>
      <w:bookmarkStart w:id="2280" w:name="_Toc395095916"/>
      <w:bookmarkStart w:id="2281" w:name="_Toc395099842"/>
      <w:bookmarkStart w:id="2282" w:name="_Toc395103768"/>
      <w:bookmarkStart w:id="2283" w:name="_Toc395111624"/>
      <w:bookmarkStart w:id="2284" w:name="_Toc395115550"/>
      <w:bookmarkStart w:id="2285" w:name="_Toc395119476"/>
      <w:bookmarkStart w:id="2286" w:name="_Toc395091983"/>
      <w:bookmarkStart w:id="2287" w:name="_Toc395095917"/>
      <w:bookmarkStart w:id="2288" w:name="_Toc395099843"/>
      <w:bookmarkStart w:id="2289" w:name="_Toc395103769"/>
      <w:bookmarkStart w:id="2290" w:name="_Toc395111625"/>
      <w:bookmarkStart w:id="2291" w:name="_Toc395115551"/>
      <w:bookmarkStart w:id="2292" w:name="_Toc395119477"/>
      <w:bookmarkStart w:id="2293" w:name="_Toc395091984"/>
      <w:bookmarkStart w:id="2294" w:name="_Toc395095918"/>
      <w:bookmarkStart w:id="2295" w:name="_Toc395099844"/>
      <w:bookmarkStart w:id="2296" w:name="_Toc395103770"/>
      <w:bookmarkStart w:id="2297" w:name="_Toc395111626"/>
      <w:bookmarkStart w:id="2298" w:name="_Toc395115552"/>
      <w:bookmarkStart w:id="2299" w:name="_Toc395119478"/>
      <w:bookmarkStart w:id="2300" w:name="_Toc395091985"/>
      <w:bookmarkStart w:id="2301" w:name="_Toc395095919"/>
      <w:bookmarkStart w:id="2302" w:name="_Toc395099845"/>
      <w:bookmarkStart w:id="2303" w:name="_Toc395103771"/>
      <w:bookmarkStart w:id="2304" w:name="_Toc395111627"/>
      <w:bookmarkStart w:id="2305" w:name="_Toc395115553"/>
      <w:bookmarkStart w:id="2306" w:name="_Toc395119479"/>
      <w:bookmarkStart w:id="2307" w:name="_Toc395091986"/>
      <w:bookmarkStart w:id="2308" w:name="_Toc395095920"/>
      <w:bookmarkStart w:id="2309" w:name="_Toc395099846"/>
      <w:bookmarkStart w:id="2310" w:name="_Toc395103772"/>
      <w:bookmarkStart w:id="2311" w:name="_Toc395111628"/>
      <w:bookmarkStart w:id="2312" w:name="_Toc395115554"/>
      <w:bookmarkStart w:id="2313" w:name="_Toc395119480"/>
      <w:bookmarkStart w:id="2314" w:name="_Toc395091987"/>
      <w:bookmarkStart w:id="2315" w:name="_Toc395095921"/>
      <w:bookmarkStart w:id="2316" w:name="_Toc395099847"/>
      <w:bookmarkStart w:id="2317" w:name="_Toc395103773"/>
      <w:bookmarkStart w:id="2318" w:name="_Toc395111629"/>
      <w:bookmarkStart w:id="2319" w:name="_Toc395115555"/>
      <w:bookmarkStart w:id="2320" w:name="_Toc395119481"/>
      <w:bookmarkStart w:id="2321" w:name="_Toc395091988"/>
      <w:bookmarkStart w:id="2322" w:name="_Toc395095922"/>
      <w:bookmarkStart w:id="2323" w:name="_Toc395099848"/>
      <w:bookmarkStart w:id="2324" w:name="_Toc395103774"/>
      <w:bookmarkStart w:id="2325" w:name="_Toc395111630"/>
      <w:bookmarkStart w:id="2326" w:name="_Toc395115556"/>
      <w:bookmarkStart w:id="2327" w:name="_Toc395119482"/>
      <w:bookmarkStart w:id="2328" w:name="_Toc395091989"/>
      <w:bookmarkStart w:id="2329" w:name="_Toc395095923"/>
      <w:bookmarkStart w:id="2330" w:name="_Toc395099849"/>
      <w:bookmarkStart w:id="2331" w:name="_Toc395103775"/>
      <w:bookmarkStart w:id="2332" w:name="_Toc395111631"/>
      <w:bookmarkStart w:id="2333" w:name="_Toc395115557"/>
      <w:bookmarkStart w:id="2334" w:name="_Toc395119483"/>
      <w:bookmarkStart w:id="2335" w:name="_Toc395091990"/>
      <w:bookmarkStart w:id="2336" w:name="_Toc395095924"/>
      <w:bookmarkStart w:id="2337" w:name="_Toc395099850"/>
      <w:bookmarkStart w:id="2338" w:name="_Toc395103776"/>
      <w:bookmarkStart w:id="2339" w:name="_Toc395111632"/>
      <w:bookmarkStart w:id="2340" w:name="_Toc395115558"/>
      <w:bookmarkStart w:id="2341" w:name="_Toc395119484"/>
      <w:bookmarkStart w:id="2342" w:name="_Toc395091991"/>
      <w:bookmarkStart w:id="2343" w:name="_Toc395095925"/>
      <w:bookmarkStart w:id="2344" w:name="_Toc395099851"/>
      <w:bookmarkStart w:id="2345" w:name="_Toc395103777"/>
      <w:bookmarkStart w:id="2346" w:name="_Toc395111633"/>
      <w:bookmarkStart w:id="2347" w:name="_Toc395115559"/>
      <w:bookmarkStart w:id="2348" w:name="_Toc395119485"/>
      <w:bookmarkStart w:id="2349" w:name="_Toc395091992"/>
      <w:bookmarkStart w:id="2350" w:name="_Toc395095926"/>
      <w:bookmarkStart w:id="2351" w:name="_Toc395099852"/>
      <w:bookmarkStart w:id="2352" w:name="_Toc395103778"/>
      <w:bookmarkStart w:id="2353" w:name="_Toc395111634"/>
      <w:bookmarkStart w:id="2354" w:name="_Toc395115560"/>
      <w:bookmarkStart w:id="2355" w:name="_Toc395119486"/>
      <w:bookmarkStart w:id="2356" w:name="_Toc395091993"/>
      <w:bookmarkStart w:id="2357" w:name="_Toc395095927"/>
      <w:bookmarkStart w:id="2358" w:name="_Toc395099853"/>
      <w:bookmarkStart w:id="2359" w:name="_Toc395103779"/>
      <w:bookmarkStart w:id="2360" w:name="_Toc395111635"/>
      <w:bookmarkStart w:id="2361" w:name="_Toc395115561"/>
      <w:bookmarkStart w:id="2362" w:name="_Toc395119487"/>
      <w:bookmarkStart w:id="2363" w:name="_Toc395091994"/>
      <w:bookmarkStart w:id="2364" w:name="_Toc395095928"/>
      <w:bookmarkStart w:id="2365" w:name="_Toc395099854"/>
      <w:bookmarkStart w:id="2366" w:name="_Toc395103780"/>
      <w:bookmarkStart w:id="2367" w:name="_Toc395111636"/>
      <w:bookmarkStart w:id="2368" w:name="_Toc395115562"/>
      <w:bookmarkStart w:id="2369" w:name="_Toc395119488"/>
      <w:bookmarkStart w:id="2370" w:name="_Toc395091995"/>
      <w:bookmarkStart w:id="2371" w:name="_Toc395095929"/>
      <w:bookmarkStart w:id="2372" w:name="_Toc395099855"/>
      <w:bookmarkStart w:id="2373" w:name="_Toc395103781"/>
      <w:bookmarkStart w:id="2374" w:name="_Toc395111637"/>
      <w:bookmarkStart w:id="2375" w:name="_Toc395115563"/>
      <w:bookmarkStart w:id="2376" w:name="_Toc395119489"/>
      <w:bookmarkStart w:id="2377" w:name="_Toc395091996"/>
      <w:bookmarkStart w:id="2378" w:name="_Toc395095930"/>
      <w:bookmarkStart w:id="2379" w:name="_Toc395099856"/>
      <w:bookmarkStart w:id="2380" w:name="_Toc395103782"/>
      <w:bookmarkStart w:id="2381" w:name="_Toc395111638"/>
      <w:bookmarkStart w:id="2382" w:name="_Toc395115564"/>
      <w:bookmarkStart w:id="2383" w:name="_Toc395119490"/>
      <w:bookmarkStart w:id="2384" w:name="_Toc395091997"/>
      <w:bookmarkStart w:id="2385" w:name="_Toc395095931"/>
      <w:bookmarkStart w:id="2386" w:name="_Toc395099857"/>
      <w:bookmarkStart w:id="2387" w:name="_Toc395103783"/>
      <w:bookmarkStart w:id="2388" w:name="_Toc395111639"/>
      <w:bookmarkStart w:id="2389" w:name="_Toc395115565"/>
      <w:bookmarkStart w:id="2390" w:name="_Toc395119491"/>
      <w:bookmarkStart w:id="2391" w:name="_Toc395091998"/>
      <w:bookmarkStart w:id="2392" w:name="_Toc395095932"/>
      <w:bookmarkStart w:id="2393" w:name="_Toc395099858"/>
      <w:bookmarkStart w:id="2394" w:name="_Toc395103784"/>
      <w:bookmarkStart w:id="2395" w:name="_Toc395111640"/>
      <w:bookmarkStart w:id="2396" w:name="_Toc395115566"/>
      <w:bookmarkStart w:id="2397" w:name="_Toc395119492"/>
      <w:bookmarkStart w:id="2398" w:name="_Toc395091999"/>
      <w:bookmarkStart w:id="2399" w:name="_Toc395095933"/>
      <w:bookmarkStart w:id="2400" w:name="_Toc395099859"/>
      <w:bookmarkStart w:id="2401" w:name="_Toc395103785"/>
      <w:bookmarkStart w:id="2402" w:name="_Toc395111641"/>
      <w:bookmarkStart w:id="2403" w:name="_Toc395115567"/>
      <w:bookmarkStart w:id="2404" w:name="_Toc395119493"/>
      <w:bookmarkStart w:id="2405" w:name="_Toc395092000"/>
      <w:bookmarkStart w:id="2406" w:name="_Toc395095934"/>
      <w:bookmarkStart w:id="2407" w:name="_Toc395099860"/>
      <w:bookmarkStart w:id="2408" w:name="_Toc395103786"/>
      <w:bookmarkStart w:id="2409" w:name="_Toc395111642"/>
      <w:bookmarkStart w:id="2410" w:name="_Toc395115568"/>
      <w:bookmarkStart w:id="2411" w:name="_Toc395119494"/>
      <w:bookmarkStart w:id="2412" w:name="_Toc395092001"/>
      <w:bookmarkStart w:id="2413" w:name="_Toc395095935"/>
      <w:bookmarkStart w:id="2414" w:name="_Toc395099861"/>
      <w:bookmarkStart w:id="2415" w:name="_Toc395103787"/>
      <w:bookmarkStart w:id="2416" w:name="_Toc395111643"/>
      <w:bookmarkStart w:id="2417" w:name="_Toc395115569"/>
      <w:bookmarkStart w:id="2418" w:name="_Toc395119495"/>
      <w:bookmarkStart w:id="2419" w:name="_Toc395092002"/>
      <w:bookmarkStart w:id="2420" w:name="_Toc395095936"/>
      <w:bookmarkStart w:id="2421" w:name="_Toc395099862"/>
      <w:bookmarkStart w:id="2422" w:name="_Toc395103788"/>
      <w:bookmarkStart w:id="2423" w:name="_Toc395111644"/>
      <w:bookmarkStart w:id="2424" w:name="_Toc395115570"/>
      <w:bookmarkStart w:id="2425" w:name="_Toc395119496"/>
      <w:bookmarkStart w:id="2426" w:name="_Toc395092003"/>
      <w:bookmarkStart w:id="2427" w:name="_Toc395095937"/>
      <w:bookmarkStart w:id="2428" w:name="_Toc395099863"/>
      <w:bookmarkStart w:id="2429" w:name="_Toc395103789"/>
      <w:bookmarkStart w:id="2430" w:name="_Toc395111645"/>
      <w:bookmarkStart w:id="2431" w:name="_Toc395115571"/>
      <w:bookmarkStart w:id="2432" w:name="_Toc395119497"/>
      <w:bookmarkStart w:id="2433" w:name="_Toc395092004"/>
      <w:bookmarkStart w:id="2434" w:name="_Toc395095938"/>
      <w:bookmarkStart w:id="2435" w:name="_Toc395099864"/>
      <w:bookmarkStart w:id="2436" w:name="_Toc395103790"/>
      <w:bookmarkStart w:id="2437" w:name="_Toc395111646"/>
      <w:bookmarkStart w:id="2438" w:name="_Toc395115572"/>
      <w:bookmarkStart w:id="2439" w:name="_Toc395119498"/>
      <w:bookmarkStart w:id="2440" w:name="_Toc395092005"/>
      <w:bookmarkStart w:id="2441" w:name="_Toc395095939"/>
      <w:bookmarkStart w:id="2442" w:name="_Toc395099865"/>
      <w:bookmarkStart w:id="2443" w:name="_Toc395103791"/>
      <w:bookmarkStart w:id="2444" w:name="_Toc395111647"/>
      <w:bookmarkStart w:id="2445" w:name="_Toc395115573"/>
      <w:bookmarkStart w:id="2446" w:name="_Toc395119499"/>
      <w:bookmarkStart w:id="2447" w:name="_Toc395092006"/>
      <w:bookmarkStart w:id="2448" w:name="_Toc395095940"/>
      <w:bookmarkStart w:id="2449" w:name="_Toc395099866"/>
      <w:bookmarkStart w:id="2450" w:name="_Toc395103792"/>
      <w:bookmarkStart w:id="2451" w:name="_Toc395111648"/>
      <w:bookmarkStart w:id="2452" w:name="_Toc395115574"/>
      <w:bookmarkStart w:id="2453" w:name="_Toc395119500"/>
      <w:bookmarkStart w:id="2454" w:name="_Toc395092007"/>
      <w:bookmarkStart w:id="2455" w:name="_Toc395095941"/>
      <w:bookmarkStart w:id="2456" w:name="_Toc395099867"/>
      <w:bookmarkStart w:id="2457" w:name="_Toc395103793"/>
      <w:bookmarkStart w:id="2458" w:name="_Toc395111649"/>
      <w:bookmarkStart w:id="2459" w:name="_Toc395115575"/>
      <w:bookmarkStart w:id="2460" w:name="_Toc395119501"/>
      <w:bookmarkStart w:id="2461" w:name="_Toc395092008"/>
      <w:bookmarkStart w:id="2462" w:name="_Toc395095942"/>
      <w:bookmarkStart w:id="2463" w:name="_Toc395099868"/>
      <w:bookmarkStart w:id="2464" w:name="_Toc395103794"/>
      <w:bookmarkStart w:id="2465" w:name="_Toc395111650"/>
      <w:bookmarkStart w:id="2466" w:name="_Toc395115576"/>
      <w:bookmarkStart w:id="2467" w:name="_Toc395119502"/>
      <w:bookmarkStart w:id="2468" w:name="_Toc395092009"/>
      <w:bookmarkStart w:id="2469" w:name="_Toc395095943"/>
      <w:bookmarkStart w:id="2470" w:name="_Toc395099869"/>
      <w:bookmarkStart w:id="2471" w:name="_Toc395103795"/>
      <w:bookmarkStart w:id="2472" w:name="_Toc395111651"/>
      <w:bookmarkStart w:id="2473" w:name="_Toc395115577"/>
      <w:bookmarkStart w:id="2474" w:name="_Toc395119503"/>
      <w:bookmarkStart w:id="2475" w:name="_Toc395092010"/>
      <w:bookmarkStart w:id="2476" w:name="_Toc395095944"/>
      <w:bookmarkStart w:id="2477" w:name="_Toc395099870"/>
      <w:bookmarkStart w:id="2478" w:name="_Toc395103796"/>
      <w:bookmarkStart w:id="2479" w:name="_Toc395111652"/>
      <w:bookmarkStart w:id="2480" w:name="_Toc395115578"/>
      <w:bookmarkStart w:id="2481" w:name="_Toc395119504"/>
      <w:bookmarkStart w:id="2482" w:name="_Toc395092011"/>
      <w:bookmarkStart w:id="2483" w:name="_Toc395095945"/>
      <w:bookmarkStart w:id="2484" w:name="_Toc395099871"/>
      <w:bookmarkStart w:id="2485" w:name="_Toc395103797"/>
      <w:bookmarkStart w:id="2486" w:name="_Toc395111653"/>
      <w:bookmarkStart w:id="2487" w:name="_Toc395115579"/>
      <w:bookmarkStart w:id="2488" w:name="_Toc395119505"/>
      <w:bookmarkStart w:id="2489" w:name="_Toc395092012"/>
      <w:bookmarkStart w:id="2490" w:name="_Toc395095946"/>
      <w:bookmarkStart w:id="2491" w:name="_Toc395099872"/>
      <w:bookmarkStart w:id="2492" w:name="_Toc395103798"/>
      <w:bookmarkStart w:id="2493" w:name="_Toc395111654"/>
      <w:bookmarkStart w:id="2494" w:name="_Toc395115580"/>
      <w:bookmarkStart w:id="2495" w:name="_Toc395119506"/>
      <w:bookmarkStart w:id="2496" w:name="_Toc395092013"/>
      <w:bookmarkStart w:id="2497" w:name="_Toc395095947"/>
      <w:bookmarkStart w:id="2498" w:name="_Toc395099873"/>
      <w:bookmarkStart w:id="2499" w:name="_Toc395103799"/>
      <w:bookmarkStart w:id="2500" w:name="_Toc395111655"/>
      <w:bookmarkStart w:id="2501" w:name="_Toc395115581"/>
      <w:bookmarkStart w:id="2502" w:name="_Toc395119507"/>
      <w:bookmarkStart w:id="2503" w:name="_Toc395092014"/>
      <w:bookmarkStart w:id="2504" w:name="_Toc395095948"/>
      <w:bookmarkStart w:id="2505" w:name="_Toc395099874"/>
      <w:bookmarkStart w:id="2506" w:name="_Toc395103800"/>
      <w:bookmarkStart w:id="2507" w:name="_Toc395111656"/>
      <w:bookmarkStart w:id="2508" w:name="_Toc395115582"/>
      <w:bookmarkStart w:id="2509" w:name="_Toc395119508"/>
      <w:bookmarkStart w:id="2510" w:name="_Toc395092015"/>
      <w:bookmarkStart w:id="2511" w:name="_Toc395095949"/>
      <w:bookmarkStart w:id="2512" w:name="_Toc395099875"/>
      <w:bookmarkStart w:id="2513" w:name="_Toc395103801"/>
      <w:bookmarkStart w:id="2514" w:name="_Toc395111657"/>
      <w:bookmarkStart w:id="2515" w:name="_Toc395115583"/>
      <w:bookmarkStart w:id="2516" w:name="_Toc395119509"/>
      <w:bookmarkStart w:id="2517" w:name="_Toc395092016"/>
      <w:bookmarkStart w:id="2518" w:name="_Toc395095950"/>
      <w:bookmarkStart w:id="2519" w:name="_Toc395099876"/>
      <w:bookmarkStart w:id="2520" w:name="_Toc395103802"/>
      <w:bookmarkStart w:id="2521" w:name="_Toc395111658"/>
      <w:bookmarkStart w:id="2522" w:name="_Toc395115584"/>
      <w:bookmarkStart w:id="2523" w:name="_Toc395119510"/>
      <w:bookmarkStart w:id="2524" w:name="_Toc395092021"/>
      <w:bookmarkStart w:id="2525" w:name="_Toc395095955"/>
      <w:bookmarkStart w:id="2526" w:name="_Toc395099881"/>
      <w:bookmarkStart w:id="2527" w:name="_Toc395103807"/>
      <w:bookmarkStart w:id="2528" w:name="_Toc395111663"/>
      <w:bookmarkStart w:id="2529" w:name="_Toc395115589"/>
      <w:bookmarkStart w:id="2530" w:name="_Toc395119515"/>
      <w:bookmarkStart w:id="2531" w:name="_Toc395092022"/>
      <w:bookmarkStart w:id="2532" w:name="_Toc395095956"/>
      <w:bookmarkStart w:id="2533" w:name="_Toc395099882"/>
      <w:bookmarkStart w:id="2534" w:name="_Toc395103808"/>
      <w:bookmarkStart w:id="2535" w:name="_Toc395111664"/>
      <w:bookmarkStart w:id="2536" w:name="_Toc395115590"/>
      <w:bookmarkStart w:id="2537" w:name="_Toc395119516"/>
      <w:bookmarkStart w:id="2538" w:name="_Toc395092023"/>
      <w:bookmarkStart w:id="2539" w:name="_Toc395095957"/>
      <w:bookmarkStart w:id="2540" w:name="_Toc395099883"/>
      <w:bookmarkStart w:id="2541" w:name="_Toc395103809"/>
      <w:bookmarkStart w:id="2542" w:name="_Toc395111665"/>
      <w:bookmarkStart w:id="2543" w:name="_Toc395115591"/>
      <w:bookmarkStart w:id="2544" w:name="_Toc395119517"/>
      <w:bookmarkStart w:id="2545" w:name="_Toc395092024"/>
      <w:bookmarkStart w:id="2546" w:name="_Toc395095958"/>
      <w:bookmarkStart w:id="2547" w:name="_Toc395099884"/>
      <w:bookmarkStart w:id="2548" w:name="_Toc395103810"/>
      <w:bookmarkStart w:id="2549" w:name="_Toc395111666"/>
      <w:bookmarkStart w:id="2550" w:name="_Toc395115592"/>
      <w:bookmarkStart w:id="2551" w:name="_Toc395119518"/>
      <w:bookmarkStart w:id="2552" w:name="_Toc395092025"/>
      <w:bookmarkStart w:id="2553" w:name="_Toc395095959"/>
      <w:bookmarkStart w:id="2554" w:name="_Toc395099885"/>
      <w:bookmarkStart w:id="2555" w:name="_Toc395103811"/>
      <w:bookmarkStart w:id="2556" w:name="_Toc395111667"/>
      <w:bookmarkStart w:id="2557" w:name="_Toc395115593"/>
      <w:bookmarkStart w:id="2558" w:name="_Toc395119519"/>
      <w:bookmarkStart w:id="2559" w:name="_Toc395092026"/>
      <w:bookmarkStart w:id="2560" w:name="_Toc395095960"/>
      <w:bookmarkStart w:id="2561" w:name="_Toc395099886"/>
      <w:bookmarkStart w:id="2562" w:name="_Toc395103812"/>
      <w:bookmarkStart w:id="2563" w:name="_Toc395111668"/>
      <w:bookmarkStart w:id="2564" w:name="_Toc395115594"/>
      <w:bookmarkStart w:id="2565" w:name="_Toc395119520"/>
      <w:bookmarkStart w:id="2566" w:name="_Toc395092027"/>
      <w:bookmarkStart w:id="2567" w:name="_Toc395095961"/>
      <w:bookmarkStart w:id="2568" w:name="_Toc395099887"/>
      <w:bookmarkStart w:id="2569" w:name="_Toc395103813"/>
      <w:bookmarkStart w:id="2570" w:name="_Toc395111669"/>
      <w:bookmarkStart w:id="2571" w:name="_Toc395115595"/>
      <w:bookmarkStart w:id="2572" w:name="_Toc395119521"/>
      <w:bookmarkStart w:id="2573" w:name="_Toc395092028"/>
      <w:bookmarkStart w:id="2574" w:name="_Toc395095962"/>
      <w:bookmarkStart w:id="2575" w:name="_Toc395099888"/>
      <w:bookmarkStart w:id="2576" w:name="_Toc395103814"/>
      <w:bookmarkStart w:id="2577" w:name="_Toc395111670"/>
      <w:bookmarkStart w:id="2578" w:name="_Toc395115596"/>
      <w:bookmarkStart w:id="2579" w:name="_Toc395119522"/>
      <w:bookmarkStart w:id="2580" w:name="_Toc395092029"/>
      <w:bookmarkStart w:id="2581" w:name="_Toc395095963"/>
      <w:bookmarkStart w:id="2582" w:name="_Toc395099889"/>
      <w:bookmarkStart w:id="2583" w:name="_Toc395103815"/>
      <w:bookmarkStart w:id="2584" w:name="_Toc395111671"/>
      <w:bookmarkStart w:id="2585" w:name="_Toc395115597"/>
      <w:bookmarkStart w:id="2586" w:name="_Toc395119523"/>
      <w:bookmarkStart w:id="2587" w:name="_Toc395092030"/>
      <w:bookmarkStart w:id="2588" w:name="_Toc395095964"/>
      <w:bookmarkStart w:id="2589" w:name="_Toc395099890"/>
      <w:bookmarkStart w:id="2590" w:name="_Toc395103816"/>
      <w:bookmarkStart w:id="2591" w:name="_Toc395111672"/>
      <w:bookmarkStart w:id="2592" w:name="_Toc395115598"/>
      <w:bookmarkStart w:id="2593" w:name="_Toc395119524"/>
      <w:bookmarkStart w:id="2594" w:name="_Toc395092031"/>
      <w:bookmarkStart w:id="2595" w:name="_Toc395095965"/>
      <w:bookmarkStart w:id="2596" w:name="_Toc395099891"/>
      <w:bookmarkStart w:id="2597" w:name="_Toc395103817"/>
      <w:bookmarkStart w:id="2598" w:name="_Toc395111673"/>
      <w:bookmarkStart w:id="2599" w:name="_Toc395115599"/>
      <w:bookmarkStart w:id="2600" w:name="_Toc395119525"/>
      <w:bookmarkStart w:id="2601" w:name="_Toc395092032"/>
      <w:bookmarkStart w:id="2602" w:name="_Toc395095966"/>
      <w:bookmarkStart w:id="2603" w:name="_Toc395099892"/>
      <w:bookmarkStart w:id="2604" w:name="_Toc395103818"/>
      <w:bookmarkStart w:id="2605" w:name="_Toc395111674"/>
      <w:bookmarkStart w:id="2606" w:name="_Toc395115600"/>
      <w:bookmarkStart w:id="2607" w:name="_Toc395119526"/>
      <w:bookmarkStart w:id="2608" w:name="_Toc395092033"/>
      <w:bookmarkStart w:id="2609" w:name="_Toc395095967"/>
      <w:bookmarkStart w:id="2610" w:name="_Toc395099893"/>
      <w:bookmarkStart w:id="2611" w:name="_Toc395103819"/>
      <w:bookmarkStart w:id="2612" w:name="_Toc395111675"/>
      <w:bookmarkStart w:id="2613" w:name="_Toc395115601"/>
      <w:bookmarkStart w:id="2614" w:name="_Toc395119527"/>
      <w:bookmarkStart w:id="2615" w:name="_Toc395092034"/>
      <w:bookmarkStart w:id="2616" w:name="_Toc395095968"/>
      <w:bookmarkStart w:id="2617" w:name="_Toc395099894"/>
      <w:bookmarkStart w:id="2618" w:name="_Toc395103820"/>
      <w:bookmarkStart w:id="2619" w:name="_Toc395111676"/>
      <w:bookmarkStart w:id="2620" w:name="_Toc395115602"/>
      <w:bookmarkStart w:id="2621" w:name="_Toc395119528"/>
      <w:bookmarkStart w:id="2622" w:name="_Toc395092035"/>
      <w:bookmarkStart w:id="2623" w:name="_Toc395095969"/>
      <w:bookmarkStart w:id="2624" w:name="_Toc395099895"/>
      <w:bookmarkStart w:id="2625" w:name="_Toc395103821"/>
      <w:bookmarkStart w:id="2626" w:name="_Toc395111677"/>
      <w:bookmarkStart w:id="2627" w:name="_Toc395115603"/>
      <w:bookmarkStart w:id="2628" w:name="_Toc395119529"/>
      <w:bookmarkStart w:id="2629" w:name="_Toc395092036"/>
      <w:bookmarkStart w:id="2630" w:name="_Toc395095970"/>
      <w:bookmarkStart w:id="2631" w:name="_Toc395099896"/>
      <w:bookmarkStart w:id="2632" w:name="_Toc395103822"/>
      <w:bookmarkStart w:id="2633" w:name="_Toc395111678"/>
      <w:bookmarkStart w:id="2634" w:name="_Toc395115604"/>
      <w:bookmarkStart w:id="2635" w:name="_Toc395119530"/>
      <w:bookmarkStart w:id="2636" w:name="_Toc395092037"/>
      <w:bookmarkStart w:id="2637" w:name="_Toc395095971"/>
      <w:bookmarkStart w:id="2638" w:name="_Toc395099897"/>
      <w:bookmarkStart w:id="2639" w:name="_Toc395103823"/>
      <w:bookmarkStart w:id="2640" w:name="_Toc395111679"/>
      <w:bookmarkStart w:id="2641" w:name="_Toc395115605"/>
      <w:bookmarkStart w:id="2642" w:name="_Toc395119531"/>
      <w:bookmarkStart w:id="2643" w:name="_Toc395092038"/>
      <w:bookmarkStart w:id="2644" w:name="_Toc395095972"/>
      <w:bookmarkStart w:id="2645" w:name="_Toc395099898"/>
      <w:bookmarkStart w:id="2646" w:name="_Toc395103824"/>
      <w:bookmarkStart w:id="2647" w:name="_Toc395111680"/>
      <w:bookmarkStart w:id="2648" w:name="_Toc395115606"/>
      <w:bookmarkStart w:id="2649" w:name="_Toc395119532"/>
      <w:bookmarkStart w:id="2650" w:name="_Toc395092039"/>
      <w:bookmarkStart w:id="2651" w:name="_Toc395095973"/>
      <w:bookmarkStart w:id="2652" w:name="_Toc395099899"/>
      <w:bookmarkStart w:id="2653" w:name="_Toc395103825"/>
      <w:bookmarkStart w:id="2654" w:name="_Toc395111681"/>
      <w:bookmarkStart w:id="2655" w:name="_Toc395115607"/>
      <w:bookmarkStart w:id="2656" w:name="_Toc395119533"/>
      <w:bookmarkStart w:id="2657" w:name="_Toc395092040"/>
      <w:bookmarkStart w:id="2658" w:name="_Toc395095974"/>
      <w:bookmarkStart w:id="2659" w:name="_Toc395099900"/>
      <w:bookmarkStart w:id="2660" w:name="_Toc395103826"/>
      <w:bookmarkStart w:id="2661" w:name="_Toc395111682"/>
      <w:bookmarkStart w:id="2662" w:name="_Toc395115608"/>
      <w:bookmarkStart w:id="2663" w:name="_Toc395119534"/>
      <w:bookmarkStart w:id="2664" w:name="_Toc395092041"/>
      <w:bookmarkStart w:id="2665" w:name="_Toc395095975"/>
      <w:bookmarkStart w:id="2666" w:name="_Toc395099901"/>
      <w:bookmarkStart w:id="2667" w:name="_Toc395103827"/>
      <w:bookmarkStart w:id="2668" w:name="_Toc395111683"/>
      <w:bookmarkStart w:id="2669" w:name="_Toc395115609"/>
      <w:bookmarkStart w:id="2670" w:name="_Toc395119535"/>
      <w:bookmarkStart w:id="2671" w:name="_Toc395092042"/>
      <w:bookmarkStart w:id="2672" w:name="_Toc395095976"/>
      <w:bookmarkStart w:id="2673" w:name="_Toc395099902"/>
      <w:bookmarkStart w:id="2674" w:name="_Toc395103828"/>
      <w:bookmarkStart w:id="2675" w:name="_Toc395111684"/>
      <w:bookmarkStart w:id="2676" w:name="_Toc395115610"/>
      <w:bookmarkStart w:id="2677" w:name="_Toc395119536"/>
      <w:bookmarkStart w:id="2678" w:name="_Toc395092043"/>
      <w:bookmarkStart w:id="2679" w:name="_Toc395095977"/>
      <w:bookmarkStart w:id="2680" w:name="_Toc395099903"/>
      <w:bookmarkStart w:id="2681" w:name="_Toc395103829"/>
      <w:bookmarkStart w:id="2682" w:name="_Toc395111685"/>
      <w:bookmarkStart w:id="2683" w:name="_Toc395115611"/>
      <w:bookmarkStart w:id="2684" w:name="_Toc395119537"/>
      <w:bookmarkStart w:id="2685" w:name="_Toc395092044"/>
      <w:bookmarkStart w:id="2686" w:name="_Toc395095978"/>
      <w:bookmarkStart w:id="2687" w:name="_Toc395099904"/>
      <w:bookmarkStart w:id="2688" w:name="_Toc395103830"/>
      <w:bookmarkStart w:id="2689" w:name="_Toc395111686"/>
      <w:bookmarkStart w:id="2690" w:name="_Toc395115612"/>
      <w:bookmarkStart w:id="2691" w:name="_Toc395119538"/>
      <w:bookmarkStart w:id="2692" w:name="_Toc395092045"/>
      <w:bookmarkStart w:id="2693" w:name="_Toc395095979"/>
      <w:bookmarkStart w:id="2694" w:name="_Toc395099905"/>
      <w:bookmarkStart w:id="2695" w:name="_Toc395103831"/>
      <w:bookmarkStart w:id="2696" w:name="_Toc395111687"/>
      <w:bookmarkStart w:id="2697" w:name="_Toc395115613"/>
      <w:bookmarkStart w:id="2698" w:name="_Toc395119539"/>
      <w:bookmarkStart w:id="2699" w:name="_Toc395092046"/>
      <w:bookmarkStart w:id="2700" w:name="_Toc395095980"/>
      <w:bookmarkStart w:id="2701" w:name="_Toc395099906"/>
      <w:bookmarkStart w:id="2702" w:name="_Toc395103832"/>
      <w:bookmarkStart w:id="2703" w:name="_Toc395111688"/>
      <w:bookmarkStart w:id="2704" w:name="_Toc395115614"/>
      <w:bookmarkStart w:id="2705" w:name="_Toc395119540"/>
      <w:bookmarkStart w:id="2706" w:name="_Toc395092047"/>
      <w:bookmarkStart w:id="2707" w:name="_Toc395095981"/>
      <w:bookmarkStart w:id="2708" w:name="_Toc395099907"/>
      <w:bookmarkStart w:id="2709" w:name="_Toc395103833"/>
      <w:bookmarkStart w:id="2710" w:name="_Toc395111689"/>
      <w:bookmarkStart w:id="2711" w:name="_Toc395115615"/>
      <w:bookmarkStart w:id="2712" w:name="_Toc395119541"/>
      <w:bookmarkStart w:id="2713" w:name="_Toc395092048"/>
      <w:bookmarkStart w:id="2714" w:name="_Toc395095982"/>
      <w:bookmarkStart w:id="2715" w:name="_Toc395099908"/>
      <w:bookmarkStart w:id="2716" w:name="_Toc395103834"/>
      <w:bookmarkStart w:id="2717" w:name="_Toc395111690"/>
      <w:bookmarkStart w:id="2718" w:name="_Toc395115616"/>
      <w:bookmarkStart w:id="2719" w:name="_Toc395119542"/>
      <w:bookmarkStart w:id="2720" w:name="_Toc395092049"/>
      <w:bookmarkStart w:id="2721" w:name="_Toc395095983"/>
      <w:bookmarkStart w:id="2722" w:name="_Toc395099909"/>
      <w:bookmarkStart w:id="2723" w:name="_Toc395103835"/>
      <w:bookmarkStart w:id="2724" w:name="_Toc395111691"/>
      <w:bookmarkStart w:id="2725" w:name="_Toc395115617"/>
      <w:bookmarkStart w:id="2726" w:name="_Toc395119543"/>
      <w:bookmarkStart w:id="2727" w:name="_Toc395092050"/>
      <w:bookmarkStart w:id="2728" w:name="_Toc395095984"/>
      <w:bookmarkStart w:id="2729" w:name="_Toc395099910"/>
      <w:bookmarkStart w:id="2730" w:name="_Toc395103836"/>
      <w:bookmarkStart w:id="2731" w:name="_Toc395111692"/>
      <w:bookmarkStart w:id="2732" w:name="_Toc395115618"/>
      <w:bookmarkStart w:id="2733" w:name="_Toc395119544"/>
      <w:bookmarkStart w:id="2734" w:name="_Toc395092051"/>
      <w:bookmarkStart w:id="2735" w:name="_Toc395095985"/>
      <w:bookmarkStart w:id="2736" w:name="_Toc395099911"/>
      <w:bookmarkStart w:id="2737" w:name="_Toc395103837"/>
      <w:bookmarkStart w:id="2738" w:name="_Toc395111693"/>
      <w:bookmarkStart w:id="2739" w:name="_Toc395115619"/>
      <w:bookmarkStart w:id="2740" w:name="_Toc395119545"/>
      <w:bookmarkStart w:id="2741" w:name="_Toc395092052"/>
      <w:bookmarkStart w:id="2742" w:name="_Toc395095986"/>
      <w:bookmarkStart w:id="2743" w:name="_Toc395099912"/>
      <w:bookmarkStart w:id="2744" w:name="_Toc395103838"/>
      <w:bookmarkStart w:id="2745" w:name="_Toc395111694"/>
      <w:bookmarkStart w:id="2746" w:name="_Toc395115620"/>
      <w:bookmarkStart w:id="2747" w:name="_Toc395119546"/>
      <w:bookmarkStart w:id="2748" w:name="_Toc395092053"/>
      <w:bookmarkStart w:id="2749" w:name="_Toc395095987"/>
      <w:bookmarkStart w:id="2750" w:name="_Toc395099913"/>
      <w:bookmarkStart w:id="2751" w:name="_Toc395103839"/>
      <w:bookmarkStart w:id="2752" w:name="_Toc395111695"/>
      <w:bookmarkStart w:id="2753" w:name="_Toc395115621"/>
      <w:bookmarkStart w:id="2754" w:name="_Toc395119547"/>
      <w:bookmarkStart w:id="2755" w:name="_Toc395092054"/>
      <w:bookmarkStart w:id="2756" w:name="_Toc395095988"/>
      <w:bookmarkStart w:id="2757" w:name="_Toc395099914"/>
      <w:bookmarkStart w:id="2758" w:name="_Toc395103840"/>
      <w:bookmarkStart w:id="2759" w:name="_Toc395111696"/>
      <w:bookmarkStart w:id="2760" w:name="_Toc395115622"/>
      <w:bookmarkStart w:id="2761" w:name="_Toc395119548"/>
      <w:bookmarkStart w:id="2762" w:name="_Toc395092055"/>
      <w:bookmarkStart w:id="2763" w:name="_Toc395095989"/>
      <w:bookmarkStart w:id="2764" w:name="_Toc395099915"/>
      <w:bookmarkStart w:id="2765" w:name="_Toc395103841"/>
      <w:bookmarkStart w:id="2766" w:name="_Toc395111697"/>
      <w:bookmarkStart w:id="2767" w:name="_Toc395115623"/>
      <w:bookmarkStart w:id="2768" w:name="_Toc395119549"/>
      <w:bookmarkStart w:id="2769" w:name="_Toc395092056"/>
      <w:bookmarkStart w:id="2770" w:name="_Toc395095990"/>
      <w:bookmarkStart w:id="2771" w:name="_Toc395099916"/>
      <w:bookmarkStart w:id="2772" w:name="_Toc395103842"/>
      <w:bookmarkStart w:id="2773" w:name="_Toc395111698"/>
      <w:bookmarkStart w:id="2774" w:name="_Toc395115624"/>
      <w:bookmarkStart w:id="2775" w:name="_Toc395119550"/>
      <w:bookmarkStart w:id="2776" w:name="_Toc395092057"/>
      <w:bookmarkStart w:id="2777" w:name="_Toc395095991"/>
      <w:bookmarkStart w:id="2778" w:name="_Toc395099917"/>
      <w:bookmarkStart w:id="2779" w:name="_Toc395103843"/>
      <w:bookmarkStart w:id="2780" w:name="_Toc395111699"/>
      <w:bookmarkStart w:id="2781" w:name="_Toc395115625"/>
      <w:bookmarkStart w:id="2782" w:name="_Toc395119551"/>
      <w:bookmarkStart w:id="2783" w:name="_Toc395092058"/>
      <w:bookmarkStart w:id="2784" w:name="_Toc395095992"/>
      <w:bookmarkStart w:id="2785" w:name="_Toc395099918"/>
      <w:bookmarkStart w:id="2786" w:name="_Toc395103844"/>
      <w:bookmarkStart w:id="2787" w:name="_Toc395111700"/>
      <w:bookmarkStart w:id="2788" w:name="_Toc395115626"/>
      <w:bookmarkStart w:id="2789" w:name="_Toc395119552"/>
      <w:bookmarkStart w:id="2790" w:name="_Toc395092059"/>
      <w:bookmarkStart w:id="2791" w:name="_Toc395095993"/>
      <w:bookmarkStart w:id="2792" w:name="_Toc395099919"/>
      <w:bookmarkStart w:id="2793" w:name="_Toc395103845"/>
      <w:bookmarkStart w:id="2794" w:name="_Toc395111701"/>
      <w:bookmarkStart w:id="2795" w:name="_Toc395115627"/>
      <w:bookmarkStart w:id="2796" w:name="_Toc395119553"/>
      <w:bookmarkStart w:id="2797" w:name="_Toc395092060"/>
      <w:bookmarkStart w:id="2798" w:name="_Toc395095994"/>
      <w:bookmarkStart w:id="2799" w:name="_Toc395099920"/>
      <w:bookmarkStart w:id="2800" w:name="_Toc395103846"/>
      <w:bookmarkStart w:id="2801" w:name="_Toc395111702"/>
      <w:bookmarkStart w:id="2802" w:name="_Toc395115628"/>
      <w:bookmarkStart w:id="2803" w:name="_Toc395119554"/>
      <w:bookmarkStart w:id="2804" w:name="_Toc395092061"/>
      <w:bookmarkStart w:id="2805" w:name="_Toc395095995"/>
      <w:bookmarkStart w:id="2806" w:name="_Toc395099921"/>
      <w:bookmarkStart w:id="2807" w:name="_Toc395103847"/>
      <w:bookmarkStart w:id="2808" w:name="_Toc395111703"/>
      <w:bookmarkStart w:id="2809" w:name="_Toc395115629"/>
      <w:bookmarkStart w:id="2810" w:name="_Toc395119555"/>
      <w:bookmarkStart w:id="2811" w:name="_Toc395092062"/>
      <w:bookmarkStart w:id="2812" w:name="_Toc395095996"/>
      <w:bookmarkStart w:id="2813" w:name="_Toc395099922"/>
      <w:bookmarkStart w:id="2814" w:name="_Toc395103848"/>
      <w:bookmarkStart w:id="2815" w:name="_Toc395111704"/>
      <w:bookmarkStart w:id="2816" w:name="_Toc395115630"/>
      <w:bookmarkStart w:id="2817" w:name="_Toc395119556"/>
      <w:bookmarkStart w:id="2818" w:name="_Toc395092063"/>
      <w:bookmarkStart w:id="2819" w:name="_Toc395095997"/>
      <w:bookmarkStart w:id="2820" w:name="_Toc395099923"/>
      <w:bookmarkStart w:id="2821" w:name="_Toc395103849"/>
      <w:bookmarkStart w:id="2822" w:name="_Toc395111705"/>
      <w:bookmarkStart w:id="2823" w:name="_Toc395115631"/>
      <w:bookmarkStart w:id="2824" w:name="_Toc395119557"/>
      <w:bookmarkStart w:id="2825" w:name="_Toc395092064"/>
      <w:bookmarkStart w:id="2826" w:name="_Toc395095998"/>
      <w:bookmarkStart w:id="2827" w:name="_Toc395099924"/>
      <w:bookmarkStart w:id="2828" w:name="_Toc395103850"/>
      <w:bookmarkStart w:id="2829" w:name="_Toc395111706"/>
      <w:bookmarkStart w:id="2830" w:name="_Toc395115632"/>
      <w:bookmarkStart w:id="2831" w:name="_Toc395119558"/>
      <w:bookmarkStart w:id="2832" w:name="_Toc395092065"/>
      <w:bookmarkStart w:id="2833" w:name="_Toc395095999"/>
      <w:bookmarkStart w:id="2834" w:name="_Toc395099925"/>
      <w:bookmarkStart w:id="2835" w:name="_Toc395103851"/>
      <w:bookmarkStart w:id="2836" w:name="_Toc395111707"/>
      <w:bookmarkStart w:id="2837" w:name="_Toc395115633"/>
      <w:bookmarkStart w:id="2838" w:name="_Toc395119559"/>
      <w:bookmarkStart w:id="2839" w:name="_Toc395092066"/>
      <w:bookmarkStart w:id="2840" w:name="_Toc395096000"/>
      <w:bookmarkStart w:id="2841" w:name="_Toc395099926"/>
      <w:bookmarkStart w:id="2842" w:name="_Toc395103852"/>
      <w:bookmarkStart w:id="2843" w:name="_Toc395111708"/>
      <w:bookmarkStart w:id="2844" w:name="_Toc395115634"/>
      <w:bookmarkStart w:id="2845" w:name="_Toc395119560"/>
      <w:bookmarkStart w:id="2846" w:name="_Toc395092067"/>
      <w:bookmarkStart w:id="2847" w:name="_Toc395096001"/>
      <w:bookmarkStart w:id="2848" w:name="_Toc395099927"/>
      <w:bookmarkStart w:id="2849" w:name="_Toc395103853"/>
      <w:bookmarkStart w:id="2850" w:name="_Toc395111709"/>
      <w:bookmarkStart w:id="2851" w:name="_Toc395115635"/>
      <w:bookmarkStart w:id="2852" w:name="_Toc395119561"/>
      <w:bookmarkStart w:id="2853" w:name="_Toc395092068"/>
      <w:bookmarkStart w:id="2854" w:name="_Toc395096002"/>
      <w:bookmarkStart w:id="2855" w:name="_Toc395099928"/>
      <w:bookmarkStart w:id="2856" w:name="_Toc395103854"/>
      <w:bookmarkStart w:id="2857" w:name="_Toc395111710"/>
      <w:bookmarkStart w:id="2858" w:name="_Toc395115636"/>
      <w:bookmarkStart w:id="2859" w:name="_Toc395119562"/>
      <w:bookmarkStart w:id="2860" w:name="_Toc395092069"/>
      <w:bookmarkStart w:id="2861" w:name="_Toc395096003"/>
      <w:bookmarkStart w:id="2862" w:name="_Toc395099929"/>
      <w:bookmarkStart w:id="2863" w:name="_Toc395103855"/>
      <w:bookmarkStart w:id="2864" w:name="_Toc395111711"/>
      <w:bookmarkStart w:id="2865" w:name="_Toc395115637"/>
      <w:bookmarkStart w:id="2866" w:name="_Toc395119563"/>
      <w:bookmarkStart w:id="2867" w:name="_Toc395092082"/>
      <w:bookmarkStart w:id="2868" w:name="_Toc395096016"/>
      <w:bookmarkStart w:id="2869" w:name="_Toc395099942"/>
      <w:bookmarkStart w:id="2870" w:name="_Toc395103868"/>
      <w:bookmarkStart w:id="2871" w:name="_Toc395111724"/>
      <w:bookmarkStart w:id="2872" w:name="_Toc395115650"/>
      <w:bookmarkStart w:id="2873" w:name="_Toc395119576"/>
      <w:bookmarkStart w:id="2874" w:name="_Toc335128368"/>
      <w:bookmarkStart w:id="2875" w:name="_Toc335128370"/>
      <w:bookmarkStart w:id="2876" w:name="_Toc395092083"/>
      <w:bookmarkStart w:id="2877" w:name="_Toc395096017"/>
      <w:bookmarkStart w:id="2878" w:name="_Toc395099943"/>
      <w:bookmarkStart w:id="2879" w:name="_Toc395103869"/>
      <w:bookmarkStart w:id="2880" w:name="_Toc395111725"/>
      <w:bookmarkStart w:id="2881" w:name="_Toc395115651"/>
      <w:bookmarkStart w:id="2882" w:name="_Toc395119577"/>
      <w:bookmarkStart w:id="2883" w:name="_Toc395092084"/>
      <w:bookmarkStart w:id="2884" w:name="_Toc395096018"/>
      <w:bookmarkStart w:id="2885" w:name="_Toc395099944"/>
      <w:bookmarkStart w:id="2886" w:name="_Toc395103870"/>
      <w:bookmarkStart w:id="2887" w:name="_Toc395111726"/>
      <w:bookmarkStart w:id="2888" w:name="_Toc395115652"/>
      <w:bookmarkStart w:id="2889" w:name="_Toc395119578"/>
      <w:bookmarkStart w:id="2890" w:name="_Toc395092085"/>
      <w:bookmarkStart w:id="2891" w:name="_Toc395096019"/>
      <w:bookmarkStart w:id="2892" w:name="_Toc395099945"/>
      <w:bookmarkStart w:id="2893" w:name="_Toc395103871"/>
      <w:bookmarkStart w:id="2894" w:name="_Toc395111727"/>
      <w:bookmarkStart w:id="2895" w:name="_Toc395115653"/>
      <w:bookmarkStart w:id="2896" w:name="_Toc395119579"/>
      <w:bookmarkStart w:id="2897" w:name="_Toc395092086"/>
      <w:bookmarkStart w:id="2898" w:name="_Toc395096020"/>
      <w:bookmarkStart w:id="2899" w:name="_Toc395099946"/>
      <w:bookmarkStart w:id="2900" w:name="_Toc395103872"/>
      <w:bookmarkStart w:id="2901" w:name="_Toc395111728"/>
      <w:bookmarkStart w:id="2902" w:name="_Toc395115654"/>
      <w:bookmarkStart w:id="2903" w:name="_Toc395119580"/>
      <w:bookmarkStart w:id="2904" w:name="_Toc395092087"/>
      <w:bookmarkStart w:id="2905" w:name="_Toc395096021"/>
      <w:bookmarkStart w:id="2906" w:name="_Toc395099947"/>
      <w:bookmarkStart w:id="2907" w:name="_Toc395103873"/>
      <w:bookmarkStart w:id="2908" w:name="_Toc395111729"/>
      <w:bookmarkStart w:id="2909" w:name="_Toc395115655"/>
      <w:bookmarkStart w:id="2910" w:name="_Toc395119581"/>
      <w:bookmarkStart w:id="2911" w:name="_Toc395092088"/>
      <w:bookmarkStart w:id="2912" w:name="_Toc395096022"/>
      <w:bookmarkStart w:id="2913" w:name="_Toc395099948"/>
      <w:bookmarkStart w:id="2914" w:name="_Toc395103874"/>
      <w:bookmarkStart w:id="2915" w:name="_Toc395111730"/>
      <w:bookmarkStart w:id="2916" w:name="_Toc395115656"/>
      <w:bookmarkStart w:id="2917" w:name="_Toc395119582"/>
      <w:bookmarkStart w:id="2918" w:name="_Toc395092089"/>
      <w:bookmarkStart w:id="2919" w:name="_Toc395096023"/>
      <w:bookmarkStart w:id="2920" w:name="_Toc395099949"/>
      <w:bookmarkStart w:id="2921" w:name="_Toc395103875"/>
      <w:bookmarkStart w:id="2922" w:name="_Toc395111731"/>
      <w:bookmarkStart w:id="2923" w:name="_Toc395115657"/>
      <w:bookmarkStart w:id="2924" w:name="_Toc395119583"/>
      <w:bookmarkStart w:id="2925" w:name="_Toc395092090"/>
      <w:bookmarkStart w:id="2926" w:name="_Toc395096024"/>
      <w:bookmarkStart w:id="2927" w:name="_Toc395099950"/>
      <w:bookmarkStart w:id="2928" w:name="_Toc395103876"/>
      <w:bookmarkStart w:id="2929" w:name="_Toc395111732"/>
      <w:bookmarkStart w:id="2930" w:name="_Toc395115658"/>
      <w:bookmarkStart w:id="2931" w:name="_Toc395119584"/>
      <w:bookmarkStart w:id="2932" w:name="_Toc395092091"/>
      <w:bookmarkStart w:id="2933" w:name="_Toc395096025"/>
      <w:bookmarkStart w:id="2934" w:name="_Toc395099951"/>
      <w:bookmarkStart w:id="2935" w:name="_Toc395103877"/>
      <w:bookmarkStart w:id="2936" w:name="_Toc395111733"/>
      <w:bookmarkStart w:id="2937" w:name="_Toc395115659"/>
      <w:bookmarkStart w:id="2938" w:name="_Toc395119585"/>
      <w:bookmarkStart w:id="2939" w:name="_Toc395092092"/>
      <w:bookmarkStart w:id="2940" w:name="_Toc395096026"/>
      <w:bookmarkStart w:id="2941" w:name="_Toc395099952"/>
      <w:bookmarkStart w:id="2942" w:name="_Toc395103878"/>
      <w:bookmarkStart w:id="2943" w:name="_Toc395111734"/>
      <w:bookmarkStart w:id="2944" w:name="_Toc395115660"/>
      <w:bookmarkStart w:id="2945" w:name="_Toc395119586"/>
      <w:bookmarkStart w:id="2946" w:name="_Toc395092093"/>
      <w:bookmarkStart w:id="2947" w:name="_Toc395096027"/>
      <w:bookmarkStart w:id="2948" w:name="_Toc395099953"/>
      <w:bookmarkStart w:id="2949" w:name="_Toc395103879"/>
      <w:bookmarkStart w:id="2950" w:name="_Toc395111735"/>
      <w:bookmarkStart w:id="2951" w:name="_Toc395115661"/>
      <w:bookmarkStart w:id="2952" w:name="_Toc395119587"/>
      <w:bookmarkStart w:id="2953" w:name="_Toc395092094"/>
      <w:bookmarkStart w:id="2954" w:name="_Toc395096028"/>
      <w:bookmarkStart w:id="2955" w:name="_Toc395099954"/>
      <w:bookmarkStart w:id="2956" w:name="_Toc395103880"/>
      <w:bookmarkStart w:id="2957" w:name="_Toc395111736"/>
      <w:bookmarkStart w:id="2958" w:name="_Toc395115662"/>
      <w:bookmarkStart w:id="2959" w:name="_Toc395119588"/>
      <w:bookmarkStart w:id="2960" w:name="_Toc395092095"/>
      <w:bookmarkStart w:id="2961" w:name="_Toc395096029"/>
      <w:bookmarkStart w:id="2962" w:name="_Toc395099955"/>
      <w:bookmarkStart w:id="2963" w:name="_Toc395103881"/>
      <w:bookmarkStart w:id="2964" w:name="_Toc395111737"/>
      <w:bookmarkStart w:id="2965" w:name="_Toc395115663"/>
      <w:bookmarkStart w:id="2966" w:name="_Toc395119589"/>
      <w:bookmarkStart w:id="2967" w:name="_Toc395092096"/>
      <w:bookmarkStart w:id="2968" w:name="_Toc395096030"/>
      <w:bookmarkStart w:id="2969" w:name="_Toc395099956"/>
      <w:bookmarkStart w:id="2970" w:name="_Toc395103882"/>
      <w:bookmarkStart w:id="2971" w:name="_Toc395111738"/>
      <w:bookmarkStart w:id="2972" w:name="_Toc395115664"/>
      <w:bookmarkStart w:id="2973" w:name="_Toc395119590"/>
      <w:bookmarkStart w:id="2974" w:name="_Toc395092097"/>
      <w:bookmarkStart w:id="2975" w:name="_Toc395096031"/>
      <w:bookmarkStart w:id="2976" w:name="_Toc395099957"/>
      <w:bookmarkStart w:id="2977" w:name="_Toc395103883"/>
      <w:bookmarkStart w:id="2978" w:name="_Toc395111739"/>
      <w:bookmarkStart w:id="2979" w:name="_Toc395115665"/>
      <w:bookmarkStart w:id="2980" w:name="_Toc395119591"/>
      <w:bookmarkStart w:id="2981" w:name="_Toc395092098"/>
      <w:bookmarkStart w:id="2982" w:name="_Toc395096032"/>
      <w:bookmarkStart w:id="2983" w:name="_Toc395099958"/>
      <w:bookmarkStart w:id="2984" w:name="_Toc395103884"/>
      <w:bookmarkStart w:id="2985" w:name="_Toc395111740"/>
      <w:bookmarkStart w:id="2986" w:name="_Toc395115666"/>
      <w:bookmarkStart w:id="2987" w:name="_Toc395119592"/>
      <w:bookmarkStart w:id="2988" w:name="_Toc395092099"/>
      <w:bookmarkStart w:id="2989" w:name="_Toc395096033"/>
      <w:bookmarkStart w:id="2990" w:name="_Toc395099959"/>
      <w:bookmarkStart w:id="2991" w:name="_Toc395103885"/>
      <w:bookmarkStart w:id="2992" w:name="_Toc395111741"/>
      <w:bookmarkStart w:id="2993" w:name="_Toc395115667"/>
      <w:bookmarkStart w:id="2994" w:name="_Toc395119593"/>
      <w:bookmarkStart w:id="2995" w:name="_Toc395092100"/>
      <w:bookmarkStart w:id="2996" w:name="_Toc395096034"/>
      <w:bookmarkStart w:id="2997" w:name="_Toc395099960"/>
      <w:bookmarkStart w:id="2998" w:name="_Toc395103886"/>
      <w:bookmarkStart w:id="2999" w:name="_Toc395111742"/>
      <w:bookmarkStart w:id="3000" w:name="_Toc395115668"/>
      <w:bookmarkStart w:id="3001" w:name="_Toc395119594"/>
      <w:bookmarkStart w:id="3002" w:name="_Toc395092101"/>
      <w:bookmarkStart w:id="3003" w:name="_Toc395096035"/>
      <w:bookmarkStart w:id="3004" w:name="_Toc395099961"/>
      <w:bookmarkStart w:id="3005" w:name="_Toc395103887"/>
      <w:bookmarkStart w:id="3006" w:name="_Toc395111743"/>
      <w:bookmarkStart w:id="3007" w:name="_Toc395115669"/>
      <w:bookmarkStart w:id="3008" w:name="_Toc395119595"/>
      <w:bookmarkStart w:id="3009" w:name="_Toc395092102"/>
      <w:bookmarkStart w:id="3010" w:name="_Toc395096036"/>
      <w:bookmarkStart w:id="3011" w:name="_Toc395099962"/>
      <w:bookmarkStart w:id="3012" w:name="_Toc395103888"/>
      <w:bookmarkStart w:id="3013" w:name="_Toc395111744"/>
      <w:bookmarkStart w:id="3014" w:name="_Toc395115670"/>
      <w:bookmarkStart w:id="3015" w:name="_Toc395119596"/>
      <w:bookmarkStart w:id="3016" w:name="_Toc395092103"/>
      <w:bookmarkStart w:id="3017" w:name="_Toc395096037"/>
      <w:bookmarkStart w:id="3018" w:name="_Toc395099963"/>
      <w:bookmarkStart w:id="3019" w:name="_Toc395103889"/>
      <w:bookmarkStart w:id="3020" w:name="_Toc395111745"/>
      <w:bookmarkStart w:id="3021" w:name="_Toc395115671"/>
      <w:bookmarkStart w:id="3022" w:name="_Toc395119597"/>
      <w:bookmarkStart w:id="3023" w:name="_Toc395092104"/>
      <w:bookmarkStart w:id="3024" w:name="_Toc395096038"/>
      <w:bookmarkStart w:id="3025" w:name="_Toc395099964"/>
      <w:bookmarkStart w:id="3026" w:name="_Toc395103890"/>
      <w:bookmarkStart w:id="3027" w:name="_Toc395111746"/>
      <w:bookmarkStart w:id="3028" w:name="_Toc395115672"/>
      <w:bookmarkStart w:id="3029" w:name="_Toc395119598"/>
      <w:bookmarkStart w:id="3030" w:name="_Toc395092105"/>
      <w:bookmarkStart w:id="3031" w:name="_Toc395096039"/>
      <w:bookmarkStart w:id="3032" w:name="_Toc395099965"/>
      <w:bookmarkStart w:id="3033" w:name="_Toc395103891"/>
      <w:bookmarkStart w:id="3034" w:name="_Toc395111747"/>
      <w:bookmarkStart w:id="3035" w:name="_Toc395115673"/>
      <w:bookmarkStart w:id="3036" w:name="_Toc395119599"/>
      <w:bookmarkStart w:id="3037" w:name="_Toc395092106"/>
      <w:bookmarkStart w:id="3038" w:name="_Toc395096040"/>
      <w:bookmarkStart w:id="3039" w:name="_Toc395099966"/>
      <w:bookmarkStart w:id="3040" w:name="_Toc395103892"/>
      <w:bookmarkStart w:id="3041" w:name="_Toc395111748"/>
      <w:bookmarkStart w:id="3042" w:name="_Toc395115674"/>
      <w:bookmarkStart w:id="3043" w:name="_Toc395119600"/>
      <w:bookmarkStart w:id="3044" w:name="_Toc395092107"/>
      <w:bookmarkStart w:id="3045" w:name="_Toc395096041"/>
      <w:bookmarkStart w:id="3046" w:name="_Toc395099967"/>
      <w:bookmarkStart w:id="3047" w:name="_Toc395103893"/>
      <w:bookmarkStart w:id="3048" w:name="_Toc395111749"/>
      <w:bookmarkStart w:id="3049" w:name="_Toc395115675"/>
      <w:bookmarkStart w:id="3050" w:name="_Toc395119601"/>
      <w:bookmarkStart w:id="3051" w:name="_Toc395092108"/>
      <w:bookmarkStart w:id="3052" w:name="_Toc395096042"/>
      <w:bookmarkStart w:id="3053" w:name="_Toc395099968"/>
      <w:bookmarkStart w:id="3054" w:name="_Toc395103894"/>
      <w:bookmarkStart w:id="3055" w:name="_Toc395111750"/>
      <w:bookmarkStart w:id="3056" w:name="_Toc395115676"/>
      <w:bookmarkStart w:id="3057" w:name="_Toc395119602"/>
      <w:bookmarkStart w:id="3058" w:name="_Toc395092109"/>
      <w:bookmarkStart w:id="3059" w:name="_Toc395096043"/>
      <w:bookmarkStart w:id="3060" w:name="_Toc395099969"/>
      <w:bookmarkStart w:id="3061" w:name="_Toc395103895"/>
      <w:bookmarkStart w:id="3062" w:name="_Toc395111751"/>
      <w:bookmarkStart w:id="3063" w:name="_Toc395115677"/>
      <w:bookmarkStart w:id="3064" w:name="_Toc395119603"/>
      <w:bookmarkStart w:id="3065" w:name="_Toc395092110"/>
      <w:bookmarkStart w:id="3066" w:name="_Toc395096044"/>
      <w:bookmarkStart w:id="3067" w:name="_Toc395099970"/>
      <w:bookmarkStart w:id="3068" w:name="_Toc395103896"/>
      <w:bookmarkStart w:id="3069" w:name="_Toc395111752"/>
      <w:bookmarkStart w:id="3070" w:name="_Toc395115678"/>
      <w:bookmarkStart w:id="3071" w:name="_Toc395119604"/>
      <w:bookmarkStart w:id="3072" w:name="_Toc395092111"/>
      <w:bookmarkStart w:id="3073" w:name="_Toc395096045"/>
      <w:bookmarkStart w:id="3074" w:name="_Toc395099971"/>
      <w:bookmarkStart w:id="3075" w:name="_Toc395103897"/>
      <w:bookmarkStart w:id="3076" w:name="_Toc395111753"/>
      <w:bookmarkStart w:id="3077" w:name="_Toc395115679"/>
      <w:bookmarkStart w:id="3078" w:name="_Toc395119605"/>
      <w:bookmarkStart w:id="3079" w:name="_Toc395092112"/>
      <w:bookmarkStart w:id="3080" w:name="_Toc395096046"/>
      <w:bookmarkStart w:id="3081" w:name="_Toc395099972"/>
      <w:bookmarkStart w:id="3082" w:name="_Toc395103898"/>
      <w:bookmarkStart w:id="3083" w:name="_Toc395111754"/>
      <w:bookmarkStart w:id="3084" w:name="_Toc395115680"/>
      <w:bookmarkStart w:id="3085" w:name="_Toc395119606"/>
      <w:bookmarkStart w:id="3086" w:name="_Toc395092113"/>
      <w:bookmarkStart w:id="3087" w:name="_Toc395096047"/>
      <w:bookmarkStart w:id="3088" w:name="_Toc395099973"/>
      <w:bookmarkStart w:id="3089" w:name="_Toc395103899"/>
      <w:bookmarkStart w:id="3090" w:name="_Toc395111755"/>
      <w:bookmarkStart w:id="3091" w:name="_Toc395115681"/>
      <w:bookmarkStart w:id="3092" w:name="_Toc395119607"/>
      <w:bookmarkStart w:id="3093" w:name="_Toc395092114"/>
      <w:bookmarkStart w:id="3094" w:name="_Toc395096048"/>
      <w:bookmarkStart w:id="3095" w:name="_Toc395099974"/>
      <w:bookmarkStart w:id="3096" w:name="_Toc395103900"/>
      <w:bookmarkStart w:id="3097" w:name="_Toc395111756"/>
      <w:bookmarkStart w:id="3098" w:name="_Toc395115682"/>
      <w:bookmarkStart w:id="3099" w:name="_Toc395119608"/>
      <w:bookmarkStart w:id="3100" w:name="_Toc395092115"/>
      <w:bookmarkStart w:id="3101" w:name="_Toc395096049"/>
      <w:bookmarkStart w:id="3102" w:name="_Toc395099975"/>
      <w:bookmarkStart w:id="3103" w:name="_Toc395103901"/>
      <w:bookmarkStart w:id="3104" w:name="_Toc395111757"/>
      <w:bookmarkStart w:id="3105" w:name="_Toc395115683"/>
      <w:bookmarkStart w:id="3106" w:name="_Toc395119609"/>
      <w:bookmarkStart w:id="3107" w:name="_Toc395092116"/>
      <w:bookmarkStart w:id="3108" w:name="_Toc395096050"/>
      <w:bookmarkStart w:id="3109" w:name="_Toc395099976"/>
      <w:bookmarkStart w:id="3110" w:name="_Toc395103902"/>
      <w:bookmarkStart w:id="3111" w:name="_Toc395111758"/>
      <w:bookmarkStart w:id="3112" w:name="_Toc395115684"/>
      <w:bookmarkStart w:id="3113" w:name="_Toc395119610"/>
      <w:bookmarkStart w:id="3114" w:name="_Toc395092117"/>
      <w:bookmarkStart w:id="3115" w:name="_Toc395096051"/>
      <w:bookmarkStart w:id="3116" w:name="_Toc395099977"/>
      <w:bookmarkStart w:id="3117" w:name="_Toc395103903"/>
      <w:bookmarkStart w:id="3118" w:name="_Toc395111759"/>
      <w:bookmarkStart w:id="3119" w:name="_Toc395115685"/>
      <w:bookmarkStart w:id="3120" w:name="_Toc395119611"/>
      <w:bookmarkStart w:id="3121" w:name="_Toc395092118"/>
      <w:bookmarkStart w:id="3122" w:name="_Toc395096052"/>
      <w:bookmarkStart w:id="3123" w:name="_Toc395099978"/>
      <w:bookmarkStart w:id="3124" w:name="_Toc395103904"/>
      <w:bookmarkStart w:id="3125" w:name="_Toc395111760"/>
      <w:bookmarkStart w:id="3126" w:name="_Toc395115686"/>
      <w:bookmarkStart w:id="3127" w:name="_Toc395119612"/>
      <w:bookmarkStart w:id="3128" w:name="_Toc395092119"/>
      <w:bookmarkStart w:id="3129" w:name="_Toc395096053"/>
      <w:bookmarkStart w:id="3130" w:name="_Toc395099979"/>
      <w:bookmarkStart w:id="3131" w:name="_Toc395103905"/>
      <w:bookmarkStart w:id="3132" w:name="_Toc395111761"/>
      <w:bookmarkStart w:id="3133" w:name="_Toc395115687"/>
      <w:bookmarkStart w:id="3134" w:name="_Toc395119613"/>
      <w:bookmarkStart w:id="3135" w:name="_Toc395092120"/>
      <w:bookmarkStart w:id="3136" w:name="_Toc395096054"/>
      <w:bookmarkStart w:id="3137" w:name="_Toc395099980"/>
      <w:bookmarkStart w:id="3138" w:name="_Toc395103906"/>
      <w:bookmarkStart w:id="3139" w:name="_Toc395111762"/>
      <w:bookmarkStart w:id="3140" w:name="_Toc395115688"/>
      <w:bookmarkStart w:id="3141" w:name="_Toc395119614"/>
      <w:bookmarkStart w:id="3142" w:name="_Toc395092121"/>
      <w:bookmarkStart w:id="3143" w:name="_Toc395096055"/>
      <w:bookmarkStart w:id="3144" w:name="_Toc395099981"/>
      <w:bookmarkStart w:id="3145" w:name="_Toc395103907"/>
      <w:bookmarkStart w:id="3146" w:name="_Toc395111763"/>
      <w:bookmarkStart w:id="3147" w:name="_Toc395115689"/>
      <w:bookmarkStart w:id="3148" w:name="_Toc395119615"/>
      <w:bookmarkStart w:id="3149" w:name="_Toc395092122"/>
      <w:bookmarkStart w:id="3150" w:name="_Toc395096056"/>
      <w:bookmarkStart w:id="3151" w:name="_Toc395099982"/>
      <w:bookmarkStart w:id="3152" w:name="_Toc395103908"/>
      <w:bookmarkStart w:id="3153" w:name="_Toc395111764"/>
      <w:bookmarkStart w:id="3154" w:name="_Toc395115690"/>
      <w:bookmarkStart w:id="3155" w:name="_Toc395119616"/>
      <w:bookmarkStart w:id="3156" w:name="_Toc395092123"/>
      <w:bookmarkStart w:id="3157" w:name="_Toc395096057"/>
      <w:bookmarkStart w:id="3158" w:name="_Toc395099983"/>
      <w:bookmarkStart w:id="3159" w:name="_Toc395103909"/>
      <w:bookmarkStart w:id="3160" w:name="_Toc395111765"/>
      <w:bookmarkStart w:id="3161" w:name="_Toc395115691"/>
      <w:bookmarkStart w:id="3162" w:name="_Toc395119617"/>
      <w:bookmarkStart w:id="3163" w:name="_Toc395092124"/>
      <w:bookmarkStart w:id="3164" w:name="_Toc395096058"/>
      <w:bookmarkStart w:id="3165" w:name="_Toc395099984"/>
      <w:bookmarkStart w:id="3166" w:name="_Toc395103910"/>
      <w:bookmarkStart w:id="3167" w:name="_Toc395111766"/>
      <w:bookmarkStart w:id="3168" w:name="_Toc395115692"/>
      <w:bookmarkStart w:id="3169" w:name="_Toc395119618"/>
      <w:bookmarkStart w:id="3170" w:name="_Toc395092125"/>
      <w:bookmarkStart w:id="3171" w:name="_Toc395096059"/>
      <w:bookmarkStart w:id="3172" w:name="_Toc395099985"/>
      <w:bookmarkStart w:id="3173" w:name="_Toc395103911"/>
      <w:bookmarkStart w:id="3174" w:name="_Toc395111767"/>
      <w:bookmarkStart w:id="3175" w:name="_Toc395115693"/>
      <w:bookmarkStart w:id="3176" w:name="_Toc395119619"/>
      <w:bookmarkStart w:id="3177" w:name="_Toc395092126"/>
      <w:bookmarkStart w:id="3178" w:name="_Toc395096060"/>
      <w:bookmarkStart w:id="3179" w:name="_Toc395099986"/>
      <w:bookmarkStart w:id="3180" w:name="_Toc395103912"/>
      <w:bookmarkStart w:id="3181" w:name="_Toc395111768"/>
      <w:bookmarkStart w:id="3182" w:name="_Toc395115694"/>
      <w:bookmarkStart w:id="3183" w:name="_Toc395119620"/>
      <w:bookmarkStart w:id="3184" w:name="_Toc395092127"/>
      <w:bookmarkStart w:id="3185" w:name="_Toc395096061"/>
      <w:bookmarkStart w:id="3186" w:name="_Toc395099987"/>
      <w:bookmarkStart w:id="3187" w:name="_Toc395103913"/>
      <w:bookmarkStart w:id="3188" w:name="_Toc395111769"/>
      <w:bookmarkStart w:id="3189" w:name="_Toc395115695"/>
      <w:bookmarkStart w:id="3190" w:name="_Toc395119621"/>
      <w:bookmarkStart w:id="3191" w:name="_Toc395092128"/>
      <w:bookmarkStart w:id="3192" w:name="_Toc395096062"/>
      <w:bookmarkStart w:id="3193" w:name="_Toc395099988"/>
      <w:bookmarkStart w:id="3194" w:name="_Toc395103914"/>
      <w:bookmarkStart w:id="3195" w:name="_Toc395111770"/>
      <w:bookmarkStart w:id="3196" w:name="_Toc395115696"/>
      <w:bookmarkStart w:id="3197" w:name="_Toc395119622"/>
      <w:bookmarkStart w:id="3198" w:name="_Toc395092129"/>
      <w:bookmarkStart w:id="3199" w:name="_Toc395096063"/>
      <w:bookmarkStart w:id="3200" w:name="_Toc395099989"/>
      <w:bookmarkStart w:id="3201" w:name="_Toc395103915"/>
      <w:bookmarkStart w:id="3202" w:name="_Toc395111771"/>
      <w:bookmarkStart w:id="3203" w:name="_Toc395115697"/>
      <w:bookmarkStart w:id="3204" w:name="_Toc395119623"/>
      <w:bookmarkStart w:id="3205" w:name="_Toc395092130"/>
      <w:bookmarkStart w:id="3206" w:name="_Toc395096064"/>
      <w:bookmarkStart w:id="3207" w:name="_Toc395099990"/>
      <w:bookmarkStart w:id="3208" w:name="_Toc395103916"/>
      <w:bookmarkStart w:id="3209" w:name="_Toc395111772"/>
      <w:bookmarkStart w:id="3210" w:name="_Toc395115698"/>
      <w:bookmarkStart w:id="3211" w:name="_Toc395119624"/>
      <w:bookmarkStart w:id="3212" w:name="_Toc387338990"/>
      <w:bookmarkStart w:id="3213" w:name="_Toc389740308"/>
      <w:bookmarkStart w:id="3214" w:name="_Toc387338991"/>
      <w:bookmarkStart w:id="3215" w:name="_Toc389740309"/>
      <w:bookmarkStart w:id="3216" w:name="_Toc387338992"/>
      <w:bookmarkStart w:id="3217" w:name="_Toc389740310"/>
      <w:bookmarkStart w:id="3218" w:name="_Toc387338993"/>
      <w:bookmarkStart w:id="3219" w:name="_Toc389740311"/>
      <w:bookmarkStart w:id="3220" w:name="_Toc387338994"/>
      <w:bookmarkStart w:id="3221" w:name="_Toc389740312"/>
      <w:bookmarkStart w:id="3222" w:name="_Toc387338995"/>
      <w:bookmarkStart w:id="3223" w:name="_Toc389740313"/>
      <w:bookmarkStart w:id="3224" w:name="_Toc387338996"/>
      <w:bookmarkStart w:id="3225" w:name="_Toc389740314"/>
      <w:bookmarkStart w:id="3226" w:name="_Toc387338997"/>
      <w:bookmarkStart w:id="3227" w:name="_Toc389740315"/>
      <w:bookmarkStart w:id="3228" w:name="_Toc387338998"/>
      <w:bookmarkStart w:id="3229" w:name="_Toc389740316"/>
      <w:bookmarkStart w:id="3230" w:name="_Toc387338999"/>
      <w:bookmarkStart w:id="3231" w:name="_Toc389740317"/>
      <w:bookmarkStart w:id="3232" w:name="_Toc387339000"/>
      <w:bookmarkStart w:id="3233" w:name="_Toc389740318"/>
      <w:bookmarkStart w:id="3234" w:name="_Toc387339001"/>
      <w:bookmarkStart w:id="3235" w:name="_Toc389740319"/>
      <w:bookmarkStart w:id="3236" w:name="_Toc387339002"/>
      <w:bookmarkStart w:id="3237" w:name="_Toc389740320"/>
      <w:bookmarkStart w:id="3238" w:name="_Toc387339003"/>
      <w:bookmarkStart w:id="3239" w:name="_Toc389740321"/>
      <w:bookmarkStart w:id="3240" w:name="_Toc387339004"/>
      <w:bookmarkStart w:id="3241" w:name="_Toc389740322"/>
      <w:bookmarkStart w:id="3242" w:name="_Toc387339005"/>
      <w:bookmarkStart w:id="3243" w:name="_Toc389740323"/>
      <w:bookmarkStart w:id="3244" w:name="_Toc387339006"/>
      <w:bookmarkStart w:id="3245" w:name="_Toc389740324"/>
      <w:bookmarkStart w:id="3246" w:name="_Toc387339007"/>
      <w:bookmarkStart w:id="3247" w:name="_Toc389740325"/>
      <w:bookmarkStart w:id="3248" w:name="_Toc395092131"/>
      <w:bookmarkStart w:id="3249" w:name="_Toc395096065"/>
      <w:bookmarkStart w:id="3250" w:name="_Toc395099991"/>
      <w:bookmarkStart w:id="3251" w:name="_Toc395103917"/>
      <w:bookmarkStart w:id="3252" w:name="_Toc395111773"/>
      <w:bookmarkStart w:id="3253" w:name="_Toc395115699"/>
      <w:bookmarkStart w:id="3254" w:name="_Toc395119625"/>
      <w:bookmarkStart w:id="3255" w:name="_Toc395092132"/>
      <w:bookmarkStart w:id="3256" w:name="_Toc395096066"/>
      <w:bookmarkStart w:id="3257" w:name="_Toc395099992"/>
      <w:bookmarkStart w:id="3258" w:name="_Toc395103918"/>
      <w:bookmarkStart w:id="3259" w:name="_Toc395111774"/>
      <w:bookmarkStart w:id="3260" w:name="_Toc395115700"/>
      <w:bookmarkStart w:id="3261" w:name="_Toc395119626"/>
      <w:bookmarkStart w:id="3262" w:name="_Toc395092133"/>
      <w:bookmarkStart w:id="3263" w:name="_Toc395096067"/>
      <w:bookmarkStart w:id="3264" w:name="_Toc395099993"/>
      <w:bookmarkStart w:id="3265" w:name="_Toc395103919"/>
      <w:bookmarkStart w:id="3266" w:name="_Toc395111775"/>
      <w:bookmarkStart w:id="3267" w:name="_Toc395115701"/>
      <w:bookmarkStart w:id="3268" w:name="_Toc395119627"/>
      <w:bookmarkStart w:id="3269" w:name="_Toc395092134"/>
      <w:bookmarkStart w:id="3270" w:name="_Toc395096068"/>
      <w:bookmarkStart w:id="3271" w:name="_Toc395099994"/>
      <w:bookmarkStart w:id="3272" w:name="_Toc395103920"/>
      <w:bookmarkStart w:id="3273" w:name="_Toc395111776"/>
      <w:bookmarkStart w:id="3274" w:name="_Toc395115702"/>
      <w:bookmarkStart w:id="3275" w:name="_Toc395119628"/>
      <w:bookmarkStart w:id="3276" w:name="_Toc395092135"/>
      <w:bookmarkStart w:id="3277" w:name="_Toc395096069"/>
      <w:bookmarkStart w:id="3278" w:name="_Toc395099995"/>
      <w:bookmarkStart w:id="3279" w:name="_Toc395103921"/>
      <w:bookmarkStart w:id="3280" w:name="_Toc395111777"/>
      <w:bookmarkStart w:id="3281" w:name="_Toc395115703"/>
      <w:bookmarkStart w:id="3282" w:name="_Toc395119629"/>
      <w:bookmarkStart w:id="3283" w:name="_Toc395092136"/>
      <w:bookmarkStart w:id="3284" w:name="_Toc395096070"/>
      <w:bookmarkStart w:id="3285" w:name="_Toc395099996"/>
      <w:bookmarkStart w:id="3286" w:name="_Toc395103922"/>
      <w:bookmarkStart w:id="3287" w:name="_Toc395111778"/>
      <w:bookmarkStart w:id="3288" w:name="_Toc395115704"/>
      <w:bookmarkStart w:id="3289" w:name="_Toc395119630"/>
      <w:bookmarkStart w:id="3290" w:name="_Toc395092137"/>
      <w:bookmarkStart w:id="3291" w:name="_Toc395096071"/>
      <w:bookmarkStart w:id="3292" w:name="_Toc395099997"/>
      <w:bookmarkStart w:id="3293" w:name="_Toc395103923"/>
      <w:bookmarkStart w:id="3294" w:name="_Toc395111779"/>
      <w:bookmarkStart w:id="3295" w:name="_Toc395115705"/>
      <w:bookmarkStart w:id="3296" w:name="_Toc395119631"/>
      <w:bookmarkStart w:id="3297" w:name="_Toc395092138"/>
      <w:bookmarkStart w:id="3298" w:name="_Toc395096072"/>
      <w:bookmarkStart w:id="3299" w:name="_Toc395099998"/>
      <w:bookmarkStart w:id="3300" w:name="_Toc395103924"/>
      <w:bookmarkStart w:id="3301" w:name="_Toc395111780"/>
      <w:bookmarkStart w:id="3302" w:name="_Toc395115706"/>
      <w:bookmarkStart w:id="3303" w:name="_Toc395119632"/>
      <w:bookmarkStart w:id="3304" w:name="_Toc395092139"/>
      <w:bookmarkStart w:id="3305" w:name="_Toc395096073"/>
      <w:bookmarkStart w:id="3306" w:name="_Toc395099999"/>
      <w:bookmarkStart w:id="3307" w:name="_Toc395103925"/>
      <w:bookmarkStart w:id="3308" w:name="_Toc395111781"/>
      <w:bookmarkStart w:id="3309" w:name="_Toc395115707"/>
      <w:bookmarkStart w:id="3310" w:name="_Toc395119633"/>
      <w:bookmarkStart w:id="3311" w:name="_Toc395092140"/>
      <w:bookmarkStart w:id="3312" w:name="_Toc395096074"/>
      <w:bookmarkStart w:id="3313" w:name="_Toc395100000"/>
      <w:bookmarkStart w:id="3314" w:name="_Toc395103926"/>
      <w:bookmarkStart w:id="3315" w:name="_Toc395111782"/>
      <w:bookmarkStart w:id="3316" w:name="_Toc395115708"/>
      <w:bookmarkStart w:id="3317" w:name="_Toc395119634"/>
      <w:bookmarkStart w:id="3318" w:name="_Toc395092141"/>
      <w:bookmarkStart w:id="3319" w:name="_Toc395096075"/>
      <w:bookmarkStart w:id="3320" w:name="_Toc395100001"/>
      <w:bookmarkStart w:id="3321" w:name="_Toc395103927"/>
      <w:bookmarkStart w:id="3322" w:name="_Toc395111783"/>
      <w:bookmarkStart w:id="3323" w:name="_Toc395115709"/>
      <w:bookmarkStart w:id="3324" w:name="_Toc395119635"/>
      <w:bookmarkStart w:id="3325" w:name="_Toc395092142"/>
      <w:bookmarkStart w:id="3326" w:name="_Toc395096076"/>
      <w:bookmarkStart w:id="3327" w:name="_Toc395100002"/>
      <w:bookmarkStart w:id="3328" w:name="_Toc395103928"/>
      <w:bookmarkStart w:id="3329" w:name="_Toc395111784"/>
      <w:bookmarkStart w:id="3330" w:name="_Toc395115710"/>
      <w:bookmarkStart w:id="3331" w:name="_Toc395119636"/>
      <w:bookmarkStart w:id="3332" w:name="_Toc395092143"/>
      <w:bookmarkStart w:id="3333" w:name="_Toc395096077"/>
      <w:bookmarkStart w:id="3334" w:name="_Toc395100003"/>
      <w:bookmarkStart w:id="3335" w:name="_Toc395103929"/>
      <w:bookmarkStart w:id="3336" w:name="_Toc395111785"/>
      <w:bookmarkStart w:id="3337" w:name="_Toc395115711"/>
      <w:bookmarkStart w:id="3338" w:name="_Toc395119637"/>
      <w:bookmarkStart w:id="3339" w:name="_Toc395092144"/>
      <w:bookmarkStart w:id="3340" w:name="_Toc395096078"/>
      <w:bookmarkStart w:id="3341" w:name="_Toc395100004"/>
      <w:bookmarkStart w:id="3342" w:name="_Toc395103930"/>
      <w:bookmarkStart w:id="3343" w:name="_Toc395111786"/>
      <w:bookmarkStart w:id="3344" w:name="_Toc395115712"/>
      <w:bookmarkStart w:id="3345" w:name="_Toc395119638"/>
      <w:bookmarkStart w:id="3346" w:name="_Toc395092145"/>
      <w:bookmarkStart w:id="3347" w:name="_Toc395096079"/>
      <w:bookmarkStart w:id="3348" w:name="_Toc395100005"/>
      <w:bookmarkStart w:id="3349" w:name="_Toc395103931"/>
      <w:bookmarkStart w:id="3350" w:name="_Toc395111787"/>
      <w:bookmarkStart w:id="3351" w:name="_Toc395115713"/>
      <w:bookmarkStart w:id="3352" w:name="_Toc395119639"/>
      <w:bookmarkStart w:id="3353" w:name="_Toc395092146"/>
      <w:bookmarkStart w:id="3354" w:name="_Toc395096080"/>
      <w:bookmarkStart w:id="3355" w:name="_Toc395100006"/>
      <w:bookmarkStart w:id="3356" w:name="_Toc395103932"/>
      <w:bookmarkStart w:id="3357" w:name="_Toc395111788"/>
      <w:bookmarkStart w:id="3358" w:name="_Toc395115714"/>
      <w:bookmarkStart w:id="3359" w:name="_Toc395119640"/>
      <w:bookmarkStart w:id="3360" w:name="_Toc395092147"/>
      <w:bookmarkStart w:id="3361" w:name="_Toc395096081"/>
      <w:bookmarkStart w:id="3362" w:name="_Toc395100007"/>
      <w:bookmarkStart w:id="3363" w:name="_Toc395103933"/>
      <w:bookmarkStart w:id="3364" w:name="_Toc395111789"/>
      <w:bookmarkStart w:id="3365" w:name="_Toc395115715"/>
      <w:bookmarkStart w:id="3366" w:name="_Toc395119641"/>
      <w:bookmarkStart w:id="3367" w:name="_Toc395092148"/>
      <w:bookmarkStart w:id="3368" w:name="_Toc395096082"/>
      <w:bookmarkStart w:id="3369" w:name="_Toc395100008"/>
      <w:bookmarkStart w:id="3370" w:name="_Toc395103934"/>
      <w:bookmarkStart w:id="3371" w:name="_Toc395111790"/>
      <w:bookmarkStart w:id="3372" w:name="_Toc395115716"/>
      <w:bookmarkStart w:id="3373" w:name="_Toc395119642"/>
      <w:bookmarkStart w:id="3374" w:name="_Toc395092149"/>
      <w:bookmarkStart w:id="3375" w:name="_Toc395096083"/>
      <w:bookmarkStart w:id="3376" w:name="_Toc395100009"/>
      <w:bookmarkStart w:id="3377" w:name="_Toc395103935"/>
      <w:bookmarkStart w:id="3378" w:name="_Toc395111791"/>
      <w:bookmarkStart w:id="3379" w:name="_Toc395115717"/>
      <w:bookmarkStart w:id="3380" w:name="_Toc395119643"/>
      <w:bookmarkStart w:id="3381" w:name="_Toc395092150"/>
      <w:bookmarkStart w:id="3382" w:name="_Toc395096084"/>
      <w:bookmarkStart w:id="3383" w:name="_Toc395100010"/>
      <w:bookmarkStart w:id="3384" w:name="_Toc395103936"/>
      <w:bookmarkStart w:id="3385" w:name="_Toc395111792"/>
      <w:bookmarkStart w:id="3386" w:name="_Toc395115718"/>
      <w:bookmarkStart w:id="3387" w:name="_Toc395119644"/>
      <w:bookmarkStart w:id="3388" w:name="_Toc395092151"/>
      <w:bookmarkStart w:id="3389" w:name="_Toc395096085"/>
      <w:bookmarkStart w:id="3390" w:name="_Toc395100011"/>
      <w:bookmarkStart w:id="3391" w:name="_Toc395103937"/>
      <w:bookmarkStart w:id="3392" w:name="_Toc395111793"/>
      <w:bookmarkStart w:id="3393" w:name="_Toc395115719"/>
      <w:bookmarkStart w:id="3394" w:name="_Toc395119645"/>
      <w:bookmarkStart w:id="3395" w:name="_Toc395092152"/>
      <w:bookmarkStart w:id="3396" w:name="_Toc395096086"/>
      <w:bookmarkStart w:id="3397" w:name="_Toc395100012"/>
      <w:bookmarkStart w:id="3398" w:name="_Toc395103938"/>
      <w:bookmarkStart w:id="3399" w:name="_Toc395111794"/>
      <w:bookmarkStart w:id="3400" w:name="_Toc395115720"/>
      <w:bookmarkStart w:id="3401" w:name="_Toc395119646"/>
      <w:bookmarkStart w:id="3402" w:name="_Toc395092153"/>
      <w:bookmarkStart w:id="3403" w:name="_Toc395096087"/>
      <w:bookmarkStart w:id="3404" w:name="_Toc395100013"/>
      <w:bookmarkStart w:id="3405" w:name="_Toc395103939"/>
      <w:bookmarkStart w:id="3406" w:name="_Toc395111795"/>
      <w:bookmarkStart w:id="3407" w:name="_Toc395115721"/>
      <w:bookmarkStart w:id="3408" w:name="_Toc395119647"/>
      <w:bookmarkStart w:id="3409" w:name="_Toc395092154"/>
      <w:bookmarkStart w:id="3410" w:name="_Toc395096088"/>
      <w:bookmarkStart w:id="3411" w:name="_Toc395100014"/>
      <w:bookmarkStart w:id="3412" w:name="_Toc395103940"/>
      <w:bookmarkStart w:id="3413" w:name="_Toc395111796"/>
      <w:bookmarkStart w:id="3414" w:name="_Toc395115722"/>
      <w:bookmarkStart w:id="3415" w:name="_Toc395119648"/>
      <w:bookmarkStart w:id="3416" w:name="_Toc395092155"/>
      <w:bookmarkStart w:id="3417" w:name="_Toc395096089"/>
      <w:bookmarkStart w:id="3418" w:name="_Toc395100015"/>
      <w:bookmarkStart w:id="3419" w:name="_Toc395103941"/>
      <w:bookmarkStart w:id="3420" w:name="_Toc395111797"/>
      <w:bookmarkStart w:id="3421" w:name="_Toc395115723"/>
      <w:bookmarkStart w:id="3422" w:name="_Toc395119649"/>
      <w:bookmarkStart w:id="3423" w:name="_Toc395092156"/>
      <w:bookmarkStart w:id="3424" w:name="_Toc395096090"/>
      <w:bookmarkStart w:id="3425" w:name="_Toc395100016"/>
      <w:bookmarkStart w:id="3426" w:name="_Toc395103942"/>
      <w:bookmarkStart w:id="3427" w:name="_Toc395111798"/>
      <w:bookmarkStart w:id="3428" w:name="_Toc395115724"/>
      <w:bookmarkStart w:id="3429" w:name="_Toc395119650"/>
      <w:bookmarkStart w:id="3430" w:name="_Toc395092157"/>
      <w:bookmarkStart w:id="3431" w:name="_Toc395096091"/>
      <w:bookmarkStart w:id="3432" w:name="_Toc395100017"/>
      <w:bookmarkStart w:id="3433" w:name="_Toc395103943"/>
      <w:bookmarkStart w:id="3434" w:name="_Toc395111799"/>
      <w:bookmarkStart w:id="3435" w:name="_Toc395115725"/>
      <w:bookmarkStart w:id="3436" w:name="_Toc395119651"/>
      <w:bookmarkStart w:id="3437" w:name="_Toc395092158"/>
      <w:bookmarkStart w:id="3438" w:name="_Toc395096092"/>
      <w:bookmarkStart w:id="3439" w:name="_Toc395100018"/>
      <w:bookmarkStart w:id="3440" w:name="_Toc395103944"/>
      <w:bookmarkStart w:id="3441" w:name="_Toc395111800"/>
      <w:bookmarkStart w:id="3442" w:name="_Toc395115726"/>
      <w:bookmarkStart w:id="3443" w:name="_Toc395119652"/>
      <w:bookmarkStart w:id="3444" w:name="_Toc395092159"/>
      <w:bookmarkStart w:id="3445" w:name="_Toc395096093"/>
      <w:bookmarkStart w:id="3446" w:name="_Toc395100019"/>
      <w:bookmarkStart w:id="3447" w:name="_Toc395103945"/>
      <w:bookmarkStart w:id="3448" w:name="_Toc395111801"/>
      <w:bookmarkStart w:id="3449" w:name="_Toc395115727"/>
      <w:bookmarkStart w:id="3450" w:name="_Toc395119653"/>
      <w:bookmarkStart w:id="3451" w:name="_Toc395092160"/>
      <w:bookmarkStart w:id="3452" w:name="_Toc395096094"/>
      <w:bookmarkStart w:id="3453" w:name="_Toc395100020"/>
      <w:bookmarkStart w:id="3454" w:name="_Toc395103946"/>
      <w:bookmarkStart w:id="3455" w:name="_Toc395111802"/>
      <w:bookmarkStart w:id="3456" w:name="_Toc395115728"/>
      <w:bookmarkStart w:id="3457" w:name="_Toc395119654"/>
      <w:bookmarkStart w:id="3458" w:name="_Toc395092161"/>
      <w:bookmarkStart w:id="3459" w:name="_Toc395096095"/>
      <w:bookmarkStart w:id="3460" w:name="_Toc395100021"/>
      <w:bookmarkStart w:id="3461" w:name="_Toc395103947"/>
      <w:bookmarkStart w:id="3462" w:name="_Toc395111803"/>
      <w:bookmarkStart w:id="3463" w:name="_Toc395115729"/>
      <w:bookmarkStart w:id="3464" w:name="_Toc395119655"/>
      <w:bookmarkStart w:id="3465" w:name="_Toc395092162"/>
      <w:bookmarkStart w:id="3466" w:name="_Toc395096096"/>
      <w:bookmarkStart w:id="3467" w:name="_Toc395100022"/>
      <w:bookmarkStart w:id="3468" w:name="_Toc395103948"/>
      <w:bookmarkStart w:id="3469" w:name="_Toc395111804"/>
      <w:bookmarkStart w:id="3470" w:name="_Toc395115730"/>
      <w:bookmarkStart w:id="3471" w:name="_Toc395119656"/>
      <w:bookmarkStart w:id="3472" w:name="_Toc395092163"/>
      <w:bookmarkStart w:id="3473" w:name="_Toc395096097"/>
      <w:bookmarkStart w:id="3474" w:name="_Toc395100023"/>
      <w:bookmarkStart w:id="3475" w:name="_Toc395103949"/>
      <w:bookmarkStart w:id="3476" w:name="_Toc395111805"/>
      <w:bookmarkStart w:id="3477" w:name="_Toc395115731"/>
      <w:bookmarkStart w:id="3478" w:name="_Toc395119657"/>
      <w:bookmarkStart w:id="3479" w:name="_Toc395092164"/>
      <w:bookmarkStart w:id="3480" w:name="_Toc395096098"/>
      <w:bookmarkStart w:id="3481" w:name="_Toc395100024"/>
      <w:bookmarkStart w:id="3482" w:name="_Toc395103950"/>
      <w:bookmarkStart w:id="3483" w:name="_Toc395111806"/>
      <w:bookmarkStart w:id="3484" w:name="_Toc395115732"/>
      <w:bookmarkStart w:id="3485" w:name="_Toc395119658"/>
      <w:bookmarkStart w:id="3486" w:name="_Toc395092165"/>
      <w:bookmarkStart w:id="3487" w:name="_Toc395096099"/>
      <w:bookmarkStart w:id="3488" w:name="_Toc395100025"/>
      <w:bookmarkStart w:id="3489" w:name="_Toc395103951"/>
      <w:bookmarkStart w:id="3490" w:name="_Toc395111807"/>
      <w:bookmarkStart w:id="3491" w:name="_Toc395115733"/>
      <w:bookmarkStart w:id="3492" w:name="_Toc395119659"/>
      <w:bookmarkStart w:id="3493" w:name="_Toc395092166"/>
      <w:bookmarkStart w:id="3494" w:name="_Toc395096100"/>
      <w:bookmarkStart w:id="3495" w:name="_Toc395100026"/>
      <w:bookmarkStart w:id="3496" w:name="_Toc395103952"/>
      <w:bookmarkStart w:id="3497" w:name="_Toc395111808"/>
      <w:bookmarkStart w:id="3498" w:name="_Toc395115734"/>
      <w:bookmarkStart w:id="3499" w:name="_Toc395119660"/>
      <w:bookmarkStart w:id="3500" w:name="_Toc395092167"/>
      <w:bookmarkStart w:id="3501" w:name="_Toc395096101"/>
      <w:bookmarkStart w:id="3502" w:name="_Toc395100027"/>
      <w:bookmarkStart w:id="3503" w:name="_Toc395103953"/>
      <w:bookmarkStart w:id="3504" w:name="_Toc395111809"/>
      <w:bookmarkStart w:id="3505" w:name="_Toc395115735"/>
      <w:bookmarkStart w:id="3506" w:name="_Toc395119661"/>
      <w:bookmarkStart w:id="3507" w:name="_Toc395092168"/>
      <w:bookmarkStart w:id="3508" w:name="_Toc395096102"/>
      <w:bookmarkStart w:id="3509" w:name="_Toc395100028"/>
      <w:bookmarkStart w:id="3510" w:name="_Toc395103954"/>
      <w:bookmarkStart w:id="3511" w:name="_Toc395111810"/>
      <w:bookmarkStart w:id="3512" w:name="_Toc395115736"/>
      <w:bookmarkStart w:id="3513" w:name="_Toc395119662"/>
      <w:bookmarkStart w:id="3514" w:name="_Toc395092169"/>
      <w:bookmarkStart w:id="3515" w:name="_Toc395096103"/>
      <w:bookmarkStart w:id="3516" w:name="_Toc395100029"/>
      <w:bookmarkStart w:id="3517" w:name="_Toc395103955"/>
      <w:bookmarkStart w:id="3518" w:name="_Toc395111811"/>
      <w:bookmarkStart w:id="3519" w:name="_Toc395115737"/>
      <w:bookmarkStart w:id="3520" w:name="_Toc395119663"/>
      <w:bookmarkStart w:id="3521" w:name="_Toc395092172"/>
      <w:bookmarkStart w:id="3522" w:name="_Toc395096106"/>
      <w:bookmarkStart w:id="3523" w:name="_Toc395100032"/>
      <w:bookmarkStart w:id="3524" w:name="_Toc395103958"/>
      <w:bookmarkStart w:id="3525" w:name="_Toc395111814"/>
      <w:bookmarkStart w:id="3526" w:name="_Toc395115740"/>
      <w:bookmarkStart w:id="3527" w:name="_Toc395119666"/>
      <w:bookmarkStart w:id="3528" w:name="_Toc395092173"/>
      <w:bookmarkStart w:id="3529" w:name="_Toc395096107"/>
      <w:bookmarkStart w:id="3530" w:name="_Toc395100033"/>
      <w:bookmarkStart w:id="3531" w:name="_Toc395103959"/>
      <w:bookmarkStart w:id="3532" w:name="_Toc395111815"/>
      <w:bookmarkStart w:id="3533" w:name="_Toc395115741"/>
      <w:bookmarkStart w:id="3534" w:name="_Toc395119667"/>
      <w:bookmarkStart w:id="3535" w:name="_Toc395092174"/>
      <w:bookmarkStart w:id="3536" w:name="_Toc395096108"/>
      <w:bookmarkStart w:id="3537" w:name="_Toc395100034"/>
      <w:bookmarkStart w:id="3538" w:name="_Toc395103960"/>
      <w:bookmarkStart w:id="3539" w:name="_Toc395111816"/>
      <w:bookmarkStart w:id="3540" w:name="_Toc395115742"/>
      <w:bookmarkStart w:id="3541" w:name="_Toc395119668"/>
      <w:bookmarkStart w:id="3542" w:name="_Toc395092263"/>
      <w:bookmarkStart w:id="3543" w:name="_Toc395096197"/>
      <w:bookmarkStart w:id="3544" w:name="_Toc395100123"/>
      <w:bookmarkStart w:id="3545" w:name="_Toc395104049"/>
      <w:bookmarkStart w:id="3546" w:name="_Toc395111905"/>
      <w:bookmarkStart w:id="3547" w:name="_Toc395115831"/>
      <w:bookmarkStart w:id="3548" w:name="_Toc395119757"/>
      <w:bookmarkStart w:id="3549" w:name="_Toc395092264"/>
      <w:bookmarkStart w:id="3550" w:name="_Toc395096198"/>
      <w:bookmarkStart w:id="3551" w:name="_Toc395100124"/>
      <w:bookmarkStart w:id="3552" w:name="_Toc395104050"/>
      <w:bookmarkStart w:id="3553" w:name="_Toc395111906"/>
      <w:bookmarkStart w:id="3554" w:name="_Toc395115832"/>
      <w:bookmarkStart w:id="3555" w:name="_Toc395119758"/>
      <w:bookmarkStart w:id="3556" w:name="_Toc395092265"/>
      <w:bookmarkStart w:id="3557" w:name="_Toc395096199"/>
      <w:bookmarkStart w:id="3558" w:name="_Toc395100125"/>
      <w:bookmarkStart w:id="3559" w:name="_Toc395104051"/>
      <w:bookmarkStart w:id="3560" w:name="_Toc395111907"/>
      <w:bookmarkStart w:id="3561" w:name="_Toc395115833"/>
      <w:bookmarkStart w:id="3562" w:name="_Toc395119759"/>
      <w:bookmarkStart w:id="3563" w:name="_Toc395092309"/>
      <w:bookmarkStart w:id="3564" w:name="_Toc395096243"/>
      <w:bookmarkStart w:id="3565" w:name="_Toc395100169"/>
      <w:bookmarkStart w:id="3566" w:name="_Toc395104095"/>
      <w:bookmarkStart w:id="3567" w:name="_Toc395111951"/>
      <w:bookmarkStart w:id="3568" w:name="_Toc395115877"/>
      <w:bookmarkStart w:id="3569" w:name="_Toc395119803"/>
      <w:bookmarkStart w:id="3570" w:name="_Toc395092312"/>
      <w:bookmarkStart w:id="3571" w:name="_Toc395096246"/>
      <w:bookmarkStart w:id="3572" w:name="_Toc395100172"/>
      <w:bookmarkStart w:id="3573" w:name="_Toc395104098"/>
      <w:bookmarkStart w:id="3574" w:name="_Toc395111954"/>
      <w:bookmarkStart w:id="3575" w:name="_Toc395115880"/>
      <w:bookmarkStart w:id="3576" w:name="_Toc395119806"/>
      <w:bookmarkStart w:id="3577" w:name="_Toc395092313"/>
      <w:bookmarkStart w:id="3578" w:name="_Toc395096247"/>
      <w:bookmarkStart w:id="3579" w:name="_Toc395100173"/>
      <w:bookmarkStart w:id="3580" w:name="_Toc395104099"/>
      <w:bookmarkStart w:id="3581" w:name="_Toc395111955"/>
      <w:bookmarkStart w:id="3582" w:name="_Toc395115881"/>
      <w:bookmarkStart w:id="3583" w:name="_Toc395119807"/>
      <w:bookmarkStart w:id="3584" w:name="_Toc395092314"/>
      <w:bookmarkStart w:id="3585" w:name="_Toc395096248"/>
      <w:bookmarkStart w:id="3586" w:name="_Toc395100174"/>
      <w:bookmarkStart w:id="3587" w:name="_Toc395104100"/>
      <w:bookmarkStart w:id="3588" w:name="_Toc395111956"/>
      <w:bookmarkStart w:id="3589" w:name="_Toc395115882"/>
      <w:bookmarkStart w:id="3590" w:name="_Toc395119808"/>
      <w:bookmarkStart w:id="3591" w:name="_Toc395092338"/>
      <w:bookmarkStart w:id="3592" w:name="_Toc395096272"/>
      <w:bookmarkStart w:id="3593" w:name="_Toc395100198"/>
      <w:bookmarkStart w:id="3594" w:name="_Toc395104124"/>
      <w:bookmarkStart w:id="3595" w:name="_Toc395111980"/>
      <w:bookmarkStart w:id="3596" w:name="_Toc395115906"/>
      <w:bookmarkStart w:id="3597" w:name="_Toc395119832"/>
      <w:bookmarkStart w:id="3598" w:name="_Toc395092339"/>
      <w:bookmarkStart w:id="3599" w:name="_Toc395096273"/>
      <w:bookmarkStart w:id="3600" w:name="_Toc395100199"/>
      <w:bookmarkStart w:id="3601" w:name="_Toc395104125"/>
      <w:bookmarkStart w:id="3602" w:name="_Toc395111981"/>
      <w:bookmarkStart w:id="3603" w:name="_Toc395115907"/>
      <w:bookmarkStart w:id="3604" w:name="_Toc395119833"/>
      <w:bookmarkStart w:id="3605" w:name="_Toc395092340"/>
      <w:bookmarkStart w:id="3606" w:name="_Toc395096274"/>
      <w:bookmarkStart w:id="3607" w:name="_Toc395100200"/>
      <w:bookmarkStart w:id="3608" w:name="_Toc395104126"/>
      <w:bookmarkStart w:id="3609" w:name="_Toc395111982"/>
      <w:bookmarkStart w:id="3610" w:name="_Toc395115908"/>
      <w:bookmarkStart w:id="3611" w:name="_Toc395119834"/>
      <w:bookmarkStart w:id="3612" w:name="_Toc395092341"/>
      <w:bookmarkStart w:id="3613" w:name="_Toc395096275"/>
      <w:bookmarkStart w:id="3614" w:name="_Toc395100201"/>
      <w:bookmarkStart w:id="3615" w:name="_Toc395104127"/>
      <w:bookmarkStart w:id="3616" w:name="_Toc395111983"/>
      <w:bookmarkStart w:id="3617" w:name="_Toc395115909"/>
      <w:bookmarkStart w:id="3618" w:name="_Toc395119835"/>
      <w:bookmarkStart w:id="3619" w:name="_Toc395092342"/>
      <w:bookmarkStart w:id="3620" w:name="_Toc395096276"/>
      <w:bookmarkStart w:id="3621" w:name="_Toc395100202"/>
      <w:bookmarkStart w:id="3622" w:name="_Toc395104128"/>
      <w:bookmarkStart w:id="3623" w:name="_Toc395111984"/>
      <w:bookmarkStart w:id="3624" w:name="_Toc395115910"/>
      <w:bookmarkStart w:id="3625" w:name="_Toc395119836"/>
      <w:bookmarkStart w:id="3626" w:name="_Toc395092343"/>
      <w:bookmarkStart w:id="3627" w:name="_Toc395096277"/>
      <w:bookmarkStart w:id="3628" w:name="_Toc395100203"/>
      <w:bookmarkStart w:id="3629" w:name="_Toc395104129"/>
      <w:bookmarkStart w:id="3630" w:name="_Toc395111985"/>
      <w:bookmarkStart w:id="3631" w:name="_Toc395115911"/>
      <w:bookmarkStart w:id="3632" w:name="_Toc395119837"/>
      <w:bookmarkStart w:id="3633" w:name="_Toc395092344"/>
      <w:bookmarkStart w:id="3634" w:name="_Toc395096278"/>
      <w:bookmarkStart w:id="3635" w:name="_Toc395100204"/>
      <w:bookmarkStart w:id="3636" w:name="_Toc395104130"/>
      <w:bookmarkStart w:id="3637" w:name="_Toc395111986"/>
      <w:bookmarkStart w:id="3638" w:name="_Toc395115912"/>
      <w:bookmarkStart w:id="3639" w:name="_Toc395119838"/>
      <w:bookmarkStart w:id="3640" w:name="_Toc395092347"/>
      <w:bookmarkStart w:id="3641" w:name="_Toc395096281"/>
      <w:bookmarkStart w:id="3642" w:name="_Toc395100207"/>
      <w:bookmarkStart w:id="3643" w:name="_Toc395104133"/>
      <w:bookmarkStart w:id="3644" w:name="_Toc395111989"/>
      <w:bookmarkStart w:id="3645" w:name="_Toc395115915"/>
      <w:bookmarkStart w:id="3646" w:name="_Toc395119841"/>
      <w:bookmarkStart w:id="3647" w:name="_Toc395092348"/>
      <w:bookmarkStart w:id="3648" w:name="_Toc395096282"/>
      <w:bookmarkStart w:id="3649" w:name="_Toc395100208"/>
      <w:bookmarkStart w:id="3650" w:name="_Toc395104134"/>
      <w:bookmarkStart w:id="3651" w:name="_Toc395111990"/>
      <w:bookmarkStart w:id="3652" w:name="_Toc395115916"/>
      <w:bookmarkStart w:id="3653" w:name="_Toc395119842"/>
      <w:bookmarkStart w:id="3654" w:name="_Toc395092349"/>
      <w:bookmarkStart w:id="3655" w:name="_Toc395096283"/>
      <w:bookmarkStart w:id="3656" w:name="_Toc395100209"/>
      <w:bookmarkStart w:id="3657" w:name="_Toc395104135"/>
      <w:bookmarkStart w:id="3658" w:name="_Toc395111991"/>
      <w:bookmarkStart w:id="3659" w:name="_Toc395115917"/>
      <w:bookmarkStart w:id="3660" w:name="_Toc395119843"/>
      <w:bookmarkStart w:id="3661" w:name="_Toc395092428"/>
      <w:bookmarkStart w:id="3662" w:name="_Toc395096362"/>
      <w:bookmarkStart w:id="3663" w:name="_Toc395100288"/>
      <w:bookmarkStart w:id="3664" w:name="_Toc395104214"/>
      <w:bookmarkStart w:id="3665" w:name="_Toc395112070"/>
      <w:bookmarkStart w:id="3666" w:name="_Toc395115996"/>
      <w:bookmarkStart w:id="3667" w:name="_Toc395119922"/>
      <w:bookmarkStart w:id="3668" w:name="_Toc395092429"/>
      <w:bookmarkStart w:id="3669" w:name="_Toc395096363"/>
      <w:bookmarkStart w:id="3670" w:name="_Toc395100289"/>
      <w:bookmarkStart w:id="3671" w:name="_Toc395104215"/>
      <w:bookmarkStart w:id="3672" w:name="_Toc395112071"/>
      <w:bookmarkStart w:id="3673" w:name="_Toc395115997"/>
      <w:bookmarkStart w:id="3674" w:name="_Toc395119923"/>
      <w:bookmarkStart w:id="3675" w:name="_Toc395092430"/>
      <w:bookmarkStart w:id="3676" w:name="_Toc395096364"/>
      <w:bookmarkStart w:id="3677" w:name="_Toc395100290"/>
      <w:bookmarkStart w:id="3678" w:name="_Toc395104216"/>
      <w:bookmarkStart w:id="3679" w:name="_Toc395112072"/>
      <w:bookmarkStart w:id="3680" w:name="_Toc395115998"/>
      <w:bookmarkStart w:id="3681" w:name="_Toc395119924"/>
      <w:bookmarkStart w:id="3682" w:name="_Toc395092503"/>
      <w:bookmarkStart w:id="3683" w:name="_Toc395096437"/>
      <w:bookmarkStart w:id="3684" w:name="_Toc395100363"/>
      <w:bookmarkStart w:id="3685" w:name="_Toc395104289"/>
      <w:bookmarkStart w:id="3686" w:name="_Toc395112145"/>
      <w:bookmarkStart w:id="3687" w:name="_Toc395116071"/>
      <w:bookmarkStart w:id="3688" w:name="_Toc395119997"/>
      <w:bookmarkStart w:id="3689" w:name="_Toc395092504"/>
      <w:bookmarkStart w:id="3690" w:name="_Toc395096438"/>
      <w:bookmarkStart w:id="3691" w:name="_Toc395100364"/>
      <w:bookmarkStart w:id="3692" w:name="_Toc395104290"/>
      <w:bookmarkStart w:id="3693" w:name="_Toc395112146"/>
      <w:bookmarkStart w:id="3694" w:name="_Toc395116072"/>
      <w:bookmarkStart w:id="3695" w:name="_Toc395119998"/>
      <w:bookmarkStart w:id="3696" w:name="_Toc395092505"/>
      <w:bookmarkStart w:id="3697" w:name="_Toc395096439"/>
      <w:bookmarkStart w:id="3698" w:name="_Toc395100365"/>
      <w:bookmarkStart w:id="3699" w:name="_Toc395104291"/>
      <w:bookmarkStart w:id="3700" w:name="_Toc395112147"/>
      <w:bookmarkStart w:id="3701" w:name="_Toc395116073"/>
      <w:bookmarkStart w:id="3702" w:name="_Toc395119999"/>
      <w:bookmarkStart w:id="3703" w:name="_Toc395092529"/>
      <w:bookmarkStart w:id="3704" w:name="_Toc395096463"/>
      <w:bookmarkStart w:id="3705" w:name="_Toc395100389"/>
      <w:bookmarkStart w:id="3706" w:name="_Toc395104315"/>
      <w:bookmarkStart w:id="3707" w:name="_Toc395112171"/>
      <w:bookmarkStart w:id="3708" w:name="_Toc395116097"/>
      <w:bookmarkStart w:id="3709" w:name="_Toc395120023"/>
      <w:bookmarkStart w:id="3710" w:name="_Toc395092530"/>
      <w:bookmarkStart w:id="3711" w:name="_Toc395096464"/>
      <w:bookmarkStart w:id="3712" w:name="_Toc395100390"/>
      <w:bookmarkStart w:id="3713" w:name="_Toc395104316"/>
      <w:bookmarkStart w:id="3714" w:name="_Toc395112172"/>
      <w:bookmarkStart w:id="3715" w:name="_Toc395116098"/>
      <w:bookmarkStart w:id="3716" w:name="_Toc395120024"/>
      <w:bookmarkStart w:id="3717" w:name="_Toc395092531"/>
      <w:bookmarkStart w:id="3718" w:name="_Toc395096465"/>
      <w:bookmarkStart w:id="3719" w:name="_Toc395100391"/>
      <w:bookmarkStart w:id="3720" w:name="_Toc395104317"/>
      <w:bookmarkStart w:id="3721" w:name="_Toc395112173"/>
      <w:bookmarkStart w:id="3722" w:name="_Toc395116099"/>
      <w:bookmarkStart w:id="3723" w:name="_Toc395120025"/>
      <w:bookmarkStart w:id="3724" w:name="_Toc395092532"/>
      <w:bookmarkStart w:id="3725" w:name="_Toc395096466"/>
      <w:bookmarkStart w:id="3726" w:name="_Toc395100392"/>
      <w:bookmarkStart w:id="3727" w:name="_Toc395104318"/>
      <w:bookmarkStart w:id="3728" w:name="_Toc395112174"/>
      <w:bookmarkStart w:id="3729" w:name="_Toc395116100"/>
      <w:bookmarkStart w:id="3730" w:name="_Toc395120026"/>
      <w:bookmarkStart w:id="3731" w:name="_Toc395092533"/>
      <w:bookmarkStart w:id="3732" w:name="_Toc395096467"/>
      <w:bookmarkStart w:id="3733" w:name="_Toc395100393"/>
      <w:bookmarkStart w:id="3734" w:name="_Toc395104319"/>
      <w:bookmarkStart w:id="3735" w:name="_Toc395112175"/>
      <w:bookmarkStart w:id="3736" w:name="_Toc395116101"/>
      <w:bookmarkStart w:id="3737" w:name="_Toc395120027"/>
      <w:bookmarkStart w:id="3738" w:name="_Toc395092534"/>
      <w:bookmarkStart w:id="3739" w:name="_Toc395096468"/>
      <w:bookmarkStart w:id="3740" w:name="_Toc395100394"/>
      <w:bookmarkStart w:id="3741" w:name="_Toc395104320"/>
      <w:bookmarkStart w:id="3742" w:name="_Toc395112176"/>
      <w:bookmarkStart w:id="3743" w:name="_Toc395116102"/>
      <w:bookmarkStart w:id="3744" w:name="_Toc395120028"/>
      <w:bookmarkStart w:id="3745" w:name="_Toc395092535"/>
      <w:bookmarkStart w:id="3746" w:name="_Toc395096469"/>
      <w:bookmarkStart w:id="3747" w:name="_Toc395100395"/>
      <w:bookmarkStart w:id="3748" w:name="_Toc395104321"/>
      <w:bookmarkStart w:id="3749" w:name="_Toc395112177"/>
      <w:bookmarkStart w:id="3750" w:name="_Toc395116103"/>
      <w:bookmarkStart w:id="3751" w:name="_Toc395120029"/>
      <w:bookmarkStart w:id="3752" w:name="_Toc395092536"/>
      <w:bookmarkStart w:id="3753" w:name="_Toc395096470"/>
      <w:bookmarkStart w:id="3754" w:name="_Toc395100396"/>
      <w:bookmarkStart w:id="3755" w:name="_Toc395104322"/>
      <w:bookmarkStart w:id="3756" w:name="_Toc395112178"/>
      <w:bookmarkStart w:id="3757" w:name="_Toc395116104"/>
      <w:bookmarkStart w:id="3758" w:name="_Toc395120030"/>
      <w:bookmarkStart w:id="3759" w:name="_Toc395092537"/>
      <w:bookmarkStart w:id="3760" w:name="_Toc395096471"/>
      <w:bookmarkStart w:id="3761" w:name="_Toc395100397"/>
      <w:bookmarkStart w:id="3762" w:name="_Toc395104323"/>
      <w:bookmarkStart w:id="3763" w:name="_Toc395112179"/>
      <w:bookmarkStart w:id="3764" w:name="_Toc395116105"/>
      <w:bookmarkStart w:id="3765" w:name="_Toc395120031"/>
      <w:bookmarkStart w:id="3766" w:name="_Toc395092538"/>
      <w:bookmarkStart w:id="3767" w:name="_Toc395096472"/>
      <w:bookmarkStart w:id="3768" w:name="_Toc395100398"/>
      <w:bookmarkStart w:id="3769" w:name="_Toc395104324"/>
      <w:bookmarkStart w:id="3770" w:name="_Toc395112180"/>
      <w:bookmarkStart w:id="3771" w:name="_Toc395116106"/>
      <w:bookmarkStart w:id="3772" w:name="_Toc395120032"/>
      <w:bookmarkStart w:id="3773" w:name="_Toc395092539"/>
      <w:bookmarkStart w:id="3774" w:name="_Toc395096473"/>
      <w:bookmarkStart w:id="3775" w:name="_Toc395100399"/>
      <w:bookmarkStart w:id="3776" w:name="_Toc395104325"/>
      <w:bookmarkStart w:id="3777" w:name="_Toc395112181"/>
      <w:bookmarkStart w:id="3778" w:name="_Toc395116107"/>
      <w:bookmarkStart w:id="3779" w:name="_Toc395120033"/>
      <w:bookmarkStart w:id="3780" w:name="_Toc395092540"/>
      <w:bookmarkStart w:id="3781" w:name="_Toc395096474"/>
      <w:bookmarkStart w:id="3782" w:name="_Toc395100400"/>
      <w:bookmarkStart w:id="3783" w:name="_Toc395104326"/>
      <w:bookmarkStart w:id="3784" w:name="_Toc395112182"/>
      <w:bookmarkStart w:id="3785" w:name="_Toc395116108"/>
      <w:bookmarkStart w:id="3786" w:name="_Toc395120034"/>
      <w:bookmarkStart w:id="3787" w:name="_Toc395092543"/>
      <w:bookmarkStart w:id="3788" w:name="_Toc395096477"/>
      <w:bookmarkStart w:id="3789" w:name="_Toc395100403"/>
      <w:bookmarkStart w:id="3790" w:name="_Toc395104329"/>
      <w:bookmarkStart w:id="3791" w:name="_Toc395112185"/>
      <w:bookmarkStart w:id="3792" w:name="_Toc395116111"/>
      <w:bookmarkStart w:id="3793" w:name="_Toc395120037"/>
      <w:bookmarkStart w:id="3794" w:name="_Toc395092544"/>
      <w:bookmarkStart w:id="3795" w:name="_Toc395096478"/>
      <w:bookmarkStart w:id="3796" w:name="_Toc395100404"/>
      <w:bookmarkStart w:id="3797" w:name="_Toc395104330"/>
      <w:bookmarkStart w:id="3798" w:name="_Toc395112186"/>
      <w:bookmarkStart w:id="3799" w:name="_Toc395116112"/>
      <w:bookmarkStart w:id="3800" w:name="_Toc395120038"/>
      <w:bookmarkStart w:id="3801" w:name="_Toc395092545"/>
      <w:bookmarkStart w:id="3802" w:name="_Toc395096479"/>
      <w:bookmarkStart w:id="3803" w:name="_Toc395100405"/>
      <w:bookmarkStart w:id="3804" w:name="_Toc395104331"/>
      <w:bookmarkStart w:id="3805" w:name="_Toc395112187"/>
      <w:bookmarkStart w:id="3806" w:name="_Toc395116113"/>
      <w:bookmarkStart w:id="3807" w:name="_Toc395120039"/>
      <w:bookmarkStart w:id="3808" w:name="_Toc395092580"/>
      <w:bookmarkStart w:id="3809" w:name="_Toc395096514"/>
      <w:bookmarkStart w:id="3810" w:name="_Toc395100440"/>
      <w:bookmarkStart w:id="3811" w:name="_Toc395104366"/>
      <w:bookmarkStart w:id="3812" w:name="_Toc395112222"/>
      <w:bookmarkStart w:id="3813" w:name="_Toc395116148"/>
      <w:bookmarkStart w:id="3814" w:name="_Toc395120074"/>
      <w:bookmarkStart w:id="3815" w:name="_Toc395092581"/>
      <w:bookmarkStart w:id="3816" w:name="_Toc395096515"/>
      <w:bookmarkStart w:id="3817" w:name="_Toc395100441"/>
      <w:bookmarkStart w:id="3818" w:name="_Toc395104367"/>
      <w:bookmarkStart w:id="3819" w:name="_Toc395112223"/>
      <w:bookmarkStart w:id="3820" w:name="_Toc395116149"/>
      <w:bookmarkStart w:id="3821" w:name="_Toc395120075"/>
      <w:bookmarkStart w:id="3822" w:name="_Toc395092582"/>
      <w:bookmarkStart w:id="3823" w:name="_Toc395096516"/>
      <w:bookmarkStart w:id="3824" w:name="_Toc395100442"/>
      <w:bookmarkStart w:id="3825" w:name="_Toc395104368"/>
      <w:bookmarkStart w:id="3826" w:name="_Toc395112224"/>
      <w:bookmarkStart w:id="3827" w:name="_Toc395116150"/>
      <w:bookmarkStart w:id="3828" w:name="_Toc395120076"/>
      <w:bookmarkStart w:id="3829" w:name="_Toc395092637"/>
      <w:bookmarkStart w:id="3830" w:name="_Toc395096571"/>
      <w:bookmarkStart w:id="3831" w:name="_Toc395100497"/>
      <w:bookmarkStart w:id="3832" w:name="_Toc395104423"/>
      <w:bookmarkStart w:id="3833" w:name="_Toc395112279"/>
      <w:bookmarkStart w:id="3834" w:name="_Toc395116205"/>
      <w:bookmarkStart w:id="3835" w:name="_Toc395120131"/>
      <w:bookmarkStart w:id="3836" w:name="_Toc395092638"/>
      <w:bookmarkStart w:id="3837" w:name="_Toc395096572"/>
      <w:bookmarkStart w:id="3838" w:name="_Toc395100498"/>
      <w:bookmarkStart w:id="3839" w:name="_Toc395104424"/>
      <w:bookmarkStart w:id="3840" w:name="_Toc395112280"/>
      <w:bookmarkStart w:id="3841" w:name="_Toc395116206"/>
      <w:bookmarkStart w:id="3842" w:name="_Toc395120132"/>
      <w:bookmarkStart w:id="3843" w:name="_Toc395092639"/>
      <w:bookmarkStart w:id="3844" w:name="_Toc395096573"/>
      <w:bookmarkStart w:id="3845" w:name="_Toc395100499"/>
      <w:bookmarkStart w:id="3846" w:name="_Toc395104425"/>
      <w:bookmarkStart w:id="3847" w:name="_Toc395112281"/>
      <w:bookmarkStart w:id="3848" w:name="_Toc395116207"/>
      <w:bookmarkStart w:id="3849" w:name="_Toc395120133"/>
      <w:bookmarkStart w:id="3850" w:name="_Toc395092663"/>
      <w:bookmarkStart w:id="3851" w:name="_Toc395096597"/>
      <w:bookmarkStart w:id="3852" w:name="_Toc395100523"/>
      <w:bookmarkStart w:id="3853" w:name="_Toc395104449"/>
      <w:bookmarkStart w:id="3854" w:name="_Toc395112305"/>
      <w:bookmarkStart w:id="3855" w:name="_Toc395116231"/>
      <w:bookmarkStart w:id="3856" w:name="_Toc395120157"/>
      <w:bookmarkStart w:id="3857" w:name="_Toc395092664"/>
      <w:bookmarkStart w:id="3858" w:name="_Toc395096598"/>
      <w:bookmarkStart w:id="3859" w:name="_Toc395100524"/>
      <w:bookmarkStart w:id="3860" w:name="_Toc395104450"/>
      <w:bookmarkStart w:id="3861" w:name="_Toc395112306"/>
      <w:bookmarkStart w:id="3862" w:name="_Toc395116232"/>
      <w:bookmarkStart w:id="3863" w:name="_Toc395120158"/>
      <w:bookmarkStart w:id="3864" w:name="_Toc395092665"/>
      <w:bookmarkStart w:id="3865" w:name="_Toc395096599"/>
      <w:bookmarkStart w:id="3866" w:name="_Toc395100525"/>
      <w:bookmarkStart w:id="3867" w:name="_Toc395104451"/>
      <w:bookmarkStart w:id="3868" w:name="_Toc395112307"/>
      <w:bookmarkStart w:id="3869" w:name="_Toc395116233"/>
      <w:bookmarkStart w:id="3870" w:name="_Toc395120159"/>
      <w:bookmarkStart w:id="3871" w:name="_Toc395092666"/>
      <w:bookmarkStart w:id="3872" w:name="_Toc395096600"/>
      <w:bookmarkStart w:id="3873" w:name="_Toc395100526"/>
      <w:bookmarkStart w:id="3874" w:name="_Toc395104452"/>
      <w:bookmarkStart w:id="3875" w:name="_Toc395112308"/>
      <w:bookmarkStart w:id="3876" w:name="_Toc395116234"/>
      <w:bookmarkStart w:id="3877" w:name="_Toc395120160"/>
      <w:bookmarkStart w:id="3878" w:name="_Toc395092667"/>
      <w:bookmarkStart w:id="3879" w:name="_Toc395096601"/>
      <w:bookmarkStart w:id="3880" w:name="_Toc395100527"/>
      <w:bookmarkStart w:id="3881" w:name="_Toc395104453"/>
      <w:bookmarkStart w:id="3882" w:name="_Toc395112309"/>
      <w:bookmarkStart w:id="3883" w:name="_Toc395116235"/>
      <w:bookmarkStart w:id="3884" w:name="_Toc395120161"/>
      <w:bookmarkStart w:id="3885" w:name="_Toc395092668"/>
      <w:bookmarkStart w:id="3886" w:name="_Toc395096602"/>
      <w:bookmarkStart w:id="3887" w:name="_Toc395100528"/>
      <w:bookmarkStart w:id="3888" w:name="_Toc395104454"/>
      <w:bookmarkStart w:id="3889" w:name="_Toc395112310"/>
      <w:bookmarkStart w:id="3890" w:name="_Toc395116236"/>
      <w:bookmarkStart w:id="3891" w:name="_Toc395120162"/>
      <w:bookmarkStart w:id="3892" w:name="_Toc395092669"/>
      <w:bookmarkStart w:id="3893" w:name="_Toc395096603"/>
      <w:bookmarkStart w:id="3894" w:name="_Toc395100529"/>
      <w:bookmarkStart w:id="3895" w:name="_Toc395104455"/>
      <w:bookmarkStart w:id="3896" w:name="_Toc395112311"/>
      <w:bookmarkStart w:id="3897" w:name="_Toc395116237"/>
      <w:bookmarkStart w:id="3898" w:name="_Toc395120163"/>
      <w:bookmarkStart w:id="3899" w:name="_Toc395092670"/>
      <w:bookmarkStart w:id="3900" w:name="_Toc395096604"/>
      <w:bookmarkStart w:id="3901" w:name="_Toc395100530"/>
      <w:bookmarkStart w:id="3902" w:name="_Toc395104456"/>
      <w:bookmarkStart w:id="3903" w:name="_Toc395112312"/>
      <w:bookmarkStart w:id="3904" w:name="_Toc395116238"/>
      <w:bookmarkStart w:id="3905" w:name="_Toc395120164"/>
      <w:bookmarkStart w:id="3906" w:name="_Toc395092671"/>
      <w:bookmarkStart w:id="3907" w:name="_Toc395096605"/>
      <w:bookmarkStart w:id="3908" w:name="_Toc395100531"/>
      <w:bookmarkStart w:id="3909" w:name="_Toc395104457"/>
      <w:bookmarkStart w:id="3910" w:name="_Toc395112313"/>
      <w:bookmarkStart w:id="3911" w:name="_Toc395116239"/>
      <w:bookmarkStart w:id="3912" w:name="_Toc395120165"/>
      <w:bookmarkStart w:id="3913" w:name="_Toc395092672"/>
      <w:bookmarkStart w:id="3914" w:name="_Toc395096606"/>
      <w:bookmarkStart w:id="3915" w:name="_Toc395100532"/>
      <w:bookmarkStart w:id="3916" w:name="_Toc395104458"/>
      <w:bookmarkStart w:id="3917" w:name="_Toc395112314"/>
      <w:bookmarkStart w:id="3918" w:name="_Toc395116240"/>
      <w:bookmarkStart w:id="3919" w:name="_Toc395120166"/>
      <w:bookmarkStart w:id="3920" w:name="_Toc395092673"/>
      <w:bookmarkStart w:id="3921" w:name="_Toc395096607"/>
      <w:bookmarkStart w:id="3922" w:name="_Toc395100533"/>
      <w:bookmarkStart w:id="3923" w:name="_Toc395104459"/>
      <w:bookmarkStart w:id="3924" w:name="_Toc395112315"/>
      <w:bookmarkStart w:id="3925" w:name="_Toc395116241"/>
      <w:bookmarkStart w:id="3926" w:name="_Toc395120167"/>
      <w:bookmarkStart w:id="3927" w:name="_Toc395092676"/>
      <w:bookmarkStart w:id="3928" w:name="_Toc395096610"/>
      <w:bookmarkStart w:id="3929" w:name="_Toc395100536"/>
      <w:bookmarkStart w:id="3930" w:name="_Toc395104462"/>
      <w:bookmarkStart w:id="3931" w:name="_Toc395112318"/>
      <w:bookmarkStart w:id="3932" w:name="_Toc395116244"/>
      <w:bookmarkStart w:id="3933" w:name="_Toc395120170"/>
      <w:bookmarkStart w:id="3934" w:name="_Toc395092677"/>
      <w:bookmarkStart w:id="3935" w:name="_Toc395096611"/>
      <w:bookmarkStart w:id="3936" w:name="_Toc395100537"/>
      <w:bookmarkStart w:id="3937" w:name="_Toc395104463"/>
      <w:bookmarkStart w:id="3938" w:name="_Toc395112319"/>
      <w:bookmarkStart w:id="3939" w:name="_Toc395116245"/>
      <w:bookmarkStart w:id="3940" w:name="_Toc395120171"/>
      <w:bookmarkStart w:id="3941" w:name="_Toc395092678"/>
      <w:bookmarkStart w:id="3942" w:name="_Toc395096612"/>
      <w:bookmarkStart w:id="3943" w:name="_Toc395100538"/>
      <w:bookmarkStart w:id="3944" w:name="_Toc395104464"/>
      <w:bookmarkStart w:id="3945" w:name="_Toc395112320"/>
      <w:bookmarkStart w:id="3946" w:name="_Toc395116246"/>
      <w:bookmarkStart w:id="3947" w:name="_Toc395120172"/>
      <w:bookmarkStart w:id="3948" w:name="_Toc395092755"/>
      <w:bookmarkStart w:id="3949" w:name="_Toc395096689"/>
      <w:bookmarkStart w:id="3950" w:name="_Toc395100615"/>
      <w:bookmarkStart w:id="3951" w:name="_Toc395104541"/>
      <w:bookmarkStart w:id="3952" w:name="_Toc395112397"/>
      <w:bookmarkStart w:id="3953" w:name="_Toc395116323"/>
      <w:bookmarkStart w:id="3954" w:name="_Toc395120249"/>
      <w:bookmarkStart w:id="3955" w:name="_Toc395092756"/>
      <w:bookmarkStart w:id="3956" w:name="_Toc395096690"/>
      <w:bookmarkStart w:id="3957" w:name="_Toc395100616"/>
      <w:bookmarkStart w:id="3958" w:name="_Toc395104542"/>
      <w:bookmarkStart w:id="3959" w:name="_Toc395112398"/>
      <w:bookmarkStart w:id="3960" w:name="_Toc395116324"/>
      <w:bookmarkStart w:id="3961" w:name="_Toc395120250"/>
      <w:bookmarkStart w:id="3962" w:name="_Toc395092757"/>
      <w:bookmarkStart w:id="3963" w:name="_Toc395096691"/>
      <w:bookmarkStart w:id="3964" w:name="_Toc395100617"/>
      <w:bookmarkStart w:id="3965" w:name="_Toc395104543"/>
      <w:bookmarkStart w:id="3966" w:name="_Toc395112399"/>
      <w:bookmarkStart w:id="3967" w:name="_Toc395116325"/>
      <w:bookmarkStart w:id="3968" w:name="_Toc395120251"/>
      <w:bookmarkStart w:id="3969" w:name="_Toc395092826"/>
      <w:bookmarkStart w:id="3970" w:name="_Toc395096760"/>
      <w:bookmarkStart w:id="3971" w:name="_Toc395100686"/>
      <w:bookmarkStart w:id="3972" w:name="_Toc395104612"/>
      <w:bookmarkStart w:id="3973" w:name="_Toc395112468"/>
      <w:bookmarkStart w:id="3974" w:name="_Toc395116394"/>
      <w:bookmarkStart w:id="3975" w:name="_Toc395120320"/>
      <w:bookmarkStart w:id="3976" w:name="_Toc395092827"/>
      <w:bookmarkStart w:id="3977" w:name="_Toc395096761"/>
      <w:bookmarkStart w:id="3978" w:name="_Toc395100687"/>
      <w:bookmarkStart w:id="3979" w:name="_Toc395104613"/>
      <w:bookmarkStart w:id="3980" w:name="_Toc395112469"/>
      <w:bookmarkStart w:id="3981" w:name="_Toc395116395"/>
      <w:bookmarkStart w:id="3982" w:name="_Toc395120321"/>
      <w:bookmarkStart w:id="3983" w:name="_Toc395092828"/>
      <w:bookmarkStart w:id="3984" w:name="_Toc395096762"/>
      <w:bookmarkStart w:id="3985" w:name="_Toc395100688"/>
      <w:bookmarkStart w:id="3986" w:name="_Toc395104614"/>
      <w:bookmarkStart w:id="3987" w:name="_Toc395112470"/>
      <w:bookmarkStart w:id="3988" w:name="_Toc395116396"/>
      <w:bookmarkStart w:id="3989" w:name="_Toc395120322"/>
      <w:bookmarkStart w:id="3990" w:name="_Toc395092852"/>
      <w:bookmarkStart w:id="3991" w:name="_Toc395096786"/>
      <w:bookmarkStart w:id="3992" w:name="_Toc395100712"/>
      <w:bookmarkStart w:id="3993" w:name="_Toc395104638"/>
      <w:bookmarkStart w:id="3994" w:name="_Toc395112494"/>
      <w:bookmarkStart w:id="3995" w:name="_Toc395116420"/>
      <w:bookmarkStart w:id="3996" w:name="_Toc395120346"/>
      <w:bookmarkStart w:id="3997" w:name="_Toc395092853"/>
      <w:bookmarkStart w:id="3998" w:name="_Toc395096787"/>
      <w:bookmarkStart w:id="3999" w:name="_Toc395100713"/>
      <w:bookmarkStart w:id="4000" w:name="_Toc395104639"/>
      <w:bookmarkStart w:id="4001" w:name="_Toc395112495"/>
      <w:bookmarkStart w:id="4002" w:name="_Toc395116421"/>
      <w:bookmarkStart w:id="4003" w:name="_Toc395120347"/>
      <w:bookmarkStart w:id="4004" w:name="_Toc395092854"/>
      <w:bookmarkStart w:id="4005" w:name="_Toc395096788"/>
      <w:bookmarkStart w:id="4006" w:name="_Toc395100714"/>
      <w:bookmarkStart w:id="4007" w:name="_Toc395104640"/>
      <w:bookmarkStart w:id="4008" w:name="_Toc395112496"/>
      <w:bookmarkStart w:id="4009" w:name="_Toc395116422"/>
      <w:bookmarkStart w:id="4010" w:name="_Toc395120348"/>
      <w:bookmarkStart w:id="4011" w:name="_Toc395092855"/>
      <w:bookmarkStart w:id="4012" w:name="_Toc395096789"/>
      <w:bookmarkStart w:id="4013" w:name="_Toc395100715"/>
      <w:bookmarkStart w:id="4014" w:name="_Toc395104641"/>
      <w:bookmarkStart w:id="4015" w:name="_Toc395112497"/>
      <w:bookmarkStart w:id="4016" w:name="_Toc395116423"/>
      <w:bookmarkStart w:id="4017" w:name="_Toc395120349"/>
      <w:bookmarkStart w:id="4018" w:name="_Toc395092856"/>
      <w:bookmarkStart w:id="4019" w:name="_Toc395096790"/>
      <w:bookmarkStart w:id="4020" w:name="_Toc395100716"/>
      <w:bookmarkStart w:id="4021" w:name="_Toc395104642"/>
      <w:bookmarkStart w:id="4022" w:name="_Toc395112498"/>
      <w:bookmarkStart w:id="4023" w:name="_Toc395116424"/>
      <w:bookmarkStart w:id="4024" w:name="_Toc395120350"/>
      <w:bookmarkStart w:id="4025" w:name="_Toc395092857"/>
      <w:bookmarkStart w:id="4026" w:name="_Toc395096791"/>
      <w:bookmarkStart w:id="4027" w:name="_Toc395100717"/>
      <w:bookmarkStart w:id="4028" w:name="_Toc395104643"/>
      <w:bookmarkStart w:id="4029" w:name="_Toc395112499"/>
      <w:bookmarkStart w:id="4030" w:name="_Toc395116425"/>
      <w:bookmarkStart w:id="4031" w:name="_Toc395120351"/>
      <w:bookmarkStart w:id="4032" w:name="_Toc395092858"/>
      <w:bookmarkStart w:id="4033" w:name="_Toc395096792"/>
      <w:bookmarkStart w:id="4034" w:name="_Toc395100718"/>
      <w:bookmarkStart w:id="4035" w:name="_Toc395104644"/>
      <w:bookmarkStart w:id="4036" w:name="_Toc395112500"/>
      <w:bookmarkStart w:id="4037" w:name="_Toc395116426"/>
      <w:bookmarkStart w:id="4038" w:name="_Toc395120352"/>
      <w:bookmarkStart w:id="4039" w:name="_Toc395092859"/>
      <w:bookmarkStart w:id="4040" w:name="_Toc395096793"/>
      <w:bookmarkStart w:id="4041" w:name="_Toc395100719"/>
      <w:bookmarkStart w:id="4042" w:name="_Toc395104645"/>
      <w:bookmarkStart w:id="4043" w:name="_Toc395112501"/>
      <w:bookmarkStart w:id="4044" w:name="_Toc395116427"/>
      <w:bookmarkStart w:id="4045" w:name="_Toc395120353"/>
      <w:bookmarkStart w:id="4046" w:name="_Toc395092860"/>
      <w:bookmarkStart w:id="4047" w:name="_Toc395096794"/>
      <w:bookmarkStart w:id="4048" w:name="_Toc395100720"/>
      <w:bookmarkStart w:id="4049" w:name="_Toc395104646"/>
      <w:bookmarkStart w:id="4050" w:name="_Toc395112502"/>
      <w:bookmarkStart w:id="4051" w:name="_Toc395116428"/>
      <w:bookmarkStart w:id="4052" w:name="_Toc395120354"/>
      <w:bookmarkStart w:id="4053" w:name="_Toc395092861"/>
      <w:bookmarkStart w:id="4054" w:name="_Toc395096795"/>
      <w:bookmarkStart w:id="4055" w:name="_Toc395100721"/>
      <w:bookmarkStart w:id="4056" w:name="_Toc395104647"/>
      <w:bookmarkStart w:id="4057" w:name="_Toc395112503"/>
      <w:bookmarkStart w:id="4058" w:name="_Toc395116429"/>
      <w:bookmarkStart w:id="4059" w:name="_Toc395120355"/>
      <w:bookmarkStart w:id="4060" w:name="_Toc395092862"/>
      <w:bookmarkStart w:id="4061" w:name="_Toc395096796"/>
      <w:bookmarkStart w:id="4062" w:name="_Toc395100722"/>
      <w:bookmarkStart w:id="4063" w:name="_Toc395104648"/>
      <w:bookmarkStart w:id="4064" w:name="_Toc395112504"/>
      <w:bookmarkStart w:id="4065" w:name="_Toc395116430"/>
      <w:bookmarkStart w:id="4066" w:name="_Toc395120356"/>
      <w:bookmarkStart w:id="4067" w:name="_Toc395092863"/>
      <w:bookmarkStart w:id="4068" w:name="_Toc395096797"/>
      <w:bookmarkStart w:id="4069" w:name="_Toc395100723"/>
      <w:bookmarkStart w:id="4070" w:name="_Toc395104649"/>
      <w:bookmarkStart w:id="4071" w:name="_Toc395112505"/>
      <w:bookmarkStart w:id="4072" w:name="_Toc395116431"/>
      <w:bookmarkStart w:id="4073" w:name="_Toc395120357"/>
      <w:bookmarkStart w:id="4074" w:name="_Toc395092866"/>
      <w:bookmarkStart w:id="4075" w:name="_Toc395096800"/>
      <w:bookmarkStart w:id="4076" w:name="_Toc395100726"/>
      <w:bookmarkStart w:id="4077" w:name="_Toc395104652"/>
      <w:bookmarkStart w:id="4078" w:name="_Toc395112508"/>
      <w:bookmarkStart w:id="4079" w:name="_Toc395116434"/>
      <w:bookmarkStart w:id="4080" w:name="_Toc395120360"/>
      <w:bookmarkStart w:id="4081" w:name="_Toc395092867"/>
      <w:bookmarkStart w:id="4082" w:name="_Toc395096801"/>
      <w:bookmarkStart w:id="4083" w:name="_Toc395100727"/>
      <w:bookmarkStart w:id="4084" w:name="_Toc395104653"/>
      <w:bookmarkStart w:id="4085" w:name="_Toc395112509"/>
      <w:bookmarkStart w:id="4086" w:name="_Toc395116435"/>
      <w:bookmarkStart w:id="4087" w:name="_Toc395120361"/>
      <w:bookmarkStart w:id="4088" w:name="_Toc395092868"/>
      <w:bookmarkStart w:id="4089" w:name="_Toc395096802"/>
      <w:bookmarkStart w:id="4090" w:name="_Toc395100728"/>
      <w:bookmarkStart w:id="4091" w:name="_Toc395104654"/>
      <w:bookmarkStart w:id="4092" w:name="_Toc395112510"/>
      <w:bookmarkStart w:id="4093" w:name="_Toc395116436"/>
      <w:bookmarkStart w:id="4094" w:name="_Toc395120362"/>
      <w:bookmarkStart w:id="4095" w:name="_Toc395092869"/>
      <w:bookmarkStart w:id="4096" w:name="_Toc395096803"/>
      <w:bookmarkStart w:id="4097" w:name="_Toc395100729"/>
      <w:bookmarkStart w:id="4098" w:name="_Toc395104655"/>
      <w:bookmarkStart w:id="4099" w:name="_Toc395112511"/>
      <w:bookmarkStart w:id="4100" w:name="_Toc395116437"/>
      <w:bookmarkStart w:id="4101" w:name="_Toc395120363"/>
      <w:bookmarkStart w:id="4102" w:name="_Toc395092870"/>
      <w:bookmarkStart w:id="4103" w:name="_Toc395096804"/>
      <w:bookmarkStart w:id="4104" w:name="_Toc395100730"/>
      <w:bookmarkStart w:id="4105" w:name="_Toc395104656"/>
      <w:bookmarkStart w:id="4106" w:name="_Toc395112512"/>
      <w:bookmarkStart w:id="4107" w:name="_Toc395116438"/>
      <w:bookmarkStart w:id="4108" w:name="_Toc395120364"/>
      <w:bookmarkStart w:id="4109" w:name="_Toc395092871"/>
      <w:bookmarkStart w:id="4110" w:name="_Toc395096805"/>
      <w:bookmarkStart w:id="4111" w:name="_Toc395100731"/>
      <w:bookmarkStart w:id="4112" w:name="_Toc395104657"/>
      <w:bookmarkStart w:id="4113" w:name="_Toc395112513"/>
      <w:bookmarkStart w:id="4114" w:name="_Toc395116439"/>
      <w:bookmarkStart w:id="4115" w:name="_Toc395120365"/>
      <w:bookmarkStart w:id="4116" w:name="_Toc395093092"/>
      <w:bookmarkStart w:id="4117" w:name="_Toc395097026"/>
      <w:bookmarkStart w:id="4118" w:name="_Toc395100952"/>
      <w:bookmarkStart w:id="4119" w:name="_Toc395104878"/>
      <w:bookmarkStart w:id="4120" w:name="_Toc395112734"/>
      <w:bookmarkStart w:id="4121" w:name="_Toc395116660"/>
      <w:bookmarkStart w:id="4122" w:name="_Toc395120586"/>
      <w:bookmarkStart w:id="4123" w:name="_Toc395093143"/>
      <w:bookmarkStart w:id="4124" w:name="_Toc395097077"/>
      <w:bookmarkStart w:id="4125" w:name="_Toc395101003"/>
      <w:bookmarkStart w:id="4126" w:name="_Toc395104929"/>
      <w:bookmarkStart w:id="4127" w:name="_Toc395112785"/>
      <w:bookmarkStart w:id="4128" w:name="_Toc395116711"/>
      <w:bookmarkStart w:id="4129" w:name="_Toc395120637"/>
      <w:bookmarkStart w:id="4130" w:name="_Toc395093144"/>
      <w:bookmarkStart w:id="4131" w:name="_Toc395097078"/>
      <w:bookmarkStart w:id="4132" w:name="_Toc395101004"/>
      <w:bookmarkStart w:id="4133" w:name="_Toc395104930"/>
      <w:bookmarkStart w:id="4134" w:name="_Toc395112786"/>
      <w:bookmarkStart w:id="4135" w:name="_Toc395116712"/>
      <w:bookmarkStart w:id="4136" w:name="_Toc395120638"/>
      <w:bookmarkStart w:id="4137" w:name="_Toc395093145"/>
      <w:bookmarkStart w:id="4138" w:name="_Toc395097079"/>
      <w:bookmarkStart w:id="4139" w:name="_Toc395101005"/>
      <w:bookmarkStart w:id="4140" w:name="_Toc395104931"/>
      <w:bookmarkStart w:id="4141" w:name="_Toc395112787"/>
      <w:bookmarkStart w:id="4142" w:name="_Toc395116713"/>
      <w:bookmarkStart w:id="4143" w:name="_Toc395120639"/>
      <w:bookmarkStart w:id="4144" w:name="_Toc395093146"/>
      <w:bookmarkStart w:id="4145" w:name="_Toc395097080"/>
      <w:bookmarkStart w:id="4146" w:name="_Toc395101006"/>
      <w:bookmarkStart w:id="4147" w:name="_Toc395104932"/>
      <w:bookmarkStart w:id="4148" w:name="_Toc395112788"/>
      <w:bookmarkStart w:id="4149" w:name="_Toc395116714"/>
      <w:bookmarkStart w:id="4150" w:name="_Toc395120640"/>
      <w:bookmarkStart w:id="4151" w:name="_Toc395093191"/>
      <w:bookmarkStart w:id="4152" w:name="_Toc395097125"/>
      <w:bookmarkStart w:id="4153" w:name="_Toc395101051"/>
      <w:bookmarkStart w:id="4154" w:name="_Toc395104977"/>
      <w:bookmarkStart w:id="4155" w:name="_Toc395112833"/>
      <w:bookmarkStart w:id="4156" w:name="_Toc395116759"/>
      <w:bookmarkStart w:id="4157" w:name="_Toc395120685"/>
      <w:bookmarkStart w:id="4158" w:name="_Toc395093192"/>
      <w:bookmarkStart w:id="4159" w:name="_Toc395097126"/>
      <w:bookmarkStart w:id="4160" w:name="_Toc395101052"/>
      <w:bookmarkStart w:id="4161" w:name="_Toc395104978"/>
      <w:bookmarkStart w:id="4162" w:name="_Toc395112834"/>
      <w:bookmarkStart w:id="4163" w:name="_Toc395116760"/>
      <w:bookmarkStart w:id="4164" w:name="_Toc395120686"/>
      <w:bookmarkStart w:id="4165" w:name="_Toc395093193"/>
      <w:bookmarkStart w:id="4166" w:name="_Toc395097127"/>
      <w:bookmarkStart w:id="4167" w:name="_Toc395101053"/>
      <w:bookmarkStart w:id="4168" w:name="_Toc395104979"/>
      <w:bookmarkStart w:id="4169" w:name="_Toc395112835"/>
      <w:bookmarkStart w:id="4170" w:name="_Toc395116761"/>
      <w:bookmarkStart w:id="4171" w:name="_Toc395120687"/>
      <w:bookmarkStart w:id="4172" w:name="_Toc395093194"/>
      <w:bookmarkStart w:id="4173" w:name="_Toc395097128"/>
      <w:bookmarkStart w:id="4174" w:name="_Toc395101054"/>
      <w:bookmarkStart w:id="4175" w:name="_Toc395104980"/>
      <w:bookmarkStart w:id="4176" w:name="_Toc395112836"/>
      <w:bookmarkStart w:id="4177" w:name="_Toc395116762"/>
      <w:bookmarkStart w:id="4178" w:name="_Toc395120688"/>
      <w:bookmarkStart w:id="4179" w:name="_Toc395093218"/>
      <w:bookmarkStart w:id="4180" w:name="_Toc395097152"/>
      <w:bookmarkStart w:id="4181" w:name="_Toc395101078"/>
      <w:bookmarkStart w:id="4182" w:name="_Toc395105004"/>
      <w:bookmarkStart w:id="4183" w:name="_Toc395112860"/>
      <w:bookmarkStart w:id="4184" w:name="_Toc395116786"/>
      <w:bookmarkStart w:id="4185" w:name="_Toc395120712"/>
      <w:bookmarkStart w:id="4186" w:name="_Toc395093219"/>
      <w:bookmarkStart w:id="4187" w:name="_Toc395097153"/>
      <w:bookmarkStart w:id="4188" w:name="_Toc395101079"/>
      <w:bookmarkStart w:id="4189" w:name="_Toc395105005"/>
      <w:bookmarkStart w:id="4190" w:name="_Toc395112861"/>
      <w:bookmarkStart w:id="4191" w:name="_Toc395116787"/>
      <w:bookmarkStart w:id="4192" w:name="_Toc395120713"/>
      <w:bookmarkStart w:id="4193" w:name="_Toc395093222"/>
      <w:bookmarkStart w:id="4194" w:name="_Toc395097156"/>
      <w:bookmarkStart w:id="4195" w:name="_Toc395101082"/>
      <w:bookmarkStart w:id="4196" w:name="_Toc395105008"/>
      <w:bookmarkStart w:id="4197" w:name="_Toc395112864"/>
      <w:bookmarkStart w:id="4198" w:name="_Toc395116790"/>
      <w:bookmarkStart w:id="4199" w:name="_Toc395120716"/>
      <w:bookmarkStart w:id="4200" w:name="_Toc395093223"/>
      <w:bookmarkStart w:id="4201" w:name="_Toc395097157"/>
      <w:bookmarkStart w:id="4202" w:name="_Toc395101083"/>
      <w:bookmarkStart w:id="4203" w:name="_Toc395105009"/>
      <w:bookmarkStart w:id="4204" w:name="_Toc395112865"/>
      <w:bookmarkStart w:id="4205" w:name="_Toc395116791"/>
      <w:bookmarkStart w:id="4206" w:name="_Toc395120717"/>
      <w:bookmarkStart w:id="4207" w:name="_Toc395093224"/>
      <w:bookmarkStart w:id="4208" w:name="_Toc395097158"/>
      <w:bookmarkStart w:id="4209" w:name="_Toc395101084"/>
      <w:bookmarkStart w:id="4210" w:name="_Toc395105010"/>
      <w:bookmarkStart w:id="4211" w:name="_Toc395112866"/>
      <w:bookmarkStart w:id="4212" w:name="_Toc395116792"/>
      <w:bookmarkStart w:id="4213" w:name="_Toc395120718"/>
      <w:bookmarkStart w:id="4214" w:name="_Toc395093225"/>
      <w:bookmarkStart w:id="4215" w:name="_Toc395097159"/>
      <w:bookmarkStart w:id="4216" w:name="_Toc395101085"/>
      <w:bookmarkStart w:id="4217" w:name="_Toc395105011"/>
      <w:bookmarkStart w:id="4218" w:name="_Toc395112867"/>
      <w:bookmarkStart w:id="4219" w:name="_Toc395116793"/>
      <w:bookmarkStart w:id="4220" w:name="_Toc395120719"/>
      <w:bookmarkStart w:id="4221" w:name="_Toc395093226"/>
      <w:bookmarkStart w:id="4222" w:name="_Toc395097160"/>
      <w:bookmarkStart w:id="4223" w:name="_Toc395101086"/>
      <w:bookmarkStart w:id="4224" w:name="_Toc395105012"/>
      <w:bookmarkStart w:id="4225" w:name="_Toc395112868"/>
      <w:bookmarkStart w:id="4226" w:name="_Toc395116794"/>
      <w:bookmarkStart w:id="4227" w:name="_Toc395120720"/>
      <w:bookmarkStart w:id="4228" w:name="_Toc395093227"/>
      <w:bookmarkStart w:id="4229" w:name="_Toc395097161"/>
      <w:bookmarkStart w:id="4230" w:name="_Toc395101087"/>
      <w:bookmarkStart w:id="4231" w:name="_Toc395105013"/>
      <w:bookmarkStart w:id="4232" w:name="_Toc395112869"/>
      <w:bookmarkStart w:id="4233" w:name="_Toc395116795"/>
      <w:bookmarkStart w:id="4234" w:name="_Toc395120721"/>
      <w:bookmarkStart w:id="4235" w:name="_Toc395093228"/>
      <w:bookmarkStart w:id="4236" w:name="_Toc395097162"/>
      <w:bookmarkStart w:id="4237" w:name="_Toc395101088"/>
      <w:bookmarkStart w:id="4238" w:name="_Toc395105014"/>
      <w:bookmarkStart w:id="4239" w:name="_Toc395112870"/>
      <w:bookmarkStart w:id="4240" w:name="_Toc395116796"/>
      <w:bookmarkStart w:id="4241" w:name="_Toc395120722"/>
      <w:bookmarkStart w:id="4242" w:name="_Toc395093229"/>
      <w:bookmarkStart w:id="4243" w:name="_Toc395097163"/>
      <w:bookmarkStart w:id="4244" w:name="_Toc395101089"/>
      <w:bookmarkStart w:id="4245" w:name="_Toc395105015"/>
      <w:bookmarkStart w:id="4246" w:name="_Toc395112871"/>
      <w:bookmarkStart w:id="4247" w:name="_Toc395116797"/>
      <w:bookmarkStart w:id="4248" w:name="_Toc395120723"/>
      <w:bookmarkStart w:id="4249" w:name="_Toc395093230"/>
      <w:bookmarkStart w:id="4250" w:name="_Toc395097164"/>
      <w:bookmarkStart w:id="4251" w:name="_Toc395101090"/>
      <w:bookmarkStart w:id="4252" w:name="_Toc395105016"/>
      <w:bookmarkStart w:id="4253" w:name="_Toc395112872"/>
      <w:bookmarkStart w:id="4254" w:name="_Toc395116798"/>
      <w:bookmarkStart w:id="4255" w:name="_Toc395120724"/>
      <w:bookmarkStart w:id="4256" w:name="_Toc395093231"/>
      <w:bookmarkStart w:id="4257" w:name="_Toc395097165"/>
      <w:bookmarkStart w:id="4258" w:name="_Toc395101091"/>
      <w:bookmarkStart w:id="4259" w:name="_Toc395105017"/>
      <w:bookmarkStart w:id="4260" w:name="_Toc395112873"/>
      <w:bookmarkStart w:id="4261" w:name="_Toc395116799"/>
      <w:bookmarkStart w:id="4262" w:name="_Toc395120725"/>
      <w:bookmarkStart w:id="4263" w:name="_Toc395093232"/>
      <w:bookmarkStart w:id="4264" w:name="_Toc395097166"/>
      <w:bookmarkStart w:id="4265" w:name="_Toc395101092"/>
      <w:bookmarkStart w:id="4266" w:name="_Toc395105018"/>
      <w:bookmarkStart w:id="4267" w:name="_Toc395112874"/>
      <w:bookmarkStart w:id="4268" w:name="_Toc395116800"/>
      <w:bookmarkStart w:id="4269" w:name="_Toc395120726"/>
      <w:bookmarkStart w:id="4270" w:name="_Toc395093235"/>
      <w:bookmarkStart w:id="4271" w:name="_Toc395097169"/>
      <w:bookmarkStart w:id="4272" w:name="_Toc395101095"/>
      <w:bookmarkStart w:id="4273" w:name="_Toc395105021"/>
      <w:bookmarkStart w:id="4274" w:name="_Toc395112877"/>
      <w:bookmarkStart w:id="4275" w:name="_Toc395116803"/>
      <w:bookmarkStart w:id="4276" w:name="_Toc395120729"/>
      <w:bookmarkStart w:id="4277" w:name="_Toc395093236"/>
      <w:bookmarkStart w:id="4278" w:name="_Toc395097170"/>
      <w:bookmarkStart w:id="4279" w:name="_Toc395101096"/>
      <w:bookmarkStart w:id="4280" w:name="_Toc395105022"/>
      <w:bookmarkStart w:id="4281" w:name="_Toc395112878"/>
      <w:bookmarkStart w:id="4282" w:name="_Toc395116804"/>
      <w:bookmarkStart w:id="4283" w:name="_Toc395120730"/>
      <w:bookmarkStart w:id="4284" w:name="_Toc395093237"/>
      <w:bookmarkStart w:id="4285" w:name="_Toc395097171"/>
      <w:bookmarkStart w:id="4286" w:name="_Toc395101097"/>
      <w:bookmarkStart w:id="4287" w:name="_Toc395105023"/>
      <w:bookmarkStart w:id="4288" w:name="_Toc395112879"/>
      <w:bookmarkStart w:id="4289" w:name="_Toc395116805"/>
      <w:bookmarkStart w:id="4290" w:name="_Toc395120731"/>
      <w:bookmarkStart w:id="4291" w:name="_Toc395093383"/>
      <w:bookmarkStart w:id="4292" w:name="_Toc395097317"/>
      <w:bookmarkStart w:id="4293" w:name="_Toc395101243"/>
      <w:bookmarkStart w:id="4294" w:name="_Toc395105169"/>
      <w:bookmarkStart w:id="4295" w:name="_Toc395113025"/>
      <w:bookmarkStart w:id="4296" w:name="_Toc395116951"/>
      <w:bookmarkStart w:id="4297" w:name="_Toc395120877"/>
      <w:bookmarkStart w:id="4298" w:name="_Toc395093384"/>
      <w:bookmarkStart w:id="4299" w:name="_Toc395097318"/>
      <w:bookmarkStart w:id="4300" w:name="_Toc395101244"/>
      <w:bookmarkStart w:id="4301" w:name="_Toc395105170"/>
      <w:bookmarkStart w:id="4302" w:name="_Toc395113026"/>
      <w:bookmarkStart w:id="4303" w:name="_Toc395116952"/>
      <w:bookmarkStart w:id="4304" w:name="_Toc395120878"/>
      <w:bookmarkStart w:id="4305" w:name="_Toc395093385"/>
      <w:bookmarkStart w:id="4306" w:name="_Toc395097319"/>
      <w:bookmarkStart w:id="4307" w:name="_Toc395101245"/>
      <w:bookmarkStart w:id="4308" w:name="_Toc395105171"/>
      <w:bookmarkStart w:id="4309" w:name="_Toc395113027"/>
      <w:bookmarkStart w:id="4310" w:name="_Toc395116953"/>
      <w:bookmarkStart w:id="4311" w:name="_Toc395120879"/>
      <w:bookmarkStart w:id="4312" w:name="_Toc395093447"/>
      <w:bookmarkStart w:id="4313" w:name="_Toc395097381"/>
      <w:bookmarkStart w:id="4314" w:name="_Toc395101307"/>
      <w:bookmarkStart w:id="4315" w:name="_Toc395105233"/>
      <w:bookmarkStart w:id="4316" w:name="_Toc395113089"/>
      <w:bookmarkStart w:id="4317" w:name="_Toc395117015"/>
      <w:bookmarkStart w:id="4318" w:name="_Toc395120941"/>
      <w:bookmarkStart w:id="4319" w:name="_Toc395093448"/>
      <w:bookmarkStart w:id="4320" w:name="_Toc395097382"/>
      <w:bookmarkStart w:id="4321" w:name="_Toc395101308"/>
      <w:bookmarkStart w:id="4322" w:name="_Toc395105234"/>
      <w:bookmarkStart w:id="4323" w:name="_Toc395113090"/>
      <w:bookmarkStart w:id="4324" w:name="_Toc395117016"/>
      <w:bookmarkStart w:id="4325" w:name="_Toc395120942"/>
      <w:bookmarkStart w:id="4326" w:name="_Toc395093449"/>
      <w:bookmarkStart w:id="4327" w:name="_Toc395097383"/>
      <w:bookmarkStart w:id="4328" w:name="_Toc395101309"/>
      <w:bookmarkStart w:id="4329" w:name="_Toc395105235"/>
      <w:bookmarkStart w:id="4330" w:name="_Toc395113091"/>
      <w:bookmarkStart w:id="4331" w:name="_Toc395117017"/>
      <w:bookmarkStart w:id="4332" w:name="_Toc395120943"/>
      <w:bookmarkStart w:id="4333" w:name="_Toc395093473"/>
      <w:bookmarkStart w:id="4334" w:name="_Toc395097407"/>
      <w:bookmarkStart w:id="4335" w:name="_Toc395101333"/>
      <w:bookmarkStart w:id="4336" w:name="_Toc395105259"/>
      <w:bookmarkStart w:id="4337" w:name="_Toc395113115"/>
      <w:bookmarkStart w:id="4338" w:name="_Toc395117041"/>
      <w:bookmarkStart w:id="4339" w:name="_Toc395120967"/>
      <w:bookmarkStart w:id="4340" w:name="_Toc395093474"/>
      <w:bookmarkStart w:id="4341" w:name="_Toc395097408"/>
      <w:bookmarkStart w:id="4342" w:name="_Toc395101334"/>
      <w:bookmarkStart w:id="4343" w:name="_Toc395105260"/>
      <w:bookmarkStart w:id="4344" w:name="_Toc395113116"/>
      <w:bookmarkStart w:id="4345" w:name="_Toc395117042"/>
      <w:bookmarkStart w:id="4346" w:name="_Toc395120968"/>
      <w:bookmarkStart w:id="4347" w:name="_Toc395093475"/>
      <w:bookmarkStart w:id="4348" w:name="_Toc395097409"/>
      <w:bookmarkStart w:id="4349" w:name="_Toc395101335"/>
      <w:bookmarkStart w:id="4350" w:name="_Toc395105261"/>
      <w:bookmarkStart w:id="4351" w:name="_Toc395113117"/>
      <w:bookmarkStart w:id="4352" w:name="_Toc395117043"/>
      <w:bookmarkStart w:id="4353" w:name="_Toc395120969"/>
      <w:bookmarkStart w:id="4354" w:name="_Toc395093476"/>
      <w:bookmarkStart w:id="4355" w:name="_Toc395097410"/>
      <w:bookmarkStart w:id="4356" w:name="_Toc395101336"/>
      <w:bookmarkStart w:id="4357" w:name="_Toc395105262"/>
      <w:bookmarkStart w:id="4358" w:name="_Toc395113118"/>
      <w:bookmarkStart w:id="4359" w:name="_Toc395117044"/>
      <w:bookmarkStart w:id="4360" w:name="_Toc395120970"/>
      <w:bookmarkStart w:id="4361" w:name="_Toc395093477"/>
      <w:bookmarkStart w:id="4362" w:name="_Toc395097411"/>
      <w:bookmarkStart w:id="4363" w:name="_Toc395101337"/>
      <w:bookmarkStart w:id="4364" w:name="_Toc395105263"/>
      <w:bookmarkStart w:id="4365" w:name="_Toc395113119"/>
      <w:bookmarkStart w:id="4366" w:name="_Toc395117045"/>
      <w:bookmarkStart w:id="4367" w:name="_Toc395120971"/>
      <w:bookmarkStart w:id="4368" w:name="_Toc395093478"/>
      <w:bookmarkStart w:id="4369" w:name="_Toc395097412"/>
      <w:bookmarkStart w:id="4370" w:name="_Toc395101338"/>
      <w:bookmarkStart w:id="4371" w:name="_Toc395105264"/>
      <w:bookmarkStart w:id="4372" w:name="_Toc395113120"/>
      <w:bookmarkStart w:id="4373" w:name="_Toc395117046"/>
      <w:bookmarkStart w:id="4374" w:name="_Toc395120972"/>
      <w:bookmarkStart w:id="4375" w:name="_Toc395093479"/>
      <w:bookmarkStart w:id="4376" w:name="_Toc395097413"/>
      <w:bookmarkStart w:id="4377" w:name="_Toc395101339"/>
      <w:bookmarkStart w:id="4378" w:name="_Toc395105265"/>
      <w:bookmarkStart w:id="4379" w:name="_Toc395113121"/>
      <w:bookmarkStart w:id="4380" w:name="_Toc395117047"/>
      <w:bookmarkStart w:id="4381" w:name="_Toc395120973"/>
      <w:bookmarkStart w:id="4382" w:name="_Toc395093480"/>
      <w:bookmarkStart w:id="4383" w:name="_Toc395097414"/>
      <w:bookmarkStart w:id="4384" w:name="_Toc395101340"/>
      <w:bookmarkStart w:id="4385" w:name="_Toc395105266"/>
      <w:bookmarkStart w:id="4386" w:name="_Toc395113122"/>
      <w:bookmarkStart w:id="4387" w:name="_Toc395117048"/>
      <w:bookmarkStart w:id="4388" w:name="_Toc395120974"/>
      <w:bookmarkStart w:id="4389" w:name="_Toc395093483"/>
      <w:bookmarkStart w:id="4390" w:name="_Toc395097417"/>
      <w:bookmarkStart w:id="4391" w:name="_Toc395101343"/>
      <w:bookmarkStart w:id="4392" w:name="_Toc395105269"/>
      <w:bookmarkStart w:id="4393" w:name="_Toc395113125"/>
      <w:bookmarkStart w:id="4394" w:name="_Toc395117051"/>
      <w:bookmarkStart w:id="4395" w:name="_Toc395120977"/>
      <w:bookmarkStart w:id="4396" w:name="_Toc395093484"/>
      <w:bookmarkStart w:id="4397" w:name="_Toc395097418"/>
      <w:bookmarkStart w:id="4398" w:name="_Toc395101344"/>
      <w:bookmarkStart w:id="4399" w:name="_Toc395105270"/>
      <w:bookmarkStart w:id="4400" w:name="_Toc395113126"/>
      <w:bookmarkStart w:id="4401" w:name="_Toc395117052"/>
      <w:bookmarkStart w:id="4402" w:name="_Toc395120978"/>
      <w:bookmarkStart w:id="4403" w:name="_Toc395093485"/>
      <w:bookmarkStart w:id="4404" w:name="_Toc395097419"/>
      <w:bookmarkStart w:id="4405" w:name="_Toc395101345"/>
      <w:bookmarkStart w:id="4406" w:name="_Toc395105271"/>
      <w:bookmarkStart w:id="4407" w:name="_Toc395113127"/>
      <w:bookmarkStart w:id="4408" w:name="_Toc395117053"/>
      <w:bookmarkStart w:id="4409" w:name="_Toc395120979"/>
      <w:bookmarkStart w:id="4410" w:name="_Toc395093550"/>
      <w:bookmarkStart w:id="4411" w:name="_Toc395097484"/>
      <w:bookmarkStart w:id="4412" w:name="_Toc395101410"/>
      <w:bookmarkStart w:id="4413" w:name="_Toc395105336"/>
      <w:bookmarkStart w:id="4414" w:name="_Toc395113192"/>
      <w:bookmarkStart w:id="4415" w:name="_Toc395117118"/>
      <w:bookmarkStart w:id="4416" w:name="_Toc395121044"/>
      <w:bookmarkStart w:id="4417" w:name="_Toc395093551"/>
      <w:bookmarkStart w:id="4418" w:name="_Toc395097485"/>
      <w:bookmarkStart w:id="4419" w:name="_Toc395101411"/>
      <w:bookmarkStart w:id="4420" w:name="_Toc395105337"/>
      <w:bookmarkStart w:id="4421" w:name="_Toc395113193"/>
      <w:bookmarkStart w:id="4422" w:name="_Toc395117119"/>
      <w:bookmarkStart w:id="4423" w:name="_Toc395121045"/>
      <w:bookmarkStart w:id="4424" w:name="_Toc395093552"/>
      <w:bookmarkStart w:id="4425" w:name="_Toc395097486"/>
      <w:bookmarkStart w:id="4426" w:name="_Toc395101412"/>
      <w:bookmarkStart w:id="4427" w:name="_Toc395105338"/>
      <w:bookmarkStart w:id="4428" w:name="_Toc395113194"/>
      <w:bookmarkStart w:id="4429" w:name="_Toc395117120"/>
      <w:bookmarkStart w:id="4430" w:name="_Toc395121046"/>
      <w:bookmarkStart w:id="4431" w:name="_Toc395093614"/>
      <w:bookmarkStart w:id="4432" w:name="_Toc395097548"/>
      <w:bookmarkStart w:id="4433" w:name="_Toc395101474"/>
      <w:bookmarkStart w:id="4434" w:name="_Toc395105400"/>
      <w:bookmarkStart w:id="4435" w:name="_Toc395113256"/>
      <w:bookmarkStart w:id="4436" w:name="_Toc395117182"/>
      <w:bookmarkStart w:id="4437" w:name="_Toc395121108"/>
      <w:bookmarkStart w:id="4438" w:name="_Toc395093615"/>
      <w:bookmarkStart w:id="4439" w:name="_Toc395097549"/>
      <w:bookmarkStart w:id="4440" w:name="_Toc395101475"/>
      <w:bookmarkStart w:id="4441" w:name="_Toc395105401"/>
      <w:bookmarkStart w:id="4442" w:name="_Toc395113257"/>
      <w:bookmarkStart w:id="4443" w:name="_Toc395117183"/>
      <w:bookmarkStart w:id="4444" w:name="_Toc395121109"/>
      <w:bookmarkStart w:id="4445" w:name="_Toc395093616"/>
      <w:bookmarkStart w:id="4446" w:name="_Toc395097550"/>
      <w:bookmarkStart w:id="4447" w:name="_Toc395101476"/>
      <w:bookmarkStart w:id="4448" w:name="_Toc395105402"/>
      <w:bookmarkStart w:id="4449" w:name="_Toc395113258"/>
      <w:bookmarkStart w:id="4450" w:name="_Toc395117184"/>
      <w:bookmarkStart w:id="4451" w:name="_Toc395121110"/>
      <w:bookmarkStart w:id="4452" w:name="_Toc395093640"/>
      <w:bookmarkStart w:id="4453" w:name="_Toc395097574"/>
      <w:bookmarkStart w:id="4454" w:name="_Toc395101500"/>
      <w:bookmarkStart w:id="4455" w:name="_Toc395105426"/>
      <w:bookmarkStart w:id="4456" w:name="_Toc395113282"/>
      <w:bookmarkStart w:id="4457" w:name="_Toc395117208"/>
      <w:bookmarkStart w:id="4458" w:name="_Toc395121134"/>
      <w:bookmarkStart w:id="4459" w:name="_Toc395093641"/>
      <w:bookmarkStart w:id="4460" w:name="_Toc395097575"/>
      <w:bookmarkStart w:id="4461" w:name="_Toc395101501"/>
      <w:bookmarkStart w:id="4462" w:name="_Toc395105427"/>
      <w:bookmarkStart w:id="4463" w:name="_Toc395113283"/>
      <w:bookmarkStart w:id="4464" w:name="_Toc395117209"/>
      <w:bookmarkStart w:id="4465" w:name="_Toc395121135"/>
      <w:bookmarkStart w:id="4466" w:name="_Toc395093642"/>
      <w:bookmarkStart w:id="4467" w:name="_Toc395097576"/>
      <w:bookmarkStart w:id="4468" w:name="_Toc395101502"/>
      <w:bookmarkStart w:id="4469" w:name="_Toc395105428"/>
      <w:bookmarkStart w:id="4470" w:name="_Toc395113284"/>
      <w:bookmarkStart w:id="4471" w:name="_Toc395117210"/>
      <w:bookmarkStart w:id="4472" w:name="_Toc395121136"/>
      <w:bookmarkStart w:id="4473" w:name="_Toc395093643"/>
      <w:bookmarkStart w:id="4474" w:name="_Toc395097577"/>
      <w:bookmarkStart w:id="4475" w:name="_Toc395101503"/>
      <w:bookmarkStart w:id="4476" w:name="_Toc395105429"/>
      <w:bookmarkStart w:id="4477" w:name="_Toc395113285"/>
      <w:bookmarkStart w:id="4478" w:name="_Toc395117211"/>
      <w:bookmarkStart w:id="4479" w:name="_Toc395121137"/>
      <w:bookmarkStart w:id="4480" w:name="_Toc395093644"/>
      <w:bookmarkStart w:id="4481" w:name="_Toc395097578"/>
      <w:bookmarkStart w:id="4482" w:name="_Toc395101504"/>
      <w:bookmarkStart w:id="4483" w:name="_Toc395105430"/>
      <w:bookmarkStart w:id="4484" w:name="_Toc395113286"/>
      <w:bookmarkStart w:id="4485" w:name="_Toc395117212"/>
      <w:bookmarkStart w:id="4486" w:name="_Toc395121138"/>
      <w:bookmarkStart w:id="4487" w:name="_Toc395093645"/>
      <w:bookmarkStart w:id="4488" w:name="_Toc395097579"/>
      <w:bookmarkStart w:id="4489" w:name="_Toc395101505"/>
      <w:bookmarkStart w:id="4490" w:name="_Toc395105431"/>
      <w:bookmarkStart w:id="4491" w:name="_Toc395113287"/>
      <w:bookmarkStart w:id="4492" w:name="_Toc395117213"/>
      <w:bookmarkStart w:id="4493" w:name="_Toc395121139"/>
      <w:bookmarkStart w:id="4494" w:name="_Toc395093646"/>
      <w:bookmarkStart w:id="4495" w:name="_Toc395097580"/>
      <w:bookmarkStart w:id="4496" w:name="_Toc395101506"/>
      <w:bookmarkStart w:id="4497" w:name="_Toc395105432"/>
      <w:bookmarkStart w:id="4498" w:name="_Toc395113288"/>
      <w:bookmarkStart w:id="4499" w:name="_Toc395117214"/>
      <w:bookmarkStart w:id="4500" w:name="_Toc395121140"/>
      <w:bookmarkStart w:id="4501" w:name="_Toc395093647"/>
      <w:bookmarkStart w:id="4502" w:name="_Toc395097581"/>
      <w:bookmarkStart w:id="4503" w:name="_Toc395101507"/>
      <w:bookmarkStart w:id="4504" w:name="_Toc395105433"/>
      <w:bookmarkStart w:id="4505" w:name="_Toc395113289"/>
      <w:bookmarkStart w:id="4506" w:name="_Toc395117215"/>
      <w:bookmarkStart w:id="4507" w:name="_Toc395121141"/>
      <w:bookmarkStart w:id="4508" w:name="_Toc395093648"/>
      <w:bookmarkStart w:id="4509" w:name="_Toc395097582"/>
      <w:bookmarkStart w:id="4510" w:name="_Toc395101508"/>
      <w:bookmarkStart w:id="4511" w:name="_Toc395105434"/>
      <w:bookmarkStart w:id="4512" w:name="_Toc395113290"/>
      <w:bookmarkStart w:id="4513" w:name="_Toc395117216"/>
      <w:bookmarkStart w:id="4514" w:name="_Toc395121142"/>
      <w:bookmarkStart w:id="4515" w:name="_Toc395093649"/>
      <w:bookmarkStart w:id="4516" w:name="_Toc395097583"/>
      <w:bookmarkStart w:id="4517" w:name="_Toc395101509"/>
      <w:bookmarkStart w:id="4518" w:name="_Toc395105435"/>
      <w:bookmarkStart w:id="4519" w:name="_Toc395113291"/>
      <w:bookmarkStart w:id="4520" w:name="_Toc395117217"/>
      <w:bookmarkStart w:id="4521" w:name="_Toc395121143"/>
      <w:bookmarkStart w:id="4522" w:name="_Toc395093650"/>
      <w:bookmarkStart w:id="4523" w:name="_Toc395097584"/>
      <w:bookmarkStart w:id="4524" w:name="_Toc395101510"/>
      <w:bookmarkStart w:id="4525" w:name="_Toc395105436"/>
      <w:bookmarkStart w:id="4526" w:name="_Toc395113292"/>
      <w:bookmarkStart w:id="4527" w:name="_Toc395117218"/>
      <w:bookmarkStart w:id="4528" w:name="_Toc395121144"/>
      <w:bookmarkStart w:id="4529" w:name="_Toc395093653"/>
      <w:bookmarkStart w:id="4530" w:name="_Toc395097587"/>
      <w:bookmarkStart w:id="4531" w:name="_Toc395101513"/>
      <w:bookmarkStart w:id="4532" w:name="_Toc395105439"/>
      <w:bookmarkStart w:id="4533" w:name="_Toc395113295"/>
      <w:bookmarkStart w:id="4534" w:name="_Toc395117221"/>
      <w:bookmarkStart w:id="4535" w:name="_Toc395121147"/>
      <w:bookmarkStart w:id="4536" w:name="_Toc395093654"/>
      <w:bookmarkStart w:id="4537" w:name="_Toc395097588"/>
      <w:bookmarkStart w:id="4538" w:name="_Toc395101514"/>
      <w:bookmarkStart w:id="4539" w:name="_Toc395105440"/>
      <w:bookmarkStart w:id="4540" w:name="_Toc395113296"/>
      <w:bookmarkStart w:id="4541" w:name="_Toc395117222"/>
      <w:bookmarkStart w:id="4542" w:name="_Toc395121148"/>
      <w:bookmarkStart w:id="4543" w:name="_Toc395093655"/>
      <w:bookmarkStart w:id="4544" w:name="_Toc395097589"/>
      <w:bookmarkStart w:id="4545" w:name="_Toc395101515"/>
      <w:bookmarkStart w:id="4546" w:name="_Toc395105441"/>
      <w:bookmarkStart w:id="4547" w:name="_Toc395113297"/>
      <w:bookmarkStart w:id="4548" w:name="_Toc395117223"/>
      <w:bookmarkStart w:id="4549" w:name="_Toc395121149"/>
      <w:bookmarkStart w:id="4550" w:name="_Toc395093834"/>
      <w:bookmarkStart w:id="4551" w:name="_Toc395097768"/>
      <w:bookmarkStart w:id="4552" w:name="_Toc395101694"/>
      <w:bookmarkStart w:id="4553" w:name="_Toc395105620"/>
      <w:bookmarkStart w:id="4554" w:name="_Toc395113476"/>
      <w:bookmarkStart w:id="4555" w:name="_Toc395117402"/>
      <w:bookmarkStart w:id="4556" w:name="_Toc395121328"/>
      <w:bookmarkStart w:id="4557" w:name="_Toc395093835"/>
      <w:bookmarkStart w:id="4558" w:name="_Toc395097769"/>
      <w:bookmarkStart w:id="4559" w:name="_Toc395101695"/>
      <w:bookmarkStart w:id="4560" w:name="_Toc395105621"/>
      <w:bookmarkStart w:id="4561" w:name="_Toc395113477"/>
      <w:bookmarkStart w:id="4562" w:name="_Toc395117403"/>
      <w:bookmarkStart w:id="4563" w:name="_Toc395121329"/>
      <w:bookmarkStart w:id="4564" w:name="_Toc395093836"/>
      <w:bookmarkStart w:id="4565" w:name="_Toc395097770"/>
      <w:bookmarkStart w:id="4566" w:name="_Toc395101696"/>
      <w:bookmarkStart w:id="4567" w:name="_Toc395105622"/>
      <w:bookmarkStart w:id="4568" w:name="_Toc395113478"/>
      <w:bookmarkStart w:id="4569" w:name="_Toc395117404"/>
      <w:bookmarkStart w:id="4570" w:name="_Toc395121330"/>
      <w:bookmarkStart w:id="4571" w:name="_Toc395093903"/>
      <w:bookmarkStart w:id="4572" w:name="_Toc395097837"/>
      <w:bookmarkStart w:id="4573" w:name="_Toc395101763"/>
      <w:bookmarkStart w:id="4574" w:name="_Toc395105689"/>
      <w:bookmarkStart w:id="4575" w:name="_Toc395113545"/>
      <w:bookmarkStart w:id="4576" w:name="_Toc395117471"/>
      <w:bookmarkStart w:id="4577" w:name="_Toc395121397"/>
      <w:bookmarkStart w:id="4578" w:name="_Toc395093904"/>
      <w:bookmarkStart w:id="4579" w:name="_Toc395097838"/>
      <w:bookmarkStart w:id="4580" w:name="_Toc395101764"/>
      <w:bookmarkStart w:id="4581" w:name="_Toc395105690"/>
      <w:bookmarkStart w:id="4582" w:name="_Toc395113546"/>
      <w:bookmarkStart w:id="4583" w:name="_Toc395117472"/>
      <w:bookmarkStart w:id="4584" w:name="_Toc395121398"/>
      <w:bookmarkStart w:id="4585" w:name="_Toc395093905"/>
      <w:bookmarkStart w:id="4586" w:name="_Toc395097839"/>
      <w:bookmarkStart w:id="4587" w:name="_Toc395101765"/>
      <w:bookmarkStart w:id="4588" w:name="_Toc395105691"/>
      <w:bookmarkStart w:id="4589" w:name="_Toc395113547"/>
      <w:bookmarkStart w:id="4590" w:name="_Toc395117473"/>
      <w:bookmarkStart w:id="4591" w:name="_Toc395121399"/>
      <w:bookmarkStart w:id="4592" w:name="_Toc395093929"/>
      <w:bookmarkStart w:id="4593" w:name="_Toc395097863"/>
      <w:bookmarkStart w:id="4594" w:name="_Toc395101789"/>
      <w:bookmarkStart w:id="4595" w:name="_Toc395105715"/>
      <w:bookmarkStart w:id="4596" w:name="_Toc395113571"/>
      <w:bookmarkStart w:id="4597" w:name="_Toc395117497"/>
      <w:bookmarkStart w:id="4598" w:name="_Toc395121423"/>
      <w:bookmarkStart w:id="4599" w:name="_Toc395093930"/>
      <w:bookmarkStart w:id="4600" w:name="_Toc395097864"/>
      <w:bookmarkStart w:id="4601" w:name="_Toc395101790"/>
      <w:bookmarkStart w:id="4602" w:name="_Toc395105716"/>
      <w:bookmarkStart w:id="4603" w:name="_Toc395113572"/>
      <w:bookmarkStart w:id="4604" w:name="_Toc395117498"/>
      <w:bookmarkStart w:id="4605" w:name="_Toc395121424"/>
      <w:bookmarkStart w:id="4606" w:name="_Toc395093931"/>
      <w:bookmarkStart w:id="4607" w:name="_Toc395097865"/>
      <w:bookmarkStart w:id="4608" w:name="_Toc395101791"/>
      <w:bookmarkStart w:id="4609" w:name="_Toc395105717"/>
      <w:bookmarkStart w:id="4610" w:name="_Toc395113573"/>
      <w:bookmarkStart w:id="4611" w:name="_Toc395117499"/>
      <w:bookmarkStart w:id="4612" w:name="_Toc395121425"/>
      <w:bookmarkStart w:id="4613" w:name="_Toc395093932"/>
      <w:bookmarkStart w:id="4614" w:name="_Toc395097866"/>
      <w:bookmarkStart w:id="4615" w:name="_Toc395101792"/>
      <w:bookmarkStart w:id="4616" w:name="_Toc395105718"/>
      <w:bookmarkStart w:id="4617" w:name="_Toc395113574"/>
      <w:bookmarkStart w:id="4618" w:name="_Toc395117500"/>
      <w:bookmarkStart w:id="4619" w:name="_Toc395121426"/>
      <w:bookmarkStart w:id="4620" w:name="_Toc395093933"/>
      <w:bookmarkStart w:id="4621" w:name="_Toc395097867"/>
      <w:bookmarkStart w:id="4622" w:name="_Toc395101793"/>
      <w:bookmarkStart w:id="4623" w:name="_Toc395105719"/>
      <w:bookmarkStart w:id="4624" w:name="_Toc395113575"/>
      <w:bookmarkStart w:id="4625" w:name="_Toc395117501"/>
      <w:bookmarkStart w:id="4626" w:name="_Toc395121427"/>
      <w:bookmarkStart w:id="4627" w:name="_Toc395093934"/>
      <w:bookmarkStart w:id="4628" w:name="_Toc395097868"/>
      <w:bookmarkStart w:id="4629" w:name="_Toc395101794"/>
      <w:bookmarkStart w:id="4630" w:name="_Toc395105720"/>
      <w:bookmarkStart w:id="4631" w:name="_Toc395113576"/>
      <w:bookmarkStart w:id="4632" w:name="_Toc395117502"/>
      <w:bookmarkStart w:id="4633" w:name="_Toc395121428"/>
      <w:bookmarkStart w:id="4634" w:name="_Toc395093935"/>
      <w:bookmarkStart w:id="4635" w:name="_Toc395097869"/>
      <w:bookmarkStart w:id="4636" w:name="_Toc395101795"/>
      <w:bookmarkStart w:id="4637" w:name="_Toc395105721"/>
      <w:bookmarkStart w:id="4638" w:name="_Toc395113577"/>
      <w:bookmarkStart w:id="4639" w:name="_Toc395117503"/>
      <w:bookmarkStart w:id="4640" w:name="_Toc395121429"/>
      <w:bookmarkStart w:id="4641" w:name="_Toc395093936"/>
      <w:bookmarkStart w:id="4642" w:name="_Toc395097870"/>
      <w:bookmarkStart w:id="4643" w:name="_Toc395101796"/>
      <w:bookmarkStart w:id="4644" w:name="_Toc395105722"/>
      <w:bookmarkStart w:id="4645" w:name="_Toc395113578"/>
      <w:bookmarkStart w:id="4646" w:name="_Toc395117504"/>
      <w:bookmarkStart w:id="4647" w:name="_Toc395121430"/>
      <w:bookmarkStart w:id="4648" w:name="_Toc395093937"/>
      <w:bookmarkStart w:id="4649" w:name="_Toc395097871"/>
      <w:bookmarkStart w:id="4650" w:name="_Toc395101797"/>
      <w:bookmarkStart w:id="4651" w:name="_Toc395105723"/>
      <w:bookmarkStart w:id="4652" w:name="_Toc395113579"/>
      <w:bookmarkStart w:id="4653" w:name="_Toc395117505"/>
      <w:bookmarkStart w:id="4654" w:name="_Toc395121431"/>
      <w:bookmarkStart w:id="4655" w:name="_Toc395093938"/>
      <w:bookmarkStart w:id="4656" w:name="_Toc395097872"/>
      <w:bookmarkStart w:id="4657" w:name="_Toc395101798"/>
      <w:bookmarkStart w:id="4658" w:name="_Toc395105724"/>
      <w:bookmarkStart w:id="4659" w:name="_Toc395113580"/>
      <w:bookmarkStart w:id="4660" w:name="_Toc395117506"/>
      <w:bookmarkStart w:id="4661" w:name="_Toc395121432"/>
      <w:bookmarkStart w:id="4662" w:name="_Toc395093939"/>
      <w:bookmarkStart w:id="4663" w:name="_Toc395097873"/>
      <w:bookmarkStart w:id="4664" w:name="_Toc395101799"/>
      <w:bookmarkStart w:id="4665" w:name="_Toc395105725"/>
      <w:bookmarkStart w:id="4666" w:name="_Toc395113581"/>
      <w:bookmarkStart w:id="4667" w:name="_Toc395117507"/>
      <w:bookmarkStart w:id="4668" w:name="_Toc395121433"/>
      <w:bookmarkStart w:id="4669" w:name="_Toc395093942"/>
      <w:bookmarkStart w:id="4670" w:name="_Toc395097876"/>
      <w:bookmarkStart w:id="4671" w:name="_Toc395101802"/>
      <w:bookmarkStart w:id="4672" w:name="_Toc395105728"/>
      <w:bookmarkStart w:id="4673" w:name="_Toc395113584"/>
      <w:bookmarkStart w:id="4674" w:name="_Toc395117510"/>
      <w:bookmarkStart w:id="4675" w:name="_Toc395121436"/>
      <w:bookmarkStart w:id="4676" w:name="_Toc395093943"/>
      <w:bookmarkStart w:id="4677" w:name="_Toc395097877"/>
      <w:bookmarkStart w:id="4678" w:name="_Toc395101803"/>
      <w:bookmarkStart w:id="4679" w:name="_Toc395105729"/>
      <w:bookmarkStart w:id="4680" w:name="_Toc395113585"/>
      <w:bookmarkStart w:id="4681" w:name="_Toc395117511"/>
      <w:bookmarkStart w:id="4682" w:name="_Toc395121437"/>
      <w:bookmarkStart w:id="4683" w:name="_Toc395093944"/>
      <w:bookmarkStart w:id="4684" w:name="_Toc395097878"/>
      <w:bookmarkStart w:id="4685" w:name="_Toc395101804"/>
      <w:bookmarkStart w:id="4686" w:name="_Toc395105730"/>
      <w:bookmarkStart w:id="4687" w:name="_Toc395113586"/>
      <w:bookmarkStart w:id="4688" w:name="_Toc395117512"/>
      <w:bookmarkStart w:id="4689" w:name="_Toc395121438"/>
      <w:bookmarkStart w:id="4690" w:name="_Toc395094003"/>
      <w:bookmarkStart w:id="4691" w:name="_Toc395097937"/>
      <w:bookmarkStart w:id="4692" w:name="_Toc395101863"/>
      <w:bookmarkStart w:id="4693" w:name="_Toc395105789"/>
      <w:bookmarkStart w:id="4694" w:name="_Toc395113645"/>
      <w:bookmarkStart w:id="4695" w:name="_Toc395117571"/>
      <w:bookmarkStart w:id="4696" w:name="_Toc395121497"/>
      <w:bookmarkStart w:id="4697" w:name="_Toc395094004"/>
      <w:bookmarkStart w:id="4698" w:name="_Toc395097938"/>
      <w:bookmarkStart w:id="4699" w:name="_Toc395101864"/>
      <w:bookmarkStart w:id="4700" w:name="_Toc395105790"/>
      <w:bookmarkStart w:id="4701" w:name="_Toc395113646"/>
      <w:bookmarkStart w:id="4702" w:name="_Toc395117572"/>
      <w:bookmarkStart w:id="4703" w:name="_Toc395121498"/>
      <w:bookmarkStart w:id="4704" w:name="_Toc395094005"/>
      <w:bookmarkStart w:id="4705" w:name="_Toc395097939"/>
      <w:bookmarkStart w:id="4706" w:name="_Toc395101865"/>
      <w:bookmarkStart w:id="4707" w:name="_Toc395105791"/>
      <w:bookmarkStart w:id="4708" w:name="_Toc395113647"/>
      <w:bookmarkStart w:id="4709" w:name="_Toc395117573"/>
      <w:bookmarkStart w:id="4710" w:name="_Toc395121499"/>
      <w:bookmarkStart w:id="4711" w:name="_Toc395094068"/>
      <w:bookmarkStart w:id="4712" w:name="_Toc395098002"/>
      <w:bookmarkStart w:id="4713" w:name="_Toc395101928"/>
      <w:bookmarkStart w:id="4714" w:name="_Toc395105854"/>
      <w:bookmarkStart w:id="4715" w:name="_Toc395113710"/>
      <w:bookmarkStart w:id="4716" w:name="_Toc395117636"/>
      <w:bookmarkStart w:id="4717" w:name="_Toc395121562"/>
      <w:bookmarkStart w:id="4718" w:name="_Toc395094069"/>
      <w:bookmarkStart w:id="4719" w:name="_Toc395098003"/>
      <w:bookmarkStart w:id="4720" w:name="_Toc395101929"/>
      <w:bookmarkStart w:id="4721" w:name="_Toc395105855"/>
      <w:bookmarkStart w:id="4722" w:name="_Toc395113711"/>
      <w:bookmarkStart w:id="4723" w:name="_Toc395117637"/>
      <w:bookmarkStart w:id="4724" w:name="_Toc395121563"/>
      <w:bookmarkStart w:id="4725" w:name="_Toc395094070"/>
      <w:bookmarkStart w:id="4726" w:name="_Toc395098004"/>
      <w:bookmarkStart w:id="4727" w:name="_Toc395101930"/>
      <w:bookmarkStart w:id="4728" w:name="_Toc395105856"/>
      <w:bookmarkStart w:id="4729" w:name="_Toc395113712"/>
      <w:bookmarkStart w:id="4730" w:name="_Toc395117638"/>
      <w:bookmarkStart w:id="4731" w:name="_Toc395121564"/>
      <w:bookmarkStart w:id="4732" w:name="_Toc395094094"/>
      <w:bookmarkStart w:id="4733" w:name="_Toc395098028"/>
      <w:bookmarkStart w:id="4734" w:name="_Toc395101954"/>
      <w:bookmarkStart w:id="4735" w:name="_Toc395105880"/>
      <w:bookmarkStart w:id="4736" w:name="_Toc395113736"/>
      <w:bookmarkStart w:id="4737" w:name="_Toc395117662"/>
      <w:bookmarkStart w:id="4738" w:name="_Toc395121588"/>
      <w:bookmarkStart w:id="4739" w:name="_Toc395094095"/>
      <w:bookmarkStart w:id="4740" w:name="_Toc395098029"/>
      <w:bookmarkStart w:id="4741" w:name="_Toc395101955"/>
      <w:bookmarkStart w:id="4742" w:name="_Toc395105881"/>
      <w:bookmarkStart w:id="4743" w:name="_Toc395113737"/>
      <w:bookmarkStart w:id="4744" w:name="_Toc395117663"/>
      <w:bookmarkStart w:id="4745" w:name="_Toc395121589"/>
      <w:bookmarkStart w:id="4746" w:name="_Toc395094096"/>
      <w:bookmarkStart w:id="4747" w:name="_Toc395098030"/>
      <w:bookmarkStart w:id="4748" w:name="_Toc395101956"/>
      <w:bookmarkStart w:id="4749" w:name="_Toc395105882"/>
      <w:bookmarkStart w:id="4750" w:name="_Toc395113738"/>
      <w:bookmarkStart w:id="4751" w:name="_Toc395117664"/>
      <w:bookmarkStart w:id="4752" w:name="_Toc395121590"/>
      <w:bookmarkStart w:id="4753" w:name="_Toc395094097"/>
      <w:bookmarkStart w:id="4754" w:name="_Toc395098031"/>
      <w:bookmarkStart w:id="4755" w:name="_Toc395101957"/>
      <w:bookmarkStart w:id="4756" w:name="_Toc395105883"/>
      <w:bookmarkStart w:id="4757" w:name="_Toc395113739"/>
      <w:bookmarkStart w:id="4758" w:name="_Toc395117665"/>
      <w:bookmarkStart w:id="4759" w:name="_Toc395121591"/>
      <w:bookmarkStart w:id="4760" w:name="_Toc395094098"/>
      <w:bookmarkStart w:id="4761" w:name="_Toc395098032"/>
      <w:bookmarkStart w:id="4762" w:name="_Toc395101958"/>
      <w:bookmarkStart w:id="4763" w:name="_Toc395105884"/>
      <w:bookmarkStart w:id="4764" w:name="_Toc395113740"/>
      <w:bookmarkStart w:id="4765" w:name="_Toc395117666"/>
      <w:bookmarkStart w:id="4766" w:name="_Toc395121592"/>
      <w:bookmarkStart w:id="4767" w:name="_Toc395094099"/>
      <w:bookmarkStart w:id="4768" w:name="_Toc395098033"/>
      <w:bookmarkStart w:id="4769" w:name="_Toc395101959"/>
      <w:bookmarkStart w:id="4770" w:name="_Toc395105885"/>
      <w:bookmarkStart w:id="4771" w:name="_Toc395113741"/>
      <w:bookmarkStart w:id="4772" w:name="_Toc395117667"/>
      <w:bookmarkStart w:id="4773" w:name="_Toc395121593"/>
      <w:bookmarkStart w:id="4774" w:name="_Toc395094100"/>
      <w:bookmarkStart w:id="4775" w:name="_Toc395098034"/>
      <w:bookmarkStart w:id="4776" w:name="_Toc395101960"/>
      <w:bookmarkStart w:id="4777" w:name="_Toc395105886"/>
      <w:bookmarkStart w:id="4778" w:name="_Toc395113742"/>
      <w:bookmarkStart w:id="4779" w:name="_Toc395117668"/>
      <w:bookmarkStart w:id="4780" w:name="_Toc395121594"/>
      <w:bookmarkStart w:id="4781" w:name="_Toc395094101"/>
      <w:bookmarkStart w:id="4782" w:name="_Toc395098035"/>
      <w:bookmarkStart w:id="4783" w:name="_Toc395101961"/>
      <w:bookmarkStart w:id="4784" w:name="_Toc395105887"/>
      <w:bookmarkStart w:id="4785" w:name="_Toc395113743"/>
      <w:bookmarkStart w:id="4786" w:name="_Toc395117669"/>
      <w:bookmarkStart w:id="4787" w:name="_Toc395121595"/>
      <w:bookmarkStart w:id="4788" w:name="_Toc395094102"/>
      <w:bookmarkStart w:id="4789" w:name="_Toc395098036"/>
      <w:bookmarkStart w:id="4790" w:name="_Toc395101962"/>
      <w:bookmarkStart w:id="4791" w:name="_Toc395105888"/>
      <w:bookmarkStart w:id="4792" w:name="_Toc395113744"/>
      <w:bookmarkStart w:id="4793" w:name="_Toc395117670"/>
      <w:bookmarkStart w:id="4794" w:name="_Toc395121596"/>
      <w:bookmarkStart w:id="4795" w:name="_Toc395094103"/>
      <w:bookmarkStart w:id="4796" w:name="_Toc395098037"/>
      <w:bookmarkStart w:id="4797" w:name="_Toc395101963"/>
      <w:bookmarkStart w:id="4798" w:name="_Toc395105889"/>
      <w:bookmarkStart w:id="4799" w:name="_Toc395113745"/>
      <w:bookmarkStart w:id="4800" w:name="_Toc395117671"/>
      <w:bookmarkStart w:id="4801" w:name="_Toc395121597"/>
      <w:bookmarkStart w:id="4802" w:name="_Toc395094104"/>
      <w:bookmarkStart w:id="4803" w:name="_Toc395098038"/>
      <w:bookmarkStart w:id="4804" w:name="_Toc395101964"/>
      <w:bookmarkStart w:id="4805" w:name="_Toc395105890"/>
      <w:bookmarkStart w:id="4806" w:name="_Toc395113746"/>
      <w:bookmarkStart w:id="4807" w:name="_Toc395117672"/>
      <w:bookmarkStart w:id="4808" w:name="_Toc395121598"/>
      <w:bookmarkStart w:id="4809" w:name="_Toc395094105"/>
      <w:bookmarkStart w:id="4810" w:name="_Toc395098039"/>
      <w:bookmarkStart w:id="4811" w:name="_Toc395101965"/>
      <w:bookmarkStart w:id="4812" w:name="_Toc395105891"/>
      <w:bookmarkStart w:id="4813" w:name="_Toc395113747"/>
      <w:bookmarkStart w:id="4814" w:name="_Toc395117673"/>
      <w:bookmarkStart w:id="4815" w:name="_Toc395121599"/>
      <w:bookmarkStart w:id="4816" w:name="_Toc395094106"/>
      <w:bookmarkStart w:id="4817" w:name="_Toc395098040"/>
      <w:bookmarkStart w:id="4818" w:name="_Toc395101966"/>
      <w:bookmarkStart w:id="4819" w:name="_Toc395105892"/>
      <w:bookmarkStart w:id="4820" w:name="_Toc395113748"/>
      <w:bookmarkStart w:id="4821" w:name="_Toc395117674"/>
      <w:bookmarkStart w:id="4822" w:name="_Toc395121600"/>
      <w:bookmarkStart w:id="4823" w:name="_Toc395094107"/>
      <w:bookmarkStart w:id="4824" w:name="_Toc395098041"/>
      <w:bookmarkStart w:id="4825" w:name="_Toc395101967"/>
      <w:bookmarkStart w:id="4826" w:name="_Toc395105893"/>
      <w:bookmarkStart w:id="4827" w:name="_Toc395113749"/>
      <w:bookmarkStart w:id="4828" w:name="_Toc395117675"/>
      <w:bookmarkStart w:id="4829" w:name="_Toc395121601"/>
      <w:bookmarkStart w:id="4830" w:name="_Toc395094108"/>
      <w:bookmarkStart w:id="4831" w:name="_Toc395098042"/>
      <w:bookmarkStart w:id="4832" w:name="_Toc395101968"/>
      <w:bookmarkStart w:id="4833" w:name="_Toc395105894"/>
      <w:bookmarkStart w:id="4834" w:name="_Toc395113750"/>
      <w:bookmarkStart w:id="4835" w:name="_Toc395117676"/>
      <w:bookmarkStart w:id="4836" w:name="_Toc395121602"/>
      <w:bookmarkStart w:id="4837" w:name="_Toc335128372"/>
      <w:bookmarkStart w:id="4838" w:name="_Toc335128373"/>
      <w:bookmarkStart w:id="4839" w:name="_Toc335128375"/>
      <w:bookmarkStart w:id="4840" w:name="_Toc335128376"/>
      <w:bookmarkStart w:id="4841" w:name="_Toc335128377"/>
      <w:bookmarkStart w:id="4842" w:name="_Toc335128379"/>
      <w:bookmarkStart w:id="4843" w:name="_Toc335128381"/>
      <w:bookmarkStart w:id="4844" w:name="_Toc335128384"/>
      <w:bookmarkStart w:id="4845" w:name="_Toc335128388"/>
      <w:bookmarkStart w:id="4846" w:name="_Toc335128389"/>
      <w:bookmarkStart w:id="4847" w:name="_Toc335128390"/>
      <w:bookmarkStart w:id="4848" w:name="_Toc335128394"/>
      <w:bookmarkStart w:id="4849" w:name="_Toc335128395"/>
      <w:bookmarkStart w:id="4850" w:name="_Toc335128396"/>
      <w:bookmarkStart w:id="4851" w:name="_Toc335128397"/>
      <w:bookmarkStart w:id="4852" w:name="_Toc335128399"/>
      <w:bookmarkStart w:id="4853" w:name="_Toc335128400"/>
      <w:bookmarkStart w:id="4854" w:name="_Toc335128401"/>
      <w:bookmarkStart w:id="4855" w:name="_Toc335128402"/>
      <w:bookmarkStart w:id="4856" w:name="_Toc335128403"/>
      <w:bookmarkStart w:id="4857" w:name="_Toc335128404"/>
      <w:bookmarkStart w:id="4858" w:name="_Toc335128405"/>
      <w:bookmarkStart w:id="4859" w:name="_Toc335128406"/>
      <w:bookmarkStart w:id="4860" w:name="_Toc335128407"/>
      <w:bookmarkStart w:id="4861" w:name="_Toc335128408"/>
      <w:bookmarkStart w:id="4862" w:name="_Toc335128409"/>
      <w:bookmarkStart w:id="4863" w:name="_Toc335128413"/>
      <w:bookmarkStart w:id="4864" w:name="_Toc335128414"/>
      <w:bookmarkStart w:id="4865" w:name="_Toc335128415"/>
      <w:bookmarkStart w:id="4866" w:name="_Toc335128416"/>
      <w:bookmarkStart w:id="4867" w:name="_Toc335128423"/>
      <w:bookmarkStart w:id="4868" w:name="_Toc335128425"/>
      <w:bookmarkStart w:id="4869" w:name="_Toc335128426"/>
      <w:bookmarkStart w:id="4870" w:name="_Toc335128427"/>
      <w:bookmarkStart w:id="4871" w:name="_Toc335128429"/>
      <w:bookmarkStart w:id="4872" w:name="_Toc335128432"/>
      <w:bookmarkStart w:id="4873" w:name="_Toc335128434"/>
      <w:bookmarkStart w:id="4874" w:name="_Toc335128438"/>
      <w:bookmarkStart w:id="4875" w:name="_Toc335128439"/>
      <w:bookmarkStart w:id="4876" w:name="_Toc335128443"/>
      <w:bookmarkStart w:id="4877" w:name="_Toc335128445"/>
      <w:bookmarkStart w:id="4878" w:name="_Toc335128446"/>
      <w:bookmarkStart w:id="4879" w:name="_Toc335128447"/>
      <w:bookmarkStart w:id="4880" w:name="_Toc335128450"/>
      <w:bookmarkStart w:id="4881" w:name="_Toc335128454"/>
      <w:bookmarkStart w:id="4882" w:name="_Toc334693381"/>
      <w:bookmarkStart w:id="4883" w:name="_Toc395094109"/>
      <w:bookmarkStart w:id="4884" w:name="_Toc395098043"/>
      <w:bookmarkStart w:id="4885" w:name="_Toc395101969"/>
      <w:bookmarkStart w:id="4886" w:name="_Toc395105895"/>
      <w:bookmarkStart w:id="4887" w:name="_Toc395113751"/>
      <w:bookmarkStart w:id="4888" w:name="_Toc395117677"/>
      <w:bookmarkStart w:id="4889" w:name="_Toc395121603"/>
      <w:bookmarkStart w:id="4890" w:name="_Toc395094110"/>
      <w:bookmarkStart w:id="4891" w:name="_Toc395098044"/>
      <w:bookmarkStart w:id="4892" w:name="_Toc395101970"/>
      <w:bookmarkStart w:id="4893" w:name="_Toc395105896"/>
      <w:bookmarkStart w:id="4894" w:name="_Toc395113752"/>
      <w:bookmarkStart w:id="4895" w:name="_Toc395117678"/>
      <w:bookmarkStart w:id="4896" w:name="_Toc395121604"/>
      <w:bookmarkStart w:id="4897" w:name="_Toc395094111"/>
      <w:bookmarkStart w:id="4898" w:name="_Toc395098045"/>
      <w:bookmarkStart w:id="4899" w:name="_Toc395101971"/>
      <w:bookmarkStart w:id="4900" w:name="_Toc395105897"/>
      <w:bookmarkStart w:id="4901" w:name="_Toc395113753"/>
      <w:bookmarkStart w:id="4902" w:name="_Toc395117679"/>
      <w:bookmarkStart w:id="4903" w:name="_Toc395121605"/>
      <w:bookmarkStart w:id="4904" w:name="_Toc395094112"/>
      <w:bookmarkStart w:id="4905" w:name="_Toc395098046"/>
      <w:bookmarkStart w:id="4906" w:name="_Toc395101972"/>
      <w:bookmarkStart w:id="4907" w:name="_Toc395105898"/>
      <w:bookmarkStart w:id="4908" w:name="_Toc395113754"/>
      <w:bookmarkStart w:id="4909" w:name="_Toc395117680"/>
      <w:bookmarkStart w:id="4910" w:name="_Toc395121606"/>
      <w:bookmarkStart w:id="4911" w:name="_Toc395094113"/>
      <w:bookmarkStart w:id="4912" w:name="_Toc395098047"/>
      <w:bookmarkStart w:id="4913" w:name="_Toc395101973"/>
      <w:bookmarkStart w:id="4914" w:name="_Toc395105899"/>
      <w:bookmarkStart w:id="4915" w:name="_Toc395113755"/>
      <w:bookmarkStart w:id="4916" w:name="_Toc395117681"/>
      <w:bookmarkStart w:id="4917" w:name="_Toc395121607"/>
      <w:bookmarkStart w:id="4918" w:name="_Toc395094114"/>
      <w:bookmarkStart w:id="4919" w:name="_Toc395098048"/>
      <w:bookmarkStart w:id="4920" w:name="_Toc395101974"/>
      <w:bookmarkStart w:id="4921" w:name="_Toc395105900"/>
      <w:bookmarkStart w:id="4922" w:name="_Toc395113756"/>
      <w:bookmarkStart w:id="4923" w:name="_Toc395117682"/>
      <w:bookmarkStart w:id="4924" w:name="_Toc395121608"/>
      <w:bookmarkStart w:id="4925" w:name="_Toc395094115"/>
      <w:bookmarkStart w:id="4926" w:name="_Toc395098049"/>
      <w:bookmarkStart w:id="4927" w:name="_Toc395101975"/>
      <w:bookmarkStart w:id="4928" w:name="_Toc395105901"/>
      <w:bookmarkStart w:id="4929" w:name="_Toc395113757"/>
      <w:bookmarkStart w:id="4930" w:name="_Toc395117683"/>
      <w:bookmarkStart w:id="4931" w:name="_Toc395121609"/>
      <w:bookmarkStart w:id="4932" w:name="_Toc395094116"/>
      <w:bookmarkStart w:id="4933" w:name="_Toc395098050"/>
      <w:bookmarkStart w:id="4934" w:name="_Toc395101976"/>
      <w:bookmarkStart w:id="4935" w:name="_Toc395105902"/>
      <w:bookmarkStart w:id="4936" w:name="_Toc395113758"/>
      <w:bookmarkStart w:id="4937" w:name="_Toc395117684"/>
      <w:bookmarkStart w:id="4938" w:name="_Toc395121610"/>
      <w:bookmarkStart w:id="4939" w:name="_Toc395094117"/>
      <w:bookmarkStart w:id="4940" w:name="_Toc395098051"/>
      <w:bookmarkStart w:id="4941" w:name="_Toc395101977"/>
      <w:bookmarkStart w:id="4942" w:name="_Toc395105903"/>
      <w:bookmarkStart w:id="4943" w:name="_Toc395113759"/>
      <w:bookmarkStart w:id="4944" w:name="_Toc395117685"/>
      <w:bookmarkStart w:id="4945" w:name="_Toc395121611"/>
      <w:bookmarkStart w:id="4946" w:name="_Toc395094118"/>
      <w:bookmarkStart w:id="4947" w:name="_Toc395098052"/>
      <w:bookmarkStart w:id="4948" w:name="_Toc395101978"/>
      <w:bookmarkStart w:id="4949" w:name="_Toc395105904"/>
      <w:bookmarkStart w:id="4950" w:name="_Toc395113760"/>
      <w:bookmarkStart w:id="4951" w:name="_Toc395117686"/>
      <w:bookmarkStart w:id="4952" w:name="_Toc395121612"/>
      <w:bookmarkStart w:id="4953" w:name="_Toc395094119"/>
      <w:bookmarkStart w:id="4954" w:name="_Toc395098053"/>
      <w:bookmarkStart w:id="4955" w:name="_Toc395101979"/>
      <w:bookmarkStart w:id="4956" w:name="_Toc395105905"/>
      <w:bookmarkStart w:id="4957" w:name="_Toc395113761"/>
      <w:bookmarkStart w:id="4958" w:name="_Toc395117687"/>
      <w:bookmarkStart w:id="4959" w:name="_Toc395121613"/>
      <w:bookmarkStart w:id="4960" w:name="_Toc395094120"/>
      <w:bookmarkStart w:id="4961" w:name="_Toc395098054"/>
      <w:bookmarkStart w:id="4962" w:name="_Toc395101980"/>
      <w:bookmarkStart w:id="4963" w:name="_Toc395105906"/>
      <w:bookmarkStart w:id="4964" w:name="_Toc395113762"/>
      <w:bookmarkStart w:id="4965" w:name="_Toc395117688"/>
      <w:bookmarkStart w:id="4966" w:name="_Toc395121614"/>
      <w:bookmarkStart w:id="4967" w:name="_Toc395094121"/>
      <w:bookmarkStart w:id="4968" w:name="_Toc395098055"/>
      <w:bookmarkStart w:id="4969" w:name="_Toc395101981"/>
      <w:bookmarkStart w:id="4970" w:name="_Toc395105907"/>
      <w:bookmarkStart w:id="4971" w:name="_Toc395113763"/>
      <w:bookmarkStart w:id="4972" w:name="_Toc395117689"/>
      <w:bookmarkStart w:id="4973" w:name="_Toc395121615"/>
      <w:bookmarkStart w:id="4974" w:name="_Toc395094122"/>
      <w:bookmarkStart w:id="4975" w:name="_Toc395098056"/>
      <w:bookmarkStart w:id="4976" w:name="_Toc395101982"/>
      <w:bookmarkStart w:id="4977" w:name="_Toc395105908"/>
      <w:bookmarkStart w:id="4978" w:name="_Toc395113764"/>
      <w:bookmarkStart w:id="4979" w:name="_Toc395117690"/>
      <w:bookmarkStart w:id="4980" w:name="_Toc395121616"/>
      <w:bookmarkStart w:id="4981" w:name="_Toc395094123"/>
      <w:bookmarkStart w:id="4982" w:name="_Toc395098057"/>
      <w:bookmarkStart w:id="4983" w:name="_Toc395101983"/>
      <w:bookmarkStart w:id="4984" w:name="_Toc395105909"/>
      <w:bookmarkStart w:id="4985" w:name="_Toc395113765"/>
      <w:bookmarkStart w:id="4986" w:name="_Toc395117691"/>
      <w:bookmarkStart w:id="4987" w:name="_Toc395121617"/>
      <w:bookmarkStart w:id="4988" w:name="_Toc395094124"/>
      <w:bookmarkStart w:id="4989" w:name="_Toc395098058"/>
      <w:bookmarkStart w:id="4990" w:name="_Toc395101984"/>
      <w:bookmarkStart w:id="4991" w:name="_Toc395105910"/>
      <w:bookmarkStart w:id="4992" w:name="_Toc395113766"/>
      <w:bookmarkStart w:id="4993" w:name="_Toc395117692"/>
      <w:bookmarkStart w:id="4994" w:name="_Toc395121618"/>
      <w:bookmarkStart w:id="4995" w:name="_Toc395094125"/>
      <w:bookmarkStart w:id="4996" w:name="_Toc395098059"/>
      <w:bookmarkStart w:id="4997" w:name="_Toc395101985"/>
      <w:bookmarkStart w:id="4998" w:name="_Toc395105911"/>
      <w:bookmarkStart w:id="4999" w:name="_Toc395113767"/>
      <w:bookmarkStart w:id="5000" w:name="_Toc395117693"/>
      <w:bookmarkStart w:id="5001" w:name="_Toc395121619"/>
      <w:bookmarkStart w:id="5002" w:name="_Toc395094126"/>
      <w:bookmarkStart w:id="5003" w:name="_Toc395098060"/>
      <w:bookmarkStart w:id="5004" w:name="_Toc395101986"/>
      <w:bookmarkStart w:id="5005" w:name="_Toc395105912"/>
      <w:bookmarkStart w:id="5006" w:name="_Toc395113768"/>
      <w:bookmarkStart w:id="5007" w:name="_Toc395117694"/>
      <w:bookmarkStart w:id="5008" w:name="_Toc395121620"/>
      <w:bookmarkStart w:id="5009" w:name="_Toc395094127"/>
      <w:bookmarkStart w:id="5010" w:name="_Toc395098061"/>
      <w:bookmarkStart w:id="5011" w:name="_Toc395101987"/>
      <w:bookmarkStart w:id="5012" w:name="_Toc395105913"/>
      <w:bookmarkStart w:id="5013" w:name="_Toc395113769"/>
      <w:bookmarkStart w:id="5014" w:name="_Toc395117695"/>
      <w:bookmarkStart w:id="5015" w:name="_Toc395121621"/>
      <w:bookmarkStart w:id="5016" w:name="_Toc395094128"/>
      <w:bookmarkStart w:id="5017" w:name="_Toc395098062"/>
      <w:bookmarkStart w:id="5018" w:name="_Toc395101988"/>
      <w:bookmarkStart w:id="5019" w:name="_Toc395105914"/>
      <w:bookmarkStart w:id="5020" w:name="_Toc395113770"/>
      <w:bookmarkStart w:id="5021" w:name="_Toc395117696"/>
      <w:bookmarkStart w:id="5022" w:name="_Toc395121622"/>
      <w:bookmarkStart w:id="5023" w:name="_Toc395094129"/>
      <w:bookmarkStart w:id="5024" w:name="_Toc395098063"/>
      <w:bookmarkStart w:id="5025" w:name="_Toc395101989"/>
      <w:bookmarkStart w:id="5026" w:name="_Toc395105915"/>
      <w:bookmarkStart w:id="5027" w:name="_Toc395113771"/>
      <w:bookmarkStart w:id="5028" w:name="_Toc395117697"/>
      <w:bookmarkStart w:id="5029" w:name="_Toc395121623"/>
      <w:bookmarkStart w:id="5030" w:name="_Toc395094130"/>
      <w:bookmarkStart w:id="5031" w:name="_Toc395098064"/>
      <w:bookmarkStart w:id="5032" w:name="_Toc395101990"/>
      <w:bookmarkStart w:id="5033" w:name="_Toc395105916"/>
      <w:bookmarkStart w:id="5034" w:name="_Toc395113772"/>
      <w:bookmarkStart w:id="5035" w:name="_Toc395117698"/>
      <w:bookmarkStart w:id="5036" w:name="_Toc395121624"/>
      <w:bookmarkStart w:id="5037" w:name="_Toc395094131"/>
      <w:bookmarkStart w:id="5038" w:name="_Toc395098065"/>
      <w:bookmarkStart w:id="5039" w:name="_Toc395101991"/>
      <w:bookmarkStart w:id="5040" w:name="_Toc395105917"/>
      <w:bookmarkStart w:id="5041" w:name="_Toc395113773"/>
      <w:bookmarkStart w:id="5042" w:name="_Toc395117699"/>
      <w:bookmarkStart w:id="5043" w:name="_Toc395121625"/>
      <w:bookmarkStart w:id="5044" w:name="_Toc395094132"/>
      <w:bookmarkStart w:id="5045" w:name="_Toc395098066"/>
      <w:bookmarkStart w:id="5046" w:name="_Toc395101992"/>
      <w:bookmarkStart w:id="5047" w:name="_Toc395105918"/>
      <w:bookmarkStart w:id="5048" w:name="_Toc395113774"/>
      <w:bookmarkStart w:id="5049" w:name="_Toc395117700"/>
      <w:bookmarkStart w:id="5050" w:name="_Toc395121626"/>
      <w:bookmarkStart w:id="5051" w:name="_Toc395094133"/>
      <w:bookmarkStart w:id="5052" w:name="_Toc395098067"/>
      <w:bookmarkStart w:id="5053" w:name="_Toc395101993"/>
      <w:bookmarkStart w:id="5054" w:name="_Toc395105919"/>
      <w:bookmarkStart w:id="5055" w:name="_Toc395113775"/>
      <w:bookmarkStart w:id="5056" w:name="_Toc395117701"/>
      <w:bookmarkStart w:id="5057" w:name="_Toc395121627"/>
      <w:bookmarkStart w:id="5058" w:name="_Toc395094134"/>
      <w:bookmarkStart w:id="5059" w:name="_Toc395098068"/>
      <w:bookmarkStart w:id="5060" w:name="_Toc395101994"/>
      <w:bookmarkStart w:id="5061" w:name="_Toc395105920"/>
      <w:bookmarkStart w:id="5062" w:name="_Toc395113776"/>
      <w:bookmarkStart w:id="5063" w:name="_Toc395117702"/>
      <w:bookmarkStart w:id="5064" w:name="_Toc395121628"/>
      <w:bookmarkStart w:id="5065" w:name="_Toc395094135"/>
      <w:bookmarkStart w:id="5066" w:name="_Toc395098069"/>
      <w:bookmarkStart w:id="5067" w:name="_Toc395101995"/>
      <w:bookmarkStart w:id="5068" w:name="_Toc395105921"/>
      <w:bookmarkStart w:id="5069" w:name="_Toc395113777"/>
      <w:bookmarkStart w:id="5070" w:name="_Toc395117703"/>
      <w:bookmarkStart w:id="5071" w:name="_Toc395121629"/>
      <w:bookmarkStart w:id="5072" w:name="_Toc395094136"/>
      <w:bookmarkStart w:id="5073" w:name="_Toc395098070"/>
      <w:bookmarkStart w:id="5074" w:name="_Toc395101996"/>
      <w:bookmarkStart w:id="5075" w:name="_Toc395105922"/>
      <w:bookmarkStart w:id="5076" w:name="_Toc395113778"/>
      <w:bookmarkStart w:id="5077" w:name="_Toc395117704"/>
      <w:bookmarkStart w:id="5078" w:name="_Toc395121630"/>
      <w:bookmarkStart w:id="5079" w:name="_Toc395094137"/>
      <w:bookmarkStart w:id="5080" w:name="_Toc395098071"/>
      <w:bookmarkStart w:id="5081" w:name="_Toc395101997"/>
      <w:bookmarkStart w:id="5082" w:name="_Toc395105923"/>
      <w:bookmarkStart w:id="5083" w:name="_Toc395113779"/>
      <w:bookmarkStart w:id="5084" w:name="_Toc395117705"/>
      <w:bookmarkStart w:id="5085" w:name="_Toc395121631"/>
      <w:bookmarkStart w:id="5086" w:name="_Toc395094138"/>
      <w:bookmarkStart w:id="5087" w:name="_Toc395098072"/>
      <w:bookmarkStart w:id="5088" w:name="_Toc395101998"/>
      <w:bookmarkStart w:id="5089" w:name="_Toc395105924"/>
      <w:bookmarkStart w:id="5090" w:name="_Toc395113780"/>
      <w:bookmarkStart w:id="5091" w:name="_Toc395117706"/>
      <w:bookmarkStart w:id="5092" w:name="_Toc395121632"/>
      <w:bookmarkStart w:id="5093" w:name="_Toc395094139"/>
      <w:bookmarkStart w:id="5094" w:name="_Toc395098073"/>
      <w:bookmarkStart w:id="5095" w:name="_Toc395101999"/>
      <w:bookmarkStart w:id="5096" w:name="_Toc395105925"/>
      <w:bookmarkStart w:id="5097" w:name="_Toc395113781"/>
      <w:bookmarkStart w:id="5098" w:name="_Toc395117707"/>
      <w:bookmarkStart w:id="5099" w:name="_Toc395121633"/>
      <w:bookmarkStart w:id="5100" w:name="_Toc395094140"/>
      <w:bookmarkStart w:id="5101" w:name="_Toc395098074"/>
      <w:bookmarkStart w:id="5102" w:name="_Toc395102000"/>
      <w:bookmarkStart w:id="5103" w:name="_Toc395105926"/>
      <w:bookmarkStart w:id="5104" w:name="_Toc395113782"/>
      <w:bookmarkStart w:id="5105" w:name="_Toc395117708"/>
      <w:bookmarkStart w:id="5106" w:name="_Toc395121634"/>
      <w:bookmarkStart w:id="5107" w:name="_Toc395094141"/>
      <w:bookmarkStart w:id="5108" w:name="_Toc395098075"/>
      <w:bookmarkStart w:id="5109" w:name="_Toc395102001"/>
      <w:bookmarkStart w:id="5110" w:name="_Toc395105927"/>
      <w:bookmarkStart w:id="5111" w:name="_Toc395113783"/>
      <w:bookmarkStart w:id="5112" w:name="_Toc395117709"/>
      <w:bookmarkStart w:id="5113" w:name="_Toc395121635"/>
      <w:bookmarkStart w:id="5114" w:name="_Toc395094142"/>
      <w:bookmarkStart w:id="5115" w:name="_Toc395098076"/>
      <w:bookmarkStart w:id="5116" w:name="_Toc395102002"/>
      <w:bookmarkStart w:id="5117" w:name="_Toc395105928"/>
      <w:bookmarkStart w:id="5118" w:name="_Toc395113784"/>
      <w:bookmarkStart w:id="5119" w:name="_Toc395117710"/>
      <w:bookmarkStart w:id="5120" w:name="_Toc395121636"/>
      <w:bookmarkStart w:id="5121" w:name="_Toc395094143"/>
      <w:bookmarkStart w:id="5122" w:name="_Toc395098077"/>
      <w:bookmarkStart w:id="5123" w:name="_Toc395102003"/>
      <w:bookmarkStart w:id="5124" w:name="_Toc395105929"/>
      <w:bookmarkStart w:id="5125" w:name="_Toc395113785"/>
      <w:bookmarkStart w:id="5126" w:name="_Toc395117711"/>
      <w:bookmarkStart w:id="5127" w:name="_Toc395121637"/>
      <w:bookmarkStart w:id="5128" w:name="_Toc395094144"/>
      <w:bookmarkStart w:id="5129" w:name="_Toc395098078"/>
      <w:bookmarkStart w:id="5130" w:name="_Toc395102004"/>
      <w:bookmarkStart w:id="5131" w:name="_Toc395105930"/>
      <w:bookmarkStart w:id="5132" w:name="_Toc395113786"/>
      <w:bookmarkStart w:id="5133" w:name="_Toc395117712"/>
      <w:bookmarkStart w:id="5134" w:name="_Toc395121638"/>
      <w:bookmarkStart w:id="5135" w:name="_Toc395094145"/>
      <w:bookmarkStart w:id="5136" w:name="_Toc395098079"/>
      <w:bookmarkStart w:id="5137" w:name="_Toc395102005"/>
      <w:bookmarkStart w:id="5138" w:name="_Toc395105931"/>
      <w:bookmarkStart w:id="5139" w:name="_Toc395113787"/>
      <w:bookmarkStart w:id="5140" w:name="_Toc395117713"/>
      <w:bookmarkStart w:id="5141" w:name="_Toc395121639"/>
      <w:bookmarkStart w:id="5142" w:name="_Toc395094146"/>
      <w:bookmarkStart w:id="5143" w:name="_Toc395098080"/>
      <w:bookmarkStart w:id="5144" w:name="_Toc395102006"/>
      <w:bookmarkStart w:id="5145" w:name="_Toc395105932"/>
      <w:bookmarkStart w:id="5146" w:name="_Toc395113788"/>
      <w:bookmarkStart w:id="5147" w:name="_Toc395117714"/>
      <w:bookmarkStart w:id="5148" w:name="_Toc395121640"/>
      <w:bookmarkStart w:id="5149" w:name="_Toc395094147"/>
      <w:bookmarkStart w:id="5150" w:name="_Toc395098081"/>
      <w:bookmarkStart w:id="5151" w:name="_Toc395102007"/>
      <w:bookmarkStart w:id="5152" w:name="_Toc395105933"/>
      <w:bookmarkStart w:id="5153" w:name="_Toc395113789"/>
      <w:bookmarkStart w:id="5154" w:name="_Toc395117715"/>
      <w:bookmarkStart w:id="5155" w:name="_Toc395121641"/>
      <w:bookmarkStart w:id="5156" w:name="_Toc395094148"/>
      <w:bookmarkStart w:id="5157" w:name="_Toc395098082"/>
      <w:bookmarkStart w:id="5158" w:name="_Toc395102008"/>
      <w:bookmarkStart w:id="5159" w:name="_Toc395105934"/>
      <w:bookmarkStart w:id="5160" w:name="_Toc395113790"/>
      <w:bookmarkStart w:id="5161" w:name="_Toc395117716"/>
      <w:bookmarkStart w:id="5162" w:name="_Toc395121642"/>
      <w:bookmarkStart w:id="5163" w:name="_Toc395094149"/>
      <w:bookmarkStart w:id="5164" w:name="_Toc395098083"/>
      <w:bookmarkStart w:id="5165" w:name="_Toc395102009"/>
      <w:bookmarkStart w:id="5166" w:name="_Toc395105935"/>
      <w:bookmarkStart w:id="5167" w:name="_Toc395113791"/>
      <w:bookmarkStart w:id="5168" w:name="_Toc395117717"/>
      <w:bookmarkStart w:id="5169" w:name="_Toc395121643"/>
      <w:bookmarkStart w:id="5170" w:name="_Toc395094150"/>
      <w:bookmarkStart w:id="5171" w:name="_Toc395098084"/>
      <w:bookmarkStart w:id="5172" w:name="_Toc395102010"/>
      <w:bookmarkStart w:id="5173" w:name="_Toc395105936"/>
      <w:bookmarkStart w:id="5174" w:name="_Toc395113792"/>
      <w:bookmarkStart w:id="5175" w:name="_Toc395117718"/>
      <w:bookmarkStart w:id="5176" w:name="_Toc395121644"/>
      <w:bookmarkStart w:id="5177" w:name="_Toc395094151"/>
      <w:bookmarkStart w:id="5178" w:name="_Toc395098085"/>
      <w:bookmarkStart w:id="5179" w:name="_Toc395102011"/>
      <w:bookmarkStart w:id="5180" w:name="_Toc395105937"/>
      <w:bookmarkStart w:id="5181" w:name="_Toc395113793"/>
      <w:bookmarkStart w:id="5182" w:name="_Toc395117719"/>
      <w:bookmarkStart w:id="5183" w:name="_Toc395121645"/>
      <w:bookmarkStart w:id="5184" w:name="_Toc395094152"/>
      <w:bookmarkStart w:id="5185" w:name="_Toc395098086"/>
      <w:bookmarkStart w:id="5186" w:name="_Toc395102012"/>
      <w:bookmarkStart w:id="5187" w:name="_Toc395105938"/>
      <w:bookmarkStart w:id="5188" w:name="_Toc395113794"/>
      <w:bookmarkStart w:id="5189" w:name="_Toc395117720"/>
      <w:bookmarkStart w:id="5190" w:name="_Toc395121646"/>
      <w:bookmarkStart w:id="5191" w:name="_Toc395094153"/>
      <w:bookmarkStart w:id="5192" w:name="_Toc395098087"/>
      <w:bookmarkStart w:id="5193" w:name="_Toc395102013"/>
      <w:bookmarkStart w:id="5194" w:name="_Toc395105939"/>
      <w:bookmarkStart w:id="5195" w:name="_Toc395113795"/>
      <w:bookmarkStart w:id="5196" w:name="_Toc395117721"/>
      <w:bookmarkStart w:id="5197" w:name="_Toc395121647"/>
      <w:bookmarkStart w:id="5198" w:name="_Toc395094154"/>
      <w:bookmarkStart w:id="5199" w:name="_Toc395098088"/>
      <w:bookmarkStart w:id="5200" w:name="_Toc395102014"/>
      <w:bookmarkStart w:id="5201" w:name="_Toc395105940"/>
      <w:bookmarkStart w:id="5202" w:name="_Toc395113796"/>
      <w:bookmarkStart w:id="5203" w:name="_Toc395117722"/>
      <w:bookmarkStart w:id="5204" w:name="_Toc395121648"/>
      <w:bookmarkStart w:id="5205" w:name="_Toc395094155"/>
      <w:bookmarkStart w:id="5206" w:name="_Toc395098089"/>
      <w:bookmarkStart w:id="5207" w:name="_Toc395102015"/>
      <w:bookmarkStart w:id="5208" w:name="_Toc395105941"/>
      <w:bookmarkStart w:id="5209" w:name="_Toc395113797"/>
      <w:bookmarkStart w:id="5210" w:name="_Toc395117723"/>
      <w:bookmarkStart w:id="5211" w:name="_Toc395121649"/>
      <w:bookmarkStart w:id="5212" w:name="_Toc395094156"/>
      <w:bookmarkStart w:id="5213" w:name="_Toc395098090"/>
      <w:bookmarkStart w:id="5214" w:name="_Toc395102016"/>
      <w:bookmarkStart w:id="5215" w:name="_Toc395105942"/>
      <w:bookmarkStart w:id="5216" w:name="_Toc395113798"/>
      <w:bookmarkStart w:id="5217" w:name="_Toc395117724"/>
      <w:bookmarkStart w:id="5218" w:name="_Toc395121650"/>
      <w:bookmarkStart w:id="5219" w:name="_Toc395094157"/>
      <w:bookmarkStart w:id="5220" w:name="_Toc395098091"/>
      <w:bookmarkStart w:id="5221" w:name="_Toc395102017"/>
      <w:bookmarkStart w:id="5222" w:name="_Toc395105943"/>
      <w:bookmarkStart w:id="5223" w:name="_Toc395113799"/>
      <w:bookmarkStart w:id="5224" w:name="_Toc395117725"/>
      <w:bookmarkStart w:id="5225" w:name="_Toc395121651"/>
      <w:bookmarkStart w:id="5226" w:name="_Toc395094158"/>
      <w:bookmarkStart w:id="5227" w:name="_Toc395098092"/>
      <w:bookmarkStart w:id="5228" w:name="_Toc395102018"/>
      <w:bookmarkStart w:id="5229" w:name="_Toc395105944"/>
      <w:bookmarkStart w:id="5230" w:name="_Toc395113800"/>
      <w:bookmarkStart w:id="5231" w:name="_Toc395117726"/>
      <w:bookmarkStart w:id="5232" w:name="_Toc395121652"/>
      <w:bookmarkStart w:id="5233" w:name="_Toc395094159"/>
      <w:bookmarkStart w:id="5234" w:name="_Toc395098093"/>
      <w:bookmarkStart w:id="5235" w:name="_Toc395102019"/>
      <w:bookmarkStart w:id="5236" w:name="_Toc395105945"/>
      <w:bookmarkStart w:id="5237" w:name="_Toc395113801"/>
      <w:bookmarkStart w:id="5238" w:name="_Toc395117727"/>
      <w:bookmarkStart w:id="5239" w:name="_Toc395121653"/>
      <w:bookmarkStart w:id="5240" w:name="_Toc395094160"/>
      <w:bookmarkStart w:id="5241" w:name="_Toc395098094"/>
      <w:bookmarkStart w:id="5242" w:name="_Toc395102020"/>
      <w:bookmarkStart w:id="5243" w:name="_Toc395105946"/>
      <w:bookmarkStart w:id="5244" w:name="_Toc395113802"/>
      <w:bookmarkStart w:id="5245" w:name="_Toc395117728"/>
      <w:bookmarkStart w:id="5246" w:name="_Toc395121654"/>
      <w:bookmarkStart w:id="5247" w:name="_Toc395094161"/>
      <w:bookmarkStart w:id="5248" w:name="_Toc395098095"/>
      <w:bookmarkStart w:id="5249" w:name="_Toc395102021"/>
      <w:bookmarkStart w:id="5250" w:name="_Toc395105947"/>
      <w:bookmarkStart w:id="5251" w:name="_Toc395113803"/>
      <w:bookmarkStart w:id="5252" w:name="_Toc395117729"/>
      <w:bookmarkStart w:id="5253" w:name="_Toc395121655"/>
      <w:bookmarkStart w:id="5254" w:name="_Toc395094162"/>
      <w:bookmarkStart w:id="5255" w:name="_Toc395098096"/>
      <w:bookmarkStart w:id="5256" w:name="_Toc395102022"/>
      <w:bookmarkStart w:id="5257" w:name="_Toc395105948"/>
      <w:bookmarkStart w:id="5258" w:name="_Toc395113804"/>
      <w:bookmarkStart w:id="5259" w:name="_Toc395117730"/>
      <w:bookmarkStart w:id="5260" w:name="_Toc395121656"/>
      <w:bookmarkStart w:id="5261" w:name="_Toc395094163"/>
      <w:bookmarkStart w:id="5262" w:name="_Toc395098097"/>
      <w:bookmarkStart w:id="5263" w:name="_Toc395102023"/>
      <w:bookmarkStart w:id="5264" w:name="_Toc395105949"/>
      <w:bookmarkStart w:id="5265" w:name="_Toc395113805"/>
      <w:bookmarkStart w:id="5266" w:name="_Toc395117731"/>
      <w:bookmarkStart w:id="5267" w:name="_Toc395121657"/>
      <w:bookmarkStart w:id="5268" w:name="_Toc395094164"/>
      <w:bookmarkStart w:id="5269" w:name="_Toc395098098"/>
      <w:bookmarkStart w:id="5270" w:name="_Toc395102024"/>
      <w:bookmarkStart w:id="5271" w:name="_Toc395105950"/>
      <w:bookmarkStart w:id="5272" w:name="_Toc395113806"/>
      <w:bookmarkStart w:id="5273" w:name="_Toc395117732"/>
      <w:bookmarkStart w:id="5274" w:name="_Toc395121658"/>
      <w:bookmarkStart w:id="5275" w:name="_Toc395094165"/>
      <w:bookmarkStart w:id="5276" w:name="_Toc395098099"/>
      <w:bookmarkStart w:id="5277" w:name="_Toc395102025"/>
      <w:bookmarkStart w:id="5278" w:name="_Toc395105951"/>
      <w:bookmarkStart w:id="5279" w:name="_Toc395113807"/>
      <w:bookmarkStart w:id="5280" w:name="_Toc395117733"/>
      <w:bookmarkStart w:id="5281" w:name="_Toc395121659"/>
      <w:bookmarkStart w:id="5282" w:name="_Toc395094166"/>
      <w:bookmarkStart w:id="5283" w:name="_Toc395098100"/>
      <w:bookmarkStart w:id="5284" w:name="_Toc395102026"/>
      <w:bookmarkStart w:id="5285" w:name="_Toc395105952"/>
      <w:bookmarkStart w:id="5286" w:name="_Toc395113808"/>
      <w:bookmarkStart w:id="5287" w:name="_Toc395117734"/>
      <w:bookmarkStart w:id="5288" w:name="_Toc395121660"/>
      <w:bookmarkStart w:id="5289" w:name="_Toc395094167"/>
      <w:bookmarkStart w:id="5290" w:name="_Toc395098101"/>
      <w:bookmarkStart w:id="5291" w:name="_Toc395102027"/>
      <w:bookmarkStart w:id="5292" w:name="_Toc395105953"/>
      <w:bookmarkStart w:id="5293" w:name="_Toc395113809"/>
      <w:bookmarkStart w:id="5294" w:name="_Toc395117735"/>
      <w:bookmarkStart w:id="5295" w:name="_Toc395121661"/>
      <w:bookmarkStart w:id="5296" w:name="_Toc395094168"/>
      <w:bookmarkStart w:id="5297" w:name="_Toc395098102"/>
      <w:bookmarkStart w:id="5298" w:name="_Toc395102028"/>
      <w:bookmarkStart w:id="5299" w:name="_Toc395105954"/>
      <w:bookmarkStart w:id="5300" w:name="_Toc395113810"/>
      <w:bookmarkStart w:id="5301" w:name="_Toc395117736"/>
      <w:bookmarkStart w:id="5302" w:name="_Toc395121662"/>
      <w:bookmarkStart w:id="5303" w:name="_Toc395094169"/>
      <w:bookmarkStart w:id="5304" w:name="_Toc395098103"/>
      <w:bookmarkStart w:id="5305" w:name="_Toc395102029"/>
      <w:bookmarkStart w:id="5306" w:name="_Toc395105955"/>
      <w:bookmarkStart w:id="5307" w:name="_Toc395113811"/>
      <w:bookmarkStart w:id="5308" w:name="_Toc395117737"/>
      <w:bookmarkStart w:id="5309" w:name="_Toc395121663"/>
      <w:bookmarkStart w:id="5310" w:name="_Toc395094170"/>
      <w:bookmarkStart w:id="5311" w:name="_Toc395098104"/>
      <w:bookmarkStart w:id="5312" w:name="_Toc395102030"/>
      <w:bookmarkStart w:id="5313" w:name="_Toc395105956"/>
      <w:bookmarkStart w:id="5314" w:name="_Toc395113812"/>
      <w:bookmarkStart w:id="5315" w:name="_Toc395117738"/>
      <w:bookmarkStart w:id="5316" w:name="_Toc395121664"/>
      <w:bookmarkStart w:id="5317" w:name="_Toc395094171"/>
      <w:bookmarkStart w:id="5318" w:name="_Toc395098105"/>
      <w:bookmarkStart w:id="5319" w:name="_Toc395102031"/>
      <w:bookmarkStart w:id="5320" w:name="_Toc395105957"/>
      <w:bookmarkStart w:id="5321" w:name="_Toc395113813"/>
      <w:bookmarkStart w:id="5322" w:name="_Toc395117739"/>
      <w:bookmarkStart w:id="5323" w:name="_Toc395121665"/>
      <w:bookmarkStart w:id="5324" w:name="_Toc395094172"/>
      <w:bookmarkStart w:id="5325" w:name="_Toc395098106"/>
      <w:bookmarkStart w:id="5326" w:name="_Toc395102032"/>
      <w:bookmarkStart w:id="5327" w:name="_Toc395105958"/>
      <w:bookmarkStart w:id="5328" w:name="_Toc395113814"/>
      <w:bookmarkStart w:id="5329" w:name="_Toc395117740"/>
      <w:bookmarkStart w:id="5330" w:name="_Toc395121666"/>
      <w:bookmarkStart w:id="5331" w:name="_Toc395094173"/>
      <w:bookmarkStart w:id="5332" w:name="_Toc395098107"/>
      <w:bookmarkStart w:id="5333" w:name="_Toc395102033"/>
      <w:bookmarkStart w:id="5334" w:name="_Toc395105959"/>
      <w:bookmarkStart w:id="5335" w:name="_Toc395113815"/>
      <w:bookmarkStart w:id="5336" w:name="_Toc395117741"/>
      <w:bookmarkStart w:id="5337" w:name="_Toc395121667"/>
      <w:bookmarkStart w:id="5338" w:name="_Toc395094174"/>
      <w:bookmarkStart w:id="5339" w:name="_Toc395098108"/>
      <w:bookmarkStart w:id="5340" w:name="_Toc395102034"/>
      <w:bookmarkStart w:id="5341" w:name="_Toc395105960"/>
      <w:bookmarkStart w:id="5342" w:name="_Toc395113816"/>
      <w:bookmarkStart w:id="5343" w:name="_Toc395117742"/>
      <w:bookmarkStart w:id="5344" w:name="_Toc395121668"/>
      <w:bookmarkStart w:id="5345" w:name="_Toc395094175"/>
      <w:bookmarkStart w:id="5346" w:name="_Toc395098109"/>
      <w:bookmarkStart w:id="5347" w:name="_Toc395102035"/>
      <w:bookmarkStart w:id="5348" w:name="_Toc395105961"/>
      <w:bookmarkStart w:id="5349" w:name="_Toc395113817"/>
      <w:bookmarkStart w:id="5350" w:name="_Toc395117743"/>
      <w:bookmarkStart w:id="5351" w:name="_Toc395121669"/>
      <w:bookmarkStart w:id="5352" w:name="_Toc395094176"/>
      <w:bookmarkStart w:id="5353" w:name="_Toc395098110"/>
      <w:bookmarkStart w:id="5354" w:name="_Toc395102036"/>
      <w:bookmarkStart w:id="5355" w:name="_Toc395105962"/>
      <w:bookmarkStart w:id="5356" w:name="_Toc395113818"/>
      <w:bookmarkStart w:id="5357" w:name="_Toc395117744"/>
      <w:bookmarkStart w:id="5358" w:name="_Toc395121670"/>
      <w:bookmarkStart w:id="5359" w:name="_Toc395094177"/>
      <w:bookmarkStart w:id="5360" w:name="_Toc395098111"/>
      <w:bookmarkStart w:id="5361" w:name="_Toc395102037"/>
      <w:bookmarkStart w:id="5362" w:name="_Toc395105963"/>
      <w:bookmarkStart w:id="5363" w:name="_Toc395113819"/>
      <w:bookmarkStart w:id="5364" w:name="_Toc395117745"/>
      <w:bookmarkStart w:id="5365" w:name="_Toc395121671"/>
      <w:bookmarkStart w:id="5366" w:name="_Toc395094178"/>
      <w:bookmarkStart w:id="5367" w:name="_Toc395098112"/>
      <w:bookmarkStart w:id="5368" w:name="_Toc395102038"/>
      <w:bookmarkStart w:id="5369" w:name="_Toc395105964"/>
      <w:bookmarkStart w:id="5370" w:name="_Toc395113820"/>
      <w:bookmarkStart w:id="5371" w:name="_Toc395117746"/>
      <w:bookmarkStart w:id="5372" w:name="_Toc395121672"/>
      <w:bookmarkStart w:id="5373" w:name="_Toc395094179"/>
      <w:bookmarkStart w:id="5374" w:name="_Toc395098113"/>
      <w:bookmarkStart w:id="5375" w:name="_Toc395102039"/>
      <w:bookmarkStart w:id="5376" w:name="_Toc395105965"/>
      <w:bookmarkStart w:id="5377" w:name="_Toc395113821"/>
      <w:bookmarkStart w:id="5378" w:name="_Toc395117747"/>
      <w:bookmarkStart w:id="5379" w:name="_Toc395121673"/>
      <w:bookmarkStart w:id="5380" w:name="_Toc395094180"/>
      <w:bookmarkStart w:id="5381" w:name="_Toc395098114"/>
      <w:bookmarkStart w:id="5382" w:name="_Toc395102040"/>
      <w:bookmarkStart w:id="5383" w:name="_Toc395105966"/>
      <w:bookmarkStart w:id="5384" w:name="_Toc395113822"/>
      <w:bookmarkStart w:id="5385" w:name="_Toc395117748"/>
      <w:bookmarkStart w:id="5386" w:name="_Toc395121674"/>
      <w:bookmarkStart w:id="5387" w:name="_Toc395094181"/>
      <w:bookmarkStart w:id="5388" w:name="_Toc395098115"/>
      <w:bookmarkStart w:id="5389" w:name="_Toc395102041"/>
      <w:bookmarkStart w:id="5390" w:name="_Toc395105967"/>
      <w:bookmarkStart w:id="5391" w:name="_Toc395113823"/>
      <w:bookmarkStart w:id="5392" w:name="_Toc395117749"/>
      <w:bookmarkStart w:id="5393" w:name="_Toc395121675"/>
      <w:bookmarkStart w:id="5394" w:name="_Toc395094182"/>
      <w:bookmarkStart w:id="5395" w:name="_Toc395098116"/>
      <w:bookmarkStart w:id="5396" w:name="_Toc395102042"/>
      <w:bookmarkStart w:id="5397" w:name="_Toc395105968"/>
      <w:bookmarkStart w:id="5398" w:name="_Toc395113824"/>
      <w:bookmarkStart w:id="5399" w:name="_Toc395117750"/>
      <w:bookmarkStart w:id="5400" w:name="_Toc395121676"/>
      <w:bookmarkStart w:id="5401" w:name="_Toc395094183"/>
      <w:bookmarkStart w:id="5402" w:name="_Toc395098117"/>
      <w:bookmarkStart w:id="5403" w:name="_Toc395102043"/>
      <w:bookmarkStart w:id="5404" w:name="_Toc395105969"/>
      <w:bookmarkStart w:id="5405" w:name="_Toc395113825"/>
      <w:bookmarkStart w:id="5406" w:name="_Toc395117751"/>
      <w:bookmarkStart w:id="5407" w:name="_Toc395121677"/>
      <w:bookmarkStart w:id="5408" w:name="_Toc395094184"/>
      <w:bookmarkStart w:id="5409" w:name="_Toc395098118"/>
      <w:bookmarkStart w:id="5410" w:name="_Toc395102044"/>
      <w:bookmarkStart w:id="5411" w:name="_Toc395105970"/>
      <w:bookmarkStart w:id="5412" w:name="_Toc395113826"/>
      <w:bookmarkStart w:id="5413" w:name="_Toc395117752"/>
      <w:bookmarkStart w:id="5414" w:name="_Toc395121678"/>
      <w:bookmarkStart w:id="5415" w:name="_Toc395094185"/>
      <w:bookmarkStart w:id="5416" w:name="_Toc395098119"/>
      <w:bookmarkStart w:id="5417" w:name="_Toc395102045"/>
      <w:bookmarkStart w:id="5418" w:name="_Toc395105971"/>
      <w:bookmarkStart w:id="5419" w:name="_Toc395113827"/>
      <w:bookmarkStart w:id="5420" w:name="_Toc395117753"/>
      <w:bookmarkStart w:id="5421" w:name="_Toc395121679"/>
      <w:bookmarkStart w:id="5422" w:name="_Toc395094186"/>
      <w:bookmarkStart w:id="5423" w:name="_Toc395098120"/>
      <w:bookmarkStart w:id="5424" w:name="_Toc395102046"/>
      <w:bookmarkStart w:id="5425" w:name="_Toc395105972"/>
      <w:bookmarkStart w:id="5426" w:name="_Toc395113828"/>
      <w:bookmarkStart w:id="5427" w:name="_Toc395117754"/>
      <w:bookmarkStart w:id="5428" w:name="_Toc395121680"/>
      <w:bookmarkStart w:id="5429" w:name="_Toc395094187"/>
      <w:bookmarkStart w:id="5430" w:name="_Toc395098121"/>
      <w:bookmarkStart w:id="5431" w:name="_Toc395102047"/>
      <w:bookmarkStart w:id="5432" w:name="_Toc395105973"/>
      <w:bookmarkStart w:id="5433" w:name="_Toc395113829"/>
      <w:bookmarkStart w:id="5434" w:name="_Toc395117755"/>
      <w:bookmarkStart w:id="5435" w:name="_Toc395121681"/>
      <w:bookmarkStart w:id="5436" w:name="_Toc395094188"/>
      <w:bookmarkStart w:id="5437" w:name="_Toc395098122"/>
      <w:bookmarkStart w:id="5438" w:name="_Toc395102048"/>
      <w:bookmarkStart w:id="5439" w:name="_Toc395105974"/>
      <w:bookmarkStart w:id="5440" w:name="_Toc395113830"/>
      <w:bookmarkStart w:id="5441" w:name="_Toc395117756"/>
      <w:bookmarkStart w:id="5442" w:name="_Toc395121682"/>
      <w:bookmarkStart w:id="5443" w:name="_Toc395094189"/>
      <w:bookmarkStart w:id="5444" w:name="_Toc395098123"/>
      <w:bookmarkStart w:id="5445" w:name="_Toc395102049"/>
      <w:bookmarkStart w:id="5446" w:name="_Toc395105975"/>
      <w:bookmarkStart w:id="5447" w:name="_Toc395113831"/>
      <w:bookmarkStart w:id="5448" w:name="_Toc395117757"/>
      <w:bookmarkStart w:id="5449" w:name="_Toc395121683"/>
      <w:bookmarkStart w:id="5450" w:name="_Toc395094190"/>
      <w:bookmarkStart w:id="5451" w:name="_Toc395098124"/>
      <w:bookmarkStart w:id="5452" w:name="_Toc395102050"/>
      <w:bookmarkStart w:id="5453" w:name="_Toc395105976"/>
      <w:bookmarkStart w:id="5454" w:name="_Toc395113832"/>
      <w:bookmarkStart w:id="5455" w:name="_Toc395117758"/>
      <w:bookmarkStart w:id="5456" w:name="_Toc395121684"/>
      <w:bookmarkStart w:id="5457" w:name="_Toc395094191"/>
      <w:bookmarkStart w:id="5458" w:name="_Toc395098125"/>
      <w:bookmarkStart w:id="5459" w:name="_Toc395102051"/>
      <w:bookmarkStart w:id="5460" w:name="_Toc395105977"/>
      <w:bookmarkStart w:id="5461" w:name="_Toc395113833"/>
      <w:bookmarkStart w:id="5462" w:name="_Toc395117759"/>
      <w:bookmarkStart w:id="5463" w:name="_Toc395121685"/>
      <w:bookmarkStart w:id="5464" w:name="_Toc395094192"/>
      <w:bookmarkStart w:id="5465" w:name="_Toc395098126"/>
      <w:bookmarkStart w:id="5466" w:name="_Toc395102052"/>
      <w:bookmarkStart w:id="5467" w:name="_Toc395105978"/>
      <w:bookmarkStart w:id="5468" w:name="_Toc395113834"/>
      <w:bookmarkStart w:id="5469" w:name="_Toc395117760"/>
      <w:bookmarkStart w:id="5470" w:name="_Toc395121686"/>
      <w:bookmarkStart w:id="5471" w:name="_Toc395094193"/>
      <w:bookmarkStart w:id="5472" w:name="_Toc395098127"/>
      <w:bookmarkStart w:id="5473" w:name="_Toc395102053"/>
      <w:bookmarkStart w:id="5474" w:name="_Toc395105979"/>
      <w:bookmarkStart w:id="5475" w:name="_Toc395113835"/>
      <w:bookmarkStart w:id="5476" w:name="_Toc395117761"/>
      <w:bookmarkStart w:id="5477" w:name="_Toc395121687"/>
      <w:bookmarkStart w:id="5478" w:name="_Toc395094194"/>
      <w:bookmarkStart w:id="5479" w:name="_Toc395098128"/>
      <w:bookmarkStart w:id="5480" w:name="_Toc395102054"/>
      <w:bookmarkStart w:id="5481" w:name="_Toc395105980"/>
      <w:bookmarkStart w:id="5482" w:name="_Toc395113836"/>
      <w:bookmarkStart w:id="5483" w:name="_Toc395117762"/>
      <w:bookmarkStart w:id="5484" w:name="_Toc395121688"/>
      <w:bookmarkStart w:id="5485" w:name="_Toc395094195"/>
      <w:bookmarkStart w:id="5486" w:name="_Toc395098129"/>
      <w:bookmarkStart w:id="5487" w:name="_Toc395102055"/>
      <w:bookmarkStart w:id="5488" w:name="_Toc395105981"/>
      <w:bookmarkStart w:id="5489" w:name="_Toc395113837"/>
      <w:bookmarkStart w:id="5490" w:name="_Toc395117763"/>
      <w:bookmarkStart w:id="5491" w:name="_Toc395121689"/>
      <w:bookmarkStart w:id="5492" w:name="_Toc395094196"/>
      <w:bookmarkStart w:id="5493" w:name="_Toc395098130"/>
      <w:bookmarkStart w:id="5494" w:name="_Toc395102056"/>
      <w:bookmarkStart w:id="5495" w:name="_Toc395105982"/>
      <w:bookmarkStart w:id="5496" w:name="_Toc395113838"/>
      <w:bookmarkStart w:id="5497" w:name="_Toc395117764"/>
      <w:bookmarkStart w:id="5498" w:name="_Toc395121690"/>
      <w:bookmarkStart w:id="5499" w:name="_Toc395094199"/>
      <w:bookmarkStart w:id="5500" w:name="_Toc395098133"/>
      <w:bookmarkStart w:id="5501" w:name="_Toc395102059"/>
      <w:bookmarkStart w:id="5502" w:name="_Toc395105985"/>
      <w:bookmarkStart w:id="5503" w:name="_Toc395113841"/>
      <w:bookmarkStart w:id="5504" w:name="_Toc395117767"/>
      <w:bookmarkStart w:id="5505" w:name="_Toc395121693"/>
      <w:bookmarkStart w:id="5506" w:name="_Toc395094200"/>
      <w:bookmarkStart w:id="5507" w:name="_Toc395098134"/>
      <w:bookmarkStart w:id="5508" w:name="_Toc395102060"/>
      <w:bookmarkStart w:id="5509" w:name="_Toc395105986"/>
      <w:bookmarkStart w:id="5510" w:name="_Toc395113842"/>
      <w:bookmarkStart w:id="5511" w:name="_Toc395117768"/>
      <w:bookmarkStart w:id="5512" w:name="_Toc395121694"/>
      <w:bookmarkStart w:id="5513" w:name="_Toc395094201"/>
      <w:bookmarkStart w:id="5514" w:name="_Toc395098135"/>
      <w:bookmarkStart w:id="5515" w:name="_Toc395102061"/>
      <w:bookmarkStart w:id="5516" w:name="_Toc395105987"/>
      <w:bookmarkStart w:id="5517" w:name="_Toc395113843"/>
      <w:bookmarkStart w:id="5518" w:name="_Toc395117769"/>
      <w:bookmarkStart w:id="5519" w:name="_Toc395121695"/>
      <w:bookmarkStart w:id="5520" w:name="_Toc395094202"/>
      <w:bookmarkStart w:id="5521" w:name="_Toc395098136"/>
      <w:bookmarkStart w:id="5522" w:name="_Toc395102062"/>
      <w:bookmarkStart w:id="5523" w:name="_Toc395105988"/>
      <w:bookmarkStart w:id="5524" w:name="_Toc395113844"/>
      <w:bookmarkStart w:id="5525" w:name="_Toc395117770"/>
      <w:bookmarkStart w:id="5526" w:name="_Toc395121696"/>
      <w:bookmarkStart w:id="5527" w:name="_Toc395094203"/>
      <w:bookmarkStart w:id="5528" w:name="_Toc395098137"/>
      <w:bookmarkStart w:id="5529" w:name="_Toc395102063"/>
      <w:bookmarkStart w:id="5530" w:name="_Toc395105989"/>
      <w:bookmarkStart w:id="5531" w:name="_Toc395113845"/>
      <w:bookmarkStart w:id="5532" w:name="_Toc395117771"/>
      <w:bookmarkStart w:id="5533" w:name="_Toc395121697"/>
      <w:bookmarkStart w:id="5534" w:name="_Toc395094204"/>
      <w:bookmarkStart w:id="5535" w:name="_Toc395098138"/>
      <w:bookmarkStart w:id="5536" w:name="_Toc395102064"/>
      <w:bookmarkStart w:id="5537" w:name="_Toc395105990"/>
      <w:bookmarkStart w:id="5538" w:name="_Toc395113846"/>
      <w:bookmarkStart w:id="5539" w:name="_Toc395117772"/>
      <w:bookmarkStart w:id="5540" w:name="_Toc395121698"/>
      <w:bookmarkStart w:id="5541" w:name="_Toc395094205"/>
      <w:bookmarkStart w:id="5542" w:name="_Toc395098139"/>
      <w:bookmarkStart w:id="5543" w:name="_Toc395102065"/>
      <w:bookmarkStart w:id="5544" w:name="_Toc395105991"/>
      <w:bookmarkStart w:id="5545" w:name="_Toc395113847"/>
      <w:bookmarkStart w:id="5546" w:name="_Toc395117773"/>
      <w:bookmarkStart w:id="5547" w:name="_Toc395121699"/>
      <w:bookmarkStart w:id="5548" w:name="_Toc395094206"/>
      <w:bookmarkStart w:id="5549" w:name="_Toc395098140"/>
      <w:bookmarkStart w:id="5550" w:name="_Toc395102066"/>
      <w:bookmarkStart w:id="5551" w:name="_Toc395105992"/>
      <w:bookmarkStart w:id="5552" w:name="_Toc395113848"/>
      <w:bookmarkStart w:id="5553" w:name="_Toc395117774"/>
      <w:bookmarkStart w:id="5554" w:name="_Toc395121700"/>
      <w:bookmarkStart w:id="5555" w:name="_Toc395094207"/>
      <w:bookmarkStart w:id="5556" w:name="_Toc395098141"/>
      <w:bookmarkStart w:id="5557" w:name="_Toc395102067"/>
      <w:bookmarkStart w:id="5558" w:name="_Toc395105993"/>
      <w:bookmarkStart w:id="5559" w:name="_Toc395113849"/>
      <w:bookmarkStart w:id="5560" w:name="_Toc395117775"/>
      <w:bookmarkStart w:id="5561" w:name="_Toc395121701"/>
      <w:bookmarkStart w:id="5562" w:name="_Toc395094220"/>
      <w:bookmarkStart w:id="5563" w:name="_Toc395098154"/>
      <w:bookmarkStart w:id="5564" w:name="_Toc395102080"/>
      <w:bookmarkStart w:id="5565" w:name="_Toc395106006"/>
      <w:bookmarkStart w:id="5566" w:name="_Toc395113862"/>
      <w:bookmarkStart w:id="5567" w:name="_Toc395117788"/>
      <w:bookmarkStart w:id="5568" w:name="_Toc395121714"/>
      <w:bookmarkStart w:id="5569" w:name="_Toc395094221"/>
      <w:bookmarkStart w:id="5570" w:name="_Toc395098155"/>
      <w:bookmarkStart w:id="5571" w:name="_Toc395102081"/>
      <w:bookmarkStart w:id="5572" w:name="_Toc395106007"/>
      <w:bookmarkStart w:id="5573" w:name="_Toc395113863"/>
      <w:bookmarkStart w:id="5574" w:name="_Toc395117789"/>
      <w:bookmarkStart w:id="5575" w:name="_Toc395121715"/>
      <w:bookmarkStart w:id="5576" w:name="_Toc395094222"/>
      <w:bookmarkStart w:id="5577" w:name="_Toc395098156"/>
      <w:bookmarkStart w:id="5578" w:name="_Toc395102082"/>
      <w:bookmarkStart w:id="5579" w:name="_Toc395106008"/>
      <w:bookmarkStart w:id="5580" w:name="_Toc395113864"/>
      <w:bookmarkStart w:id="5581" w:name="_Toc395117790"/>
      <w:bookmarkStart w:id="5582" w:name="_Toc395121716"/>
      <w:bookmarkStart w:id="5583" w:name="_Toc395094223"/>
      <w:bookmarkStart w:id="5584" w:name="_Toc395098157"/>
      <w:bookmarkStart w:id="5585" w:name="_Toc395102083"/>
      <w:bookmarkStart w:id="5586" w:name="_Toc395106009"/>
      <w:bookmarkStart w:id="5587" w:name="_Toc395113865"/>
      <w:bookmarkStart w:id="5588" w:name="_Toc395117791"/>
      <w:bookmarkStart w:id="5589" w:name="_Toc395121717"/>
      <w:bookmarkStart w:id="5590" w:name="_Toc395094224"/>
      <w:bookmarkStart w:id="5591" w:name="_Toc395098158"/>
      <w:bookmarkStart w:id="5592" w:name="_Toc395102084"/>
      <w:bookmarkStart w:id="5593" w:name="_Toc395106010"/>
      <w:bookmarkStart w:id="5594" w:name="_Toc395113866"/>
      <w:bookmarkStart w:id="5595" w:name="_Toc395117792"/>
      <w:bookmarkStart w:id="5596" w:name="_Toc395121718"/>
      <w:bookmarkStart w:id="5597" w:name="_Toc395094225"/>
      <w:bookmarkStart w:id="5598" w:name="_Toc395098159"/>
      <w:bookmarkStart w:id="5599" w:name="_Toc395102085"/>
      <w:bookmarkStart w:id="5600" w:name="_Toc395106011"/>
      <w:bookmarkStart w:id="5601" w:name="_Toc395113867"/>
      <w:bookmarkStart w:id="5602" w:name="_Toc395117793"/>
      <w:bookmarkStart w:id="5603" w:name="_Toc395121719"/>
      <w:bookmarkStart w:id="5604" w:name="_Toc395094226"/>
      <w:bookmarkStart w:id="5605" w:name="_Toc395098160"/>
      <w:bookmarkStart w:id="5606" w:name="_Toc395102086"/>
      <w:bookmarkStart w:id="5607" w:name="_Toc395106012"/>
      <w:bookmarkStart w:id="5608" w:name="_Toc395113868"/>
      <w:bookmarkStart w:id="5609" w:name="_Toc395117794"/>
      <w:bookmarkStart w:id="5610" w:name="_Toc395121720"/>
      <w:bookmarkStart w:id="5611" w:name="_Toc395094227"/>
      <w:bookmarkStart w:id="5612" w:name="_Toc395098161"/>
      <w:bookmarkStart w:id="5613" w:name="_Toc395102087"/>
      <w:bookmarkStart w:id="5614" w:name="_Toc395106013"/>
      <w:bookmarkStart w:id="5615" w:name="_Toc395113869"/>
      <w:bookmarkStart w:id="5616" w:name="_Toc395117795"/>
      <w:bookmarkStart w:id="5617" w:name="_Toc395121721"/>
      <w:bookmarkStart w:id="5618" w:name="_Toc395094228"/>
      <w:bookmarkStart w:id="5619" w:name="_Toc395098162"/>
      <w:bookmarkStart w:id="5620" w:name="_Toc395102088"/>
      <w:bookmarkStart w:id="5621" w:name="_Toc395106014"/>
      <w:bookmarkStart w:id="5622" w:name="_Toc395113870"/>
      <w:bookmarkStart w:id="5623" w:name="_Toc395117796"/>
      <w:bookmarkStart w:id="5624" w:name="_Toc395121722"/>
      <w:bookmarkStart w:id="5625" w:name="_Toc395094229"/>
      <w:bookmarkStart w:id="5626" w:name="_Toc395098163"/>
      <w:bookmarkStart w:id="5627" w:name="_Toc395102089"/>
      <w:bookmarkStart w:id="5628" w:name="_Toc395106015"/>
      <w:bookmarkStart w:id="5629" w:name="_Toc395113871"/>
      <w:bookmarkStart w:id="5630" w:name="_Toc395117797"/>
      <w:bookmarkStart w:id="5631" w:name="_Toc395121723"/>
      <w:bookmarkStart w:id="5632" w:name="_Toc395094230"/>
      <w:bookmarkStart w:id="5633" w:name="_Toc395098164"/>
      <w:bookmarkStart w:id="5634" w:name="_Toc395102090"/>
      <w:bookmarkStart w:id="5635" w:name="_Toc395106016"/>
      <w:bookmarkStart w:id="5636" w:name="_Toc395113872"/>
      <w:bookmarkStart w:id="5637" w:name="_Toc395117798"/>
      <w:bookmarkStart w:id="5638" w:name="_Toc395121724"/>
      <w:bookmarkStart w:id="5639" w:name="_Toc395094231"/>
      <w:bookmarkStart w:id="5640" w:name="_Toc395098165"/>
      <w:bookmarkStart w:id="5641" w:name="_Toc395102091"/>
      <w:bookmarkStart w:id="5642" w:name="_Toc395106017"/>
      <w:bookmarkStart w:id="5643" w:name="_Toc395113873"/>
      <w:bookmarkStart w:id="5644" w:name="_Toc395117799"/>
      <w:bookmarkStart w:id="5645" w:name="_Toc395121725"/>
      <w:bookmarkStart w:id="5646" w:name="_Toc395094232"/>
      <w:bookmarkStart w:id="5647" w:name="_Toc395098166"/>
      <w:bookmarkStart w:id="5648" w:name="_Toc395102092"/>
      <w:bookmarkStart w:id="5649" w:name="_Toc395106018"/>
      <w:bookmarkStart w:id="5650" w:name="_Toc395113874"/>
      <w:bookmarkStart w:id="5651" w:name="_Toc395117800"/>
      <w:bookmarkStart w:id="5652" w:name="_Toc395121726"/>
      <w:bookmarkStart w:id="5653" w:name="_Toc395094233"/>
      <w:bookmarkStart w:id="5654" w:name="_Toc395098167"/>
      <w:bookmarkStart w:id="5655" w:name="_Toc395102093"/>
      <w:bookmarkStart w:id="5656" w:name="_Toc395106019"/>
      <w:bookmarkStart w:id="5657" w:name="_Toc395113875"/>
      <w:bookmarkStart w:id="5658" w:name="_Toc395117801"/>
      <w:bookmarkStart w:id="5659" w:name="_Toc395121727"/>
      <w:bookmarkStart w:id="5660" w:name="_Toc395094234"/>
      <w:bookmarkStart w:id="5661" w:name="_Toc395098168"/>
      <w:bookmarkStart w:id="5662" w:name="_Toc395102094"/>
      <w:bookmarkStart w:id="5663" w:name="_Toc395106020"/>
      <w:bookmarkStart w:id="5664" w:name="_Toc395113876"/>
      <w:bookmarkStart w:id="5665" w:name="_Toc395117802"/>
      <w:bookmarkStart w:id="5666" w:name="_Toc395121728"/>
      <w:bookmarkStart w:id="5667" w:name="_Toc395094235"/>
      <w:bookmarkStart w:id="5668" w:name="_Toc395098169"/>
      <w:bookmarkStart w:id="5669" w:name="_Toc395102095"/>
      <w:bookmarkStart w:id="5670" w:name="_Toc395106021"/>
      <w:bookmarkStart w:id="5671" w:name="_Toc395113877"/>
      <w:bookmarkStart w:id="5672" w:name="_Toc395117803"/>
      <w:bookmarkStart w:id="5673" w:name="_Toc395121729"/>
      <w:bookmarkStart w:id="5674" w:name="_Toc395094236"/>
      <w:bookmarkStart w:id="5675" w:name="_Toc395098170"/>
      <w:bookmarkStart w:id="5676" w:name="_Toc395102096"/>
      <w:bookmarkStart w:id="5677" w:name="_Toc395106022"/>
      <w:bookmarkStart w:id="5678" w:name="_Toc395113878"/>
      <w:bookmarkStart w:id="5679" w:name="_Toc395117804"/>
      <w:bookmarkStart w:id="5680" w:name="_Toc395121730"/>
      <w:bookmarkStart w:id="5681" w:name="_Toc395094237"/>
      <w:bookmarkStart w:id="5682" w:name="_Toc395098171"/>
      <w:bookmarkStart w:id="5683" w:name="_Toc395102097"/>
      <w:bookmarkStart w:id="5684" w:name="_Toc395106023"/>
      <w:bookmarkStart w:id="5685" w:name="_Toc395113879"/>
      <w:bookmarkStart w:id="5686" w:name="_Toc395117805"/>
      <w:bookmarkStart w:id="5687" w:name="_Toc395121731"/>
      <w:bookmarkStart w:id="5688" w:name="_Toc395094238"/>
      <w:bookmarkStart w:id="5689" w:name="_Toc395098172"/>
      <w:bookmarkStart w:id="5690" w:name="_Toc395102098"/>
      <w:bookmarkStart w:id="5691" w:name="_Toc395106024"/>
      <w:bookmarkStart w:id="5692" w:name="_Toc395113880"/>
      <w:bookmarkStart w:id="5693" w:name="_Toc395117806"/>
      <w:bookmarkStart w:id="5694" w:name="_Toc395121732"/>
      <w:bookmarkStart w:id="5695" w:name="_Toc395094239"/>
      <w:bookmarkStart w:id="5696" w:name="_Toc395098173"/>
      <w:bookmarkStart w:id="5697" w:name="_Toc395102099"/>
      <w:bookmarkStart w:id="5698" w:name="_Toc395106025"/>
      <w:bookmarkStart w:id="5699" w:name="_Toc395113881"/>
      <w:bookmarkStart w:id="5700" w:name="_Toc395117807"/>
      <w:bookmarkStart w:id="5701" w:name="_Toc395121733"/>
      <w:bookmarkStart w:id="5702" w:name="_Toc395094240"/>
      <w:bookmarkStart w:id="5703" w:name="_Toc395098174"/>
      <w:bookmarkStart w:id="5704" w:name="_Toc395102100"/>
      <w:bookmarkStart w:id="5705" w:name="_Toc395106026"/>
      <w:bookmarkStart w:id="5706" w:name="_Toc395113882"/>
      <w:bookmarkStart w:id="5707" w:name="_Toc395117808"/>
      <w:bookmarkStart w:id="5708" w:name="_Toc395121734"/>
      <w:bookmarkStart w:id="5709" w:name="_Toc395094241"/>
      <w:bookmarkStart w:id="5710" w:name="_Toc395098175"/>
      <w:bookmarkStart w:id="5711" w:name="_Toc395102101"/>
      <w:bookmarkStart w:id="5712" w:name="_Toc395106027"/>
      <w:bookmarkStart w:id="5713" w:name="_Toc395113883"/>
      <w:bookmarkStart w:id="5714" w:name="_Toc395117809"/>
      <w:bookmarkStart w:id="5715" w:name="_Toc395121735"/>
      <w:bookmarkStart w:id="5716" w:name="_Toc395094242"/>
      <w:bookmarkStart w:id="5717" w:name="_Toc395098176"/>
      <w:bookmarkStart w:id="5718" w:name="_Toc395102102"/>
      <w:bookmarkStart w:id="5719" w:name="_Toc395106028"/>
      <w:bookmarkStart w:id="5720" w:name="_Toc395113884"/>
      <w:bookmarkStart w:id="5721" w:name="_Toc395117810"/>
      <w:bookmarkStart w:id="5722" w:name="_Toc395121736"/>
      <w:bookmarkStart w:id="5723" w:name="_Toc395094243"/>
      <w:bookmarkStart w:id="5724" w:name="_Toc395098177"/>
      <w:bookmarkStart w:id="5725" w:name="_Toc395102103"/>
      <w:bookmarkStart w:id="5726" w:name="_Toc395106029"/>
      <w:bookmarkStart w:id="5727" w:name="_Toc395113885"/>
      <w:bookmarkStart w:id="5728" w:name="_Toc395117811"/>
      <w:bookmarkStart w:id="5729" w:name="_Toc395121737"/>
      <w:bookmarkStart w:id="5730" w:name="_Toc395094244"/>
      <w:bookmarkStart w:id="5731" w:name="_Toc395098178"/>
      <w:bookmarkStart w:id="5732" w:name="_Toc395102104"/>
      <w:bookmarkStart w:id="5733" w:name="_Toc395106030"/>
      <w:bookmarkStart w:id="5734" w:name="_Toc395113886"/>
      <w:bookmarkStart w:id="5735" w:name="_Toc395117812"/>
      <w:bookmarkStart w:id="5736" w:name="_Toc395121738"/>
      <w:bookmarkStart w:id="5737" w:name="_Toc395094245"/>
      <w:bookmarkStart w:id="5738" w:name="_Toc395098179"/>
      <w:bookmarkStart w:id="5739" w:name="_Toc395102105"/>
      <w:bookmarkStart w:id="5740" w:name="_Toc395106031"/>
      <w:bookmarkStart w:id="5741" w:name="_Toc395113887"/>
      <w:bookmarkStart w:id="5742" w:name="_Toc395117813"/>
      <w:bookmarkStart w:id="5743" w:name="_Toc395121739"/>
      <w:bookmarkStart w:id="5744" w:name="_Toc395094246"/>
      <w:bookmarkStart w:id="5745" w:name="_Toc395098180"/>
      <w:bookmarkStart w:id="5746" w:name="_Toc395102106"/>
      <w:bookmarkStart w:id="5747" w:name="_Toc395106032"/>
      <w:bookmarkStart w:id="5748" w:name="_Toc395113888"/>
      <w:bookmarkStart w:id="5749" w:name="_Toc395117814"/>
      <w:bookmarkStart w:id="5750" w:name="_Toc395121740"/>
      <w:bookmarkStart w:id="5751" w:name="_Toc395094247"/>
      <w:bookmarkStart w:id="5752" w:name="_Toc395098181"/>
      <w:bookmarkStart w:id="5753" w:name="_Toc395102107"/>
      <w:bookmarkStart w:id="5754" w:name="_Toc395106033"/>
      <w:bookmarkStart w:id="5755" w:name="_Toc395113889"/>
      <w:bookmarkStart w:id="5756" w:name="_Toc395117815"/>
      <w:bookmarkStart w:id="5757" w:name="_Toc395121741"/>
      <w:bookmarkStart w:id="5758" w:name="_Toc395094248"/>
      <w:bookmarkStart w:id="5759" w:name="_Toc395098182"/>
      <w:bookmarkStart w:id="5760" w:name="_Toc395102108"/>
      <w:bookmarkStart w:id="5761" w:name="_Toc395106034"/>
      <w:bookmarkStart w:id="5762" w:name="_Toc395113890"/>
      <w:bookmarkStart w:id="5763" w:name="_Toc395117816"/>
      <w:bookmarkStart w:id="5764" w:name="_Toc395121742"/>
      <w:bookmarkStart w:id="5765" w:name="_Toc395094249"/>
      <w:bookmarkStart w:id="5766" w:name="_Toc395098183"/>
      <w:bookmarkStart w:id="5767" w:name="_Toc395102109"/>
      <w:bookmarkStart w:id="5768" w:name="_Toc395106035"/>
      <w:bookmarkStart w:id="5769" w:name="_Toc395113891"/>
      <w:bookmarkStart w:id="5770" w:name="_Toc395117817"/>
      <w:bookmarkStart w:id="5771" w:name="_Toc395121743"/>
      <w:bookmarkStart w:id="5772" w:name="_Toc395094250"/>
      <w:bookmarkStart w:id="5773" w:name="_Toc395098184"/>
      <w:bookmarkStart w:id="5774" w:name="_Toc395102110"/>
      <w:bookmarkStart w:id="5775" w:name="_Toc395106036"/>
      <w:bookmarkStart w:id="5776" w:name="_Toc395113892"/>
      <w:bookmarkStart w:id="5777" w:name="_Toc395117818"/>
      <w:bookmarkStart w:id="5778" w:name="_Toc395121744"/>
      <w:bookmarkStart w:id="5779" w:name="_Toc395094251"/>
      <w:bookmarkStart w:id="5780" w:name="_Toc395098185"/>
      <w:bookmarkStart w:id="5781" w:name="_Toc395102111"/>
      <w:bookmarkStart w:id="5782" w:name="_Toc395106037"/>
      <w:bookmarkStart w:id="5783" w:name="_Toc395113893"/>
      <w:bookmarkStart w:id="5784" w:name="_Toc395117819"/>
      <w:bookmarkStart w:id="5785" w:name="_Toc395121745"/>
      <w:bookmarkStart w:id="5786" w:name="_Toc395094252"/>
      <w:bookmarkStart w:id="5787" w:name="_Toc395098186"/>
      <w:bookmarkStart w:id="5788" w:name="_Toc395102112"/>
      <w:bookmarkStart w:id="5789" w:name="_Toc395106038"/>
      <w:bookmarkStart w:id="5790" w:name="_Toc395113894"/>
      <w:bookmarkStart w:id="5791" w:name="_Toc395117820"/>
      <w:bookmarkStart w:id="5792" w:name="_Toc395121746"/>
      <w:bookmarkStart w:id="5793" w:name="_Toc395094253"/>
      <w:bookmarkStart w:id="5794" w:name="_Toc395098187"/>
      <w:bookmarkStart w:id="5795" w:name="_Toc395102113"/>
      <w:bookmarkStart w:id="5796" w:name="_Toc395106039"/>
      <w:bookmarkStart w:id="5797" w:name="_Toc395113895"/>
      <w:bookmarkStart w:id="5798" w:name="_Toc395117821"/>
      <w:bookmarkStart w:id="5799" w:name="_Toc395121747"/>
      <w:bookmarkStart w:id="5800" w:name="_Toc395094254"/>
      <w:bookmarkStart w:id="5801" w:name="_Toc395098188"/>
      <w:bookmarkStart w:id="5802" w:name="_Toc395102114"/>
      <w:bookmarkStart w:id="5803" w:name="_Toc395106040"/>
      <w:bookmarkStart w:id="5804" w:name="_Toc395113896"/>
      <w:bookmarkStart w:id="5805" w:name="_Toc395117822"/>
      <w:bookmarkStart w:id="5806" w:name="_Toc395121748"/>
      <w:bookmarkStart w:id="5807" w:name="_Toc395094255"/>
      <w:bookmarkStart w:id="5808" w:name="_Toc395098189"/>
      <w:bookmarkStart w:id="5809" w:name="_Toc395102115"/>
      <w:bookmarkStart w:id="5810" w:name="_Toc395106041"/>
      <w:bookmarkStart w:id="5811" w:name="_Toc395113897"/>
      <w:bookmarkStart w:id="5812" w:name="_Toc395117823"/>
      <w:bookmarkStart w:id="5813" w:name="_Toc395121749"/>
      <w:bookmarkStart w:id="5814" w:name="_Toc395094256"/>
      <w:bookmarkStart w:id="5815" w:name="_Toc395098190"/>
      <w:bookmarkStart w:id="5816" w:name="_Toc395102116"/>
      <w:bookmarkStart w:id="5817" w:name="_Toc395106042"/>
      <w:bookmarkStart w:id="5818" w:name="_Toc395113898"/>
      <w:bookmarkStart w:id="5819" w:name="_Toc395117824"/>
      <w:bookmarkStart w:id="5820" w:name="_Toc395121750"/>
      <w:bookmarkStart w:id="5821" w:name="_Toc395094257"/>
      <w:bookmarkStart w:id="5822" w:name="_Toc395098191"/>
      <w:bookmarkStart w:id="5823" w:name="_Toc395102117"/>
      <w:bookmarkStart w:id="5824" w:name="_Toc395106043"/>
      <w:bookmarkStart w:id="5825" w:name="_Toc395113899"/>
      <w:bookmarkStart w:id="5826" w:name="_Toc395117825"/>
      <w:bookmarkStart w:id="5827" w:name="_Toc395121751"/>
      <w:bookmarkStart w:id="5828" w:name="_Toc395094266"/>
      <w:bookmarkStart w:id="5829" w:name="_Toc395098200"/>
      <w:bookmarkStart w:id="5830" w:name="_Toc395102126"/>
      <w:bookmarkStart w:id="5831" w:name="_Toc395106052"/>
      <w:bookmarkStart w:id="5832" w:name="_Toc395113908"/>
      <w:bookmarkStart w:id="5833" w:name="_Toc395117834"/>
      <w:bookmarkStart w:id="5834" w:name="_Toc395121760"/>
      <w:bookmarkStart w:id="5835" w:name="_Toc395094267"/>
      <w:bookmarkStart w:id="5836" w:name="_Toc395098201"/>
      <w:bookmarkStart w:id="5837" w:name="_Toc395102127"/>
      <w:bookmarkStart w:id="5838" w:name="_Toc395106053"/>
      <w:bookmarkStart w:id="5839" w:name="_Toc395113909"/>
      <w:bookmarkStart w:id="5840" w:name="_Toc395117835"/>
      <w:bookmarkStart w:id="5841" w:name="_Toc395121761"/>
      <w:bookmarkStart w:id="5842" w:name="_Toc395094268"/>
      <w:bookmarkStart w:id="5843" w:name="_Toc395098202"/>
      <w:bookmarkStart w:id="5844" w:name="_Toc395102128"/>
      <w:bookmarkStart w:id="5845" w:name="_Toc395106054"/>
      <w:bookmarkStart w:id="5846" w:name="_Toc395113910"/>
      <w:bookmarkStart w:id="5847" w:name="_Toc395117836"/>
      <w:bookmarkStart w:id="5848" w:name="_Toc395121762"/>
      <w:bookmarkStart w:id="5849" w:name="_Toc395094269"/>
      <w:bookmarkStart w:id="5850" w:name="_Toc395098203"/>
      <w:bookmarkStart w:id="5851" w:name="_Toc395102129"/>
      <w:bookmarkStart w:id="5852" w:name="_Toc395106055"/>
      <w:bookmarkStart w:id="5853" w:name="_Toc395113911"/>
      <w:bookmarkStart w:id="5854" w:name="_Toc395117837"/>
      <w:bookmarkStart w:id="5855" w:name="_Toc395121763"/>
      <w:bookmarkStart w:id="5856" w:name="_Toc395094270"/>
      <w:bookmarkStart w:id="5857" w:name="_Toc395098204"/>
      <w:bookmarkStart w:id="5858" w:name="_Toc395102130"/>
      <w:bookmarkStart w:id="5859" w:name="_Toc395106056"/>
      <w:bookmarkStart w:id="5860" w:name="_Toc395113912"/>
      <w:bookmarkStart w:id="5861" w:name="_Toc395117838"/>
      <w:bookmarkStart w:id="5862" w:name="_Toc395121764"/>
      <w:bookmarkStart w:id="5863" w:name="_Toc395094271"/>
      <w:bookmarkStart w:id="5864" w:name="_Toc395098205"/>
      <w:bookmarkStart w:id="5865" w:name="_Toc395102131"/>
      <w:bookmarkStart w:id="5866" w:name="_Toc395106057"/>
      <w:bookmarkStart w:id="5867" w:name="_Toc395113913"/>
      <w:bookmarkStart w:id="5868" w:name="_Toc395117839"/>
      <w:bookmarkStart w:id="5869" w:name="_Toc395121765"/>
      <w:bookmarkStart w:id="5870" w:name="_Toc395094272"/>
      <w:bookmarkStart w:id="5871" w:name="_Toc395098206"/>
      <w:bookmarkStart w:id="5872" w:name="_Toc395102132"/>
      <w:bookmarkStart w:id="5873" w:name="_Toc395106058"/>
      <w:bookmarkStart w:id="5874" w:name="_Toc395113914"/>
      <w:bookmarkStart w:id="5875" w:name="_Toc395117840"/>
      <w:bookmarkStart w:id="5876" w:name="_Toc395121766"/>
      <w:bookmarkStart w:id="5877" w:name="_Toc395094273"/>
      <w:bookmarkStart w:id="5878" w:name="_Toc395098207"/>
      <w:bookmarkStart w:id="5879" w:name="_Toc395102133"/>
      <w:bookmarkStart w:id="5880" w:name="_Toc395106059"/>
      <w:bookmarkStart w:id="5881" w:name="_Toc395113915"/>
      <w:bookmarkStart w:id="5882" w:name="_Toc395117841"/>
      <w:bookmarkStart w:id="5883" w:name="_Toc395121767"/>
      <w:bookmarkStart w:id="5884" w:name="_Toc395094274"/>
      <w:bookmarkStart w:id="5885" w:name="_Toc395098208"/>
      <w:bookmarkStart w:id="5886" w:name="_Toc395102134"/>
      <w:bookmarkStart w:id="5887" w:name="_Toc395106060"/>
      <w:bookmarkStart w:id="5888" w:name="_Toc395113916"/>
      <w:bookmarkStart w:id="5889" w:name="_Toc395117842"/>
      <w:bookmarkStart w:id="5890" w:name="_Toc395121768"/>
      <w:bookmarkStart w:id="5891" w:name="_Toc395094275"/>
      <w:bookmarkStart w:id="5892" w:name="_Toc395098209"/>
      <w:bookmarkStart w:id="5893" w:name="_Toc395102135"/>
      <w:bookmarkStart w:id="5894" w:name="_Toc395106061"/>
      <w:bookmarkStart w:id="5895" w:name="_Toc395113917"/>
      <w:bookmarkStart w:id="5896" w:name="_Toc395117843"/>
      <w:bookmarkStart w:id="5897" w:name="_Toc395121769"/>
      <w:bookmarkStart w:id="5898" w:name="_Toc395094276"/>
      <w:bookmarkStart w:id="5899" w:name="_Toc395098210"/>
      <w:bookmarkStart w:id="5900" w:name="_Toc395102136"/>
      <w:bookmarkStart w:id="5901" w:name="_Toc395106062"/>
      <w:bookmarkStart w:id="5902" w:name="_Toc395113918"/>
      <w:bookmarkStart w:id="5903" w:name="_Toc395117844"/>
      <w:bookmarkStart w:id="5904" w:name="_Toc395121770"/>
      <w:bookmarkStart w:id="5905" w:name="_Toc395094277"/>
      <w:bookmarkStart w:id="5906" w:name="_Toc395098211"/>
      <w:bookmarkStart w:id="5907" w:name="_Toc395102137"/>
      <w:bookmarkStart w:id="5908" w:name="_Toc395106063"/>
      <w:bookmarkStart w:id="5909" w:name="_Toc395113919"/>
      <w:bookmarkStart w:id="5910" w:name="_Toc395117845"/>
      <w:bookmarkStart w:id="5911" w:name="_Toc395121771"/>
      <w:bookmarkStart w:id="5912" w:name="_Toc395094278"/>
      <w:bookmarkStart w:id="5913" w:name="_Toc395098212"/>
      <w:bookmarkStart w:id="5914" w:name="_Toc395102138"/>
      <w:bookmarkStart w:id="5915" w:name="_Toc395106064"/>
      <w:bookmarkStart w:id="5916" w:name="_Toc395113920"/>
      <w:bookmarkStart w:id="5917" w:name="_Toc395117846"/>
      <w:bookmarkStart w:id="5918" w:name="_Toc395121772"/>
      <w:bookmarkStart w:id="5919" w:name="_Toc395094279"/>
      <w:bookmarkStart w:id="5920" w:name="_Toc395098213"/>
      <w:bookmarkStart w:id="5921" w:name="_Toc395102139"/>
      <w:bookmarkStart w:id="5922" w:name="_Toc395106065"/>
      <w:bookmarkStart w:id="5923" w:name="_Toc395113921"/>
      <w:bookmarkStart w:id="5924" w:name="_Toc395117847"/>
      <w:bookmarkStart w:id="5925" w:name="_Toc395121773"/>
      <w:bookmarkStart w:id="5926" w:name="_Toc395094280"/>
      <w:bookmarkStart w:id="5927" w:name="_Toc395098214"/>
      <w:bookmarkStart w:id="5928" w:name="_Toc395102140"/>
      <w:bookmarkStart w:id="5929" w:name="_Toc395106066"/>
      <w:bookmarkStart w:id="5930" w:name="_Toc395113922"/>
      <w:bookmarkStart w:id="5931" w:name="_Toc395117848"/>
      <w:bookmarkStart w:id="5932" w:name="_Toc395121774"/>
      <w:bookmarkStart w:id="5933" w:name="_Toc395094281"/>
      <w:bookmarkStart w:id="5934" w:name="_Toc395098215"/>
      <w:bookmarkStart w:id="5935" w:name="_Toc395102141"/>
      <w:bookmarkStart w:id="5936" w:name="_Toc395106067"/>
      <w:bookmarkStart w:id="5937" w:name="_Toc395113923"/>
      <w:bookmarkStart w:id="5938" w:name="_Toc395117849"/>
      <w:bookmarkStart w:id="5939" w:name="_Toc395121775"/>
      <w:bookmarkStart w:id="5940" w:name="_Toc395094282"/>
      <w:bookmarkStart w:id="5941" w:name="_Toc395098216"/>
      <w:bookmarkStart w:id="5942" w:name="_Toc395102142"/>
      <w:bookmarkStart w:id="5943" w:name="_Toc395106068"/>
      <w:bookmarkStart w:id="5944" w:name="_Toc395113924"/>
      <w:bookmarkStart w:id="5945" w:name="_Toc395117850"/>
      <w:bookmarkStart w:id="5946" w:name="_Toc395121776"/>
      <w:bookmarkStart w:id="5947" w:name="_Toc395094283"/>
      <w:bookmarkStart w:id="5948" w:name="_Toc395098217"/>
      <w:bookmarkStart w:id="5949" w:name="_Toc395102143"/>
      <w:bookmarkStart w:id="5950" w:name="_Toc395106069"/>
      <w:bookmarkStart w:id="5951" w:name="_Toc395113925"/>
      <w:bookmarkStart w:id="5952" w:name="_Toc395117851"/>
      <w:bookmarkStart w:id="5953" w:name="_Toc395121777"/>
      <w:bookmarkStart w:id="5954" w:name="_Toc395094284"/>
      <w:bookmarkStart w:id="5955" w:name="_Toc395098218"/>
      <w:bookmarkStart w:id="5956" w:name="_Toc395102144"/>
      <w:bookmarkStart w:id="5957" w:name="_Toc395106070"/>
      <w:bookmarkStart w:id="5958" w:name="_Toc395113926"/>
      <w:bookmarkStart w:id="5959" w:name="_Toc395117852"/>
      <w:bookmarkStart w:id="5960" w:name="_Toc395121778"/>
      <w:bookmarkStart w:id="5961" w:name="_Toc395094285"/>
      <w:bookmarkStart w:id="5962" w:name="_Toc395098219"/>
      <w:bookmarkStart w:id="5963" w:name="_Toc395102145"/>
      <w:bookmarkStart w:id="5964" w:name="_Toc395106071"/>
      <w:bookmarkStart w:id="5965" w:name="_Toc395113927"/>
      <w:bookmarkStart w:id="5966" w:name="_Toc395117853"/>
      <w:bookmarkStart w:id="5967" w:name="_Toc395121779"/>
      <w:bookmarkStart w:id="5968" w:name="_Toc395094286"/>
      <w:bookmarkStart w:id="5969" w:name="_Toc395098220"/>
      <w:bookmarkStart w:id="5970" w:name="_Toc395102146"/>
      <w:bookmarkStart w:id="5971" w:name="_Toc395106072"/>
      <w:bookmarkStart w:id="5972" w:name="_Toc395113928"/>
      <w:bookmarkStart w:id="5973" w:name="_Toc395117854"/>
      <w:bookmarkStart w:id="5974" w:name="_Toc395121780"/>
      <w:bookmarkStart w:id="5975" w:name="_Toc395094287"/>
      <w:bookmarkStart w:id="5976" w:name="_Toc395098221"/>
      <w:bookmarkStart w:id="5977" w:name="_Toc395102147"/>
      <w:bookmarkStart w:id="5978" w:name="_Toc395106073"/>
      <w:bookmarkStart w:id="5979" w:name="_Toc395113929"/>
      <w:bookmarkStart w:id="5980" w:name="_Toc395117855"/>
      <w:bookmarkStart w:id="5981" w:name="_Toc395121781"/>
      <w:bookmarkStart w:id="5982" w:name="_Toc395094288"/>
      <w:bookmarkStart w:id="5983" w:name="_Toc395098222"/>
      <w:bookmarkStart w:id="5984" w:name="_Toc395102148"/>
      <w:bookmarkStart w:id="5985" w:name="_Toc395106074"/>
      <w:bookmarkStart w:id="5986" w:name="_Toc395113930"/>
      <w:bookmarkStart w:id="5987" w:name="_Toc395117856"/>
      <w:bookmarkStart w:id="5988" w:name="_Toc395121782"/>
      <w:bookmarkStart w:id="5989" w:name="_Toc395094289"/>
      <w:bookmarkStart w:id="5990" w:name="_Toc395098223"/>
      <w:bookmarkStart w:id="5991" w:name="_Toc395102149"/>
      <w:bookmarkStart w:id="5992" w:name="_Toc395106075"/>
      <w:bookmarkStart w:id="5993" w:name="_Toc395113931"/>
      <w:bookmarkStart w:id="5994" w:name="_Toc395117857"/>
      <w:bookmarkStart w:id="5995" w:name="_Toc395121783"/>
      <w:bookmarkStart w:id="5996" w:name="_Toc395094290"/>
      <w:bookmarkStart w:id="5997" w:name="_Toc395098224"/>
      <w:bookmarkStart w:id="5998" w:name="_Toc395102150"/>
      <w:bookmarkStart w:id="5999" w:name="_Toc395106076"/>
      <w:bookmarkStart w:id="6000" w:name="_Toc395113932"/>
      <w:bookmarkStart w:id="6001" w:name="_Toc395117858"/>
      <w:bookmarkStart w:id="6002" w:name="_Toc395121784"/>
      <w:bookmarkStart w:id="6003" w:name="_Toc395094291"/>
      <w:bookmarkStart w:id="6004" w:name="_Toc395098225"/>
      <w:bookmarkStart w:id="6005" w:name="_Toc395102151"/>
      <w:bookmarkStart w:id="6006" w:name="_Toc395106077"/>
      <w:bookmarkStart w:id="6007" w:name="_Toc395113933"/>
      <w:bookmarkStart w:id="6008" w:name="_Toc395117859"/>
      <w:bookmarkStart w:id="6009" w:name="_Toc395121785"/>
      <w:bookmarkStart w:id="6010" w:name="_Toc395094292"/>
      <w:bookmarkStart w:id="6011" w:name="_Toc395098226"/>
      <w:bookmarkStart w:id="6012" w:name="_Toc395102152"/>
      <w:bookmarkStart w:id="6013" w:name="_Toc395106078"/>
      <w:bookmarkStart w:id="6014" w:name="_Toc395113934"/>
      <w:bookmarkStart w:id="6015" w:name="_Toc395117860"/>
      <w:bookmarkStart w:id="6016" w:name="_Toc395121786"/>
      <w:bookmarkStart w:id="6017" w:name="_Toc395094293"/>
      <w:bookmarkStart w:id="6018" w:name="_Toc395098227"/>
      <w:bookmarkStart w:id="6019" w:name="_Toc395102153"/>
      <w:bookmarkStart w:id="6020" w:name="_Toc395106079"/>
      <w:bookmarkStart w:id="6021" w:name="_Toc395113935"/>
      <w:bookmarkStart w:id="6022" w:name="_Toc395117861"/>
      <w:bookmarkStart w:id="6023" w:name="_Toc395121787"/>
      <w:bookmarkStart w:id="6024" w:name="_Toc395094294"/>
      <w:bookmarkStart w:id="6025" w:name="_Toc395098228"/>
      <w:bookmarkStart w:id="6026" w:name="_Toc395102154"/>
      <w:bookmarkStart w:id="6027" w:name="_Toc395106080"/>
      <w:bookmarkStart w:id="6028" w:name="_Toc395113936"/>
      <w:bookmarkStart w:id="6029" w:name="_Toc395117862"/>
      <w:bookmarkStart w:id="6030" w:name="_Toc395121788"/>
      <w:bookmarkStart w:id="6031" w:name="_Toc395094295"/>
      <w:bookmarkStart w:id="6032" w:name="_Toc395098229"/>
      <w:bookmarkStart w:id="6033" w:name="_Toc395102155"/>
      <w:bookmarkStart w:id="6034" w:name="_Toc395106081"/>
      <w:bookmarkStart w:id="6035" w:name="_Toc395113937"/>
      <w:bookmarkStart w:id="6036" w:name="_Toc395117863"/>
      <w:bookmarkStart w:id="6037" w:name="_Toc395121789"/>
      <w:bookmarkStart w:id="6038" w:name="_Toc395094296"/>
      <w:bookmarkStart w:id="6039" w:name="_Toc395098230"/>
      <w:bookmarkStart w:id="6040" w:name="_Toc395102156"/>
      <w:bookmarkStart w:id="6041" w:name="_Toc395106082"/>
      <w:bookmarkStart w:id="6042" w:name="_Toc395113938"/>
      <w:bookmarkStart w:id="6043" w:name="_Toc395117864"/>
      <w:bookmarkStart w:id="6044" w:name="_Toc395121790"/>
      <w:bookmarkStart w:id="6045" w:name="_Toc395094297"/>
      <w:bookmarkStart w:id="6046" w:name="_Toc395098231"/>
      <w:bookmarkStart w:id="6047" w:name="_Toc395102157"/>
      <w:bookmarkStart w:id="6048" w:name="_Toc395106083"/>
      <w:bookmarkStart w:id="6049" w:name="_Toc395113939"/>
      <w:bookmarkStart w:id="6050" w:name="_Toc395117865"/>
      <w:bookmarkStart w:id="6051" w:name="_Toc395121791"/>
      <w:bookmarkStart w:id="6052" w:name="_Toc395094298"/>
      <w:bookmarkStart w:id="6053" w:name="_Toc395098232"/>
      <w:bookmarkStart w:id="6054" w:name="_Toc395102158"/>
      <w:bookmarkStart w:id="6055" w:name="_Toc395106084"/>
      <w:bookmarkStart w:id="6056" w:name="_Toc395113940"/>
      <w:bookmarkStart w:id="6057" w:name="_Toc395117866"/>
      <w:bookmarkStart w:id="6058" w:name="_Toc395121792"/>
      <w:bookmarkStart w:id="6059" w:name="_Toc395094299"/>
      <w:bookmarkStart w:id="6060" w:name="_Toc395098233"/>
      <w:bookmarkStart w:id="6061" w:name="_Toc395102159"/>
      <w:bookmarkStart w:id="6062" w:name="_Toc395106085"/>
      <w:bookmarkStart w:id="6063" w:name="_Toc395113941"/>
      <w:bookmarkStart w:id="6064" w:name="_Toc395117867"/>
      <w:bookmarkStart w:id="6065" w:name="_Toc395121793"/>
      <w:bookmarkStart w:id="6066" w:name="_Toc395094300"/>
      <w:bookmarkStart w:id="6067" w:name="_Toc395098234"/>
      <w:bookmarkStart w:id="6068" w:name="_Toc395102160"/>
      <w:bookmarkStart w:id="6069" w:name="_Toc395106086"/>
      <w:bookmarkStart w:id="6070" w:name="_Toc395113942"/>
      <w:bookmarkStart w:id="6071" w:name="_Toc395117868"/>
      <w:bookmarkStart w:id="6072" w:name="_Toc395121794"/>
      <w:bookmarkStart w:id="6073" w:name="_Toc395094301"/>
      <w:bookmarkStart w:id="6074" w:name="_Toc395098235"/>
      <w:bookmarkStart w:id="6075" w:name="_Toc395102161"/>
      <w:bookmarkStart w:id="6076" w:name="_Toc395106087"/>
      <w:bookmarkStart w:id="6077" w:name="_Toc395113943"/>
      <w:bookmarkStart w:id="6078" w:name="_Toc395117869"/>
      <w:bookmarkStart w:id="6079" w:name="_Toc395121795"/>
      <w:bookmarkStart w:id="6080" w:name="_Toc395094302"/>
      <w:bookmarkStart w:id="6081" w:name="_Toc395098236"/>
      <w:bookmarkStart w:id="6082" w:name="_Toc395102162"/>
      <w:bookmarkStart w:id="6083" w:name="_Toc395106088"/>
      <w:bookmarkStart w:id="6084" w:name="_Toc395113944"/>
      <w:bookmarkStart w:id="6085" w:name="_Toc395117870"/>
      <w:bookmarkStart w:id="6086" w:name="_Toc395121796"/>
      <w:bookmarkStart w:id="6087" w:name="_Toc395094303"/>
      <w:bookmarkStart w:id="6088" w:name="_Toc395098237"/>
      <w:bookmarkStart w:id="6089" w:name="_Toc395102163"/>
      <w:bookmarkStart w:id="6090" w:name="_Toc395106089"/>
      <w:bookmarkStart w:id="6091" w:name="_Toc395113945"/>
      <w:bookmarkStart w:id="6092" w:name="_Toc395117871"/>
      <w:bookmarkStart w:id="6093" w:name="_Toc395121797"/>
      <w:bookmarkStart w:id="6094" w:name="_Toc395094304"/>
      <w:bookmarkStart w:id="6095" w:name="_Toc395098238"/>
      <w:bookmarkStart w:id="6096" w:name="_Toc395102164"/>
      <w:bookmarkStart w:id="6097" w:name="_Toc395106090"/>
      <w:bookmarkStart w:id="6098" w:name="_Toc395113946"/>
      <w:bookmarkStart w:id="6099" w:name="_Toc395117872"/>
      <w:bookmarkStart w:id="6100" w:name="_Toc395121798"/>
      <w:bookmarkStart w:id="6101" w:name="_Toc395094305"/>
      <w:bookmarkStart w:id="6102" w:name="_Toc395098239"/>
      <w:bookmarkStart w:id="6103" w:name="_Toc395102165"/>
      <w:bookmarkStart w:id="6104" w:name="_Toc395106091"/>
      <w:bookmarkStart w:id="6105" w:name="_Toc395113947"/>
      <w:bookmarkStart w:id="6106" w:name="_Toc395117873"/>
      <w:bookmarkStart w:id="6107" w:name="_Toc395121799"/>
      <w:bookmarkStart w:id="6108" w:name="_Toc335128459"/>
      <w:bookmarkStart w:id="6109" w:name="_Toc335128460"/>
      <w:bookmarkStart w:id="6110" w:name="_Toc335128461"/>
      <w:bookmarkStart w:id="6111" w:name="_Toc395094306"/>
      <w:bookmarkStart w:id="6112" w:name="_Toc395098240"/>
      <w:bookmarkStart w:id="6113" w:name="_Toc395102166"/>
      <w:bookmarkStart w:id="6114" w:name="_Toc395106092"/>
      <w:bookmarkStart w:id="6115" w:name="_Toc395113948"/>
      <w:bookmarkStart w:id="6116" w:name="_Toc395117874"/>
      <w:bookmarkStart w:id="6117" w:name="_Toc395121800"/>
      <w:bookmarkStart w:id="6118" w:name="_Toc395094307"/>
      <w:bookmarkStart w:id="6119" w:name="_Toc395098241"/>
      <w:bookmarkStart w:id="6120" w:name="_Toc395102167"/>
      <w:bookmarkStart w:id="6121" w:name="_Toc395106093"/>
      <w:bookmarkStart w:id="6122" w:name="_Toc395113949"/>
      <w:bookmarkStart w:id="6123" w:name="_Toc395117875"/>
      <w:bookmarkStart w:id="6124" w:name="_Toc395121801"/>
      <w:bookmarkStart w:id="6125" w:name="_Toc395094308"/>
      <w:bookmarkStart w:id="6126" w:name="_Toc395098242"/>
      <w:bookmarkStart w:id="6127" w:name="_Toc395102168"/>
      <w:bookmarkStart w:id="6128" w:name="_Toc395106094"/>
      <w:bookmarkStart w:id="6129" w:name="_Toc395113950"/>
      <w:bookmarkStart w:id="6130" w:name="_Toc395117876"/>
      <w:bookmarkStart w:id="6131" w:name="_Toc395121802"/>
      <w:bookmarkStart w:id="6132" w:name="_Toc395094309"/>
      <w:bookmarkStart w:id="6133" w:name="_Toc395098243"/>
      <w:bookmarkStart w:id="6134" w:name="_Toc395102169"/>
      <w:bookmarkStart w:id="6135" w:name="_Toc395106095"/>
      <w:bookmarkStart w:id="6136" w:name="_Toc395113951"/>
      <w:bookmarkStart w:id="6137" w:name="_Toc395117877"/>
      <w:bookmarkStart w:id="6138" w:name="_Toc395121803"/>
      <w:bookmarkStart w:id="6139" w:name="_Toc395094310"/>
      <w:bookmarkStart w:id="6140" w:name="_Toc395098244"/>
      <w:bookmarkStart w:id="6141" w:name="_Toc395102170"/>
      <w:bookmarkStart w:id="6142" w:name="_Toc395106096"/>
      <w:bookmarkStart w:id="6143" w:name="_Toc395113952"/>
      <w:bookmarkStart w:id="6144" w:name="_Toc395117878"/>
      <w:bookmarkStart w:id="6145" w:name="_Toc395121804"/>
      <w:bookmarkStart w:id="6146" w:name="_Toc395094478"/>
      <w:bookmarkStart w:id="6147" w:name="_Toc395098412"/>
      <w:bookmarkStart w:id="6148" w:name="_Toc395102338"/>
      <w:bookmarkStart w:id="6149" w:name="_Toc395106264"/>
      <w:bookmarkStart w:id="6150" w:name="_Toc395114120"/>
      <w:bookmarkStart w:id="6151" w:name="_Toc395118046"/>
      <w:bookmarkStart w:id="6152" w:name="_Toc395121972"/>
      <w:bookmarkStart w:id="6153" w:name="_Toc395094479"/>
      <w:bookmarkStart w:id="6154" w:name="_Toc395098413"/>
      <w:bookmarkStart w:id="6155" w:name="_Toc395102339"/>
      <w:bookmarkStart w:id="6156" w:name="_Toc395106265"/>
      <w:bookmarkStart w:id="6157" w:name="_Toc395114121"/>
      <w:bookmarkStart w:id="6158" w:name="_Toc395118047"/>
      <w:bookmarkStart w:id="6159" w:name="_Toc395121973"/>
      <w:bookmarkStart w:id="6160" w:name="_Toc395094480"/>
      <w:bookmarkStart w:id="6161" w:name="_Toc395098414"/>
      <w:bookmarkStart w:id="6162" w:name="_Toc395102340"/>
      <w:bookmarkStart w:id="6163" w:name="_Toc395106266"/>
      <w:bookmarkStart w:id="6164" w:name="_Toc395114122"/>
      <w:bookmarkStart w:id="6165" w:name="_Toc395118048"/>
      <w:bookmarkStart w:id="6166" w:name="_Toc395121974"/>
      <w:bookmarkStart w:id="6167" w:name="_Toc395094481"/>
      <w:bookmarkStart w:id="6168" w:name="_Toc395098415"/>
      <w:bookmarkStart w:id="6169" w:name="_Toc395102341"/>
      <w:bookmarkStart w:id="6170" w:name="_Toc395106267"/>
      <w:bookmarkStart w:id="6171" w:name="_Toc395114123"/>
      <w:bookmarkStart w:id="6172" w:name="_Toc395118049"/>
      <w:bookmarkStart w:id="6173" w:name="_Toc395121975"/>
      <w:bookmarkStart w:id="6174" w:name="_Toc395094482"/>
      <w:bookmarkStart w:id="6175" w:name="_Toc395098416"/>
      <w:bookmarkStart w:id="6176" w:name="_Toc395102342"/>
      <w:bookmarkStart w:id="6177" w:name="_Toc395106268"/>
      <w:bookmarkStart w:id="6178" w:name="_Toc395114124"/>
      <w:bookmarkStart w:id="6179" w:name="_Toc395118050"/>
      <w:bookmarkStart w:id="6180" w:name="_Toc395121976"/>
      <w:bookmarkStart w:id="6181" w:name="_Toc395094484"/>
      <w:bookmarkStart w:id="6182" w:name="_Toc395098418"/>
      <w:bookmarkStart w:id="6183" w:name="_Toc395102344"/>
      <w:bookmarkStart w:id="6184" w:name="_Toc395106270"/>
      <w:bookmarkStart w:id="6185" w:name="_Toc395114126"/>
      <w:bookmarkStart w:id="6186" w:name="_Toc395118052"/>
      <w:bookmarkStart w:id="6187" w:name="_Toc395121978"/>
      <w:bookmarkStart w:id="6188" w:name="_Toc395094485"/>
      <w:bookmarkStart w:id="6189" w:name="_Toc395098419"/>
      <w:bookmarkStart w:id="6190" w:name="_Toc395102345"/>
      <w:bookmarkStart w:id="6191" w:name="_Toc395106271"/>
      <w:bookmarkStart w:id="6192" w:name="_Toc395114127"/>
      <w:bookmarkStart w:id="6193" w:name="_Toc395118053"/>
      <w:bookmarkStart w:id="6194" w:name="_Toc395121979"/>
      <w:bookmarkStart w:id="6195" w:name="_Toc395094486"/>
      <w:bookmarkStart w:id="6196" w:name="_Toc395098420"/>
      <w:bookmarkStart w:id="6197" w:name="_Toc395102346"/>
      <w:bookmarkStart w:id="6198" w:name="_Toc395106272"/>
      <w:bookmarkStart w:id="6199" w:name="_Toc395114128"/>
      <w:bookmarkStart w:id="6200" w:name="_Toc395118054"/>
      <w:bookmarkStart w:id="6201" w:name="_Toc395121980"/>
      <w:bookmarkStart w:id="6202" w:name="_Toc395094487"/>
      <w:bookmarkStart w:id="6203" w:name="_Toc395098421"/>
      <w:bookmarkStart w:id="6204" w:name="_Toc395102347"/>
      <w:bookmarkStart w:id="6205" w:name="_Toc395106273"/>
      <w:bookmarkStart w:id="6206" w:name="_Toc395114129"/>
      <w:bookmarkStart w:id="6207" w:name="_Toc395118055"/>
      <w:bookmarkStart w:id="6208" w:name="_Toc395121981"/>
      <w:bookmarkStart w:id="6209" w:name="_Toc395094488"/>
      <w:bookmarkStart w:id="6210" w:name="_Toc395098422"/>
      <w:bookmarkStart w:id="6211" w:name="_Toc395102348"/>
      <w:bookmarkStart w:id="6212" w:name="_Toc395106274"/>
      <w:bookmarkStart w:id="6213" w:name="_Toc395114130"/>
      <w:bookmarkStart w:id="6214" w:name="_Toc395118056"/>
      <w:bookmarkStart w:id="6215" w:name="_Toc395121982"/>
      <w:bookmarkStart w:id="6216" w:name="_Toc395094489"/>
      <w:bookmarkStart w:id="6217" w:name="_Toc395098423"/>
      <w:bookmarkStart w:id="6218" w:name="_Toc395102349"/>
      <w:bookmarkStart w:id="6219" w:name="_Toc395106275"/>
      <w:bookmarkStart w:id="6220" w:name="_Toc395114131"/>
      <w:bookmarkStart w:id="6221" w:name="_Toc395118057"/>
      <w:bookmarkStart w:id="6222" w:name="_Toc395121983"/>
      <w:bookmarkStart w:id="6223" w:name="_Toc395094490"/>
      <w:bookmarkStart w:id="6224" w:name="_Toc395098424"/>
      <w:bookmarkStart w:id="6225" w:name="_Toc395102350"/>
      <w:bookmarkStart w:id="6226" w:name="_Toc395106276"/>
      <w:bookmarkStart w:id="6227" w:name="_Toc395114132"/>
      <w:bookmarkStart w:id="6228" w:name="_Toc395118058"/>
      <w:bookmarkStart w:id="6229" w:name="_Toc395121984"/>
      <w:bookmarkStart w:id="6230" w:name="_Toc395094491"/>
      <w:bookmarkStart w:id="6231" w:name="_Toc395098425"/>
      <w:bookmarkStart w:id="6232" w:name="_Toc395102351"/>
      <w:bookmarkStart w:id="6233" w:name="_Toc395106277"/>
      <w:bookmarkStart w:id="6234" w:name="_Toc395114133"/>
      <w:bookmarkStart w:id="6235" w:name="_Toc395118059"/>
      <w:bookmarkStart w:id="6236" w:name="_Toc395121985"/>
      <w:bookmarkStart w:id="6237" w:name="_Toc395094492"/>
      <w:bookmarkStart w:id="6238" w:name="_Toc395098426"/>
      <w:bookmarkStart w:id="6239" w:name="_Toc395102352"/>
      <w:bookmarkStart w:id="6240" w:name="_Toc395106278"/>
      <w:bookmarkStart w:id="6241" w:name="_Toc395114134"/>
      <w:bookmarkStart w:id="6242" w:name="_Toc395118060"/>
      <w:bookmarkStart w:id="6243" w:name="_Toc395121986"/>
      <w:bookmarkStart w:id="6244" w:name="_Toc395094493"/>
      <w:bookmarkStart w:id="6245" w:name="_Toc395098427"/>
      <w:bookmarkStart w:id="6246" w:name="_Toc395102353"/>
      <w:bookmarkStart w:id="6247" w:name="_Toc395106279"/>
      <w:bookmarkStart w:id="6248" w:name="_Toc395114135"/>
      <w:bookmarkStart w:id="6249" w:name="_Toc395118061"/>
      <w:bookmarkStart w:id="6250" w:name="_Toc395121987"/>
      <w:bookmarkStart w:id="6251" w:name="_Toc395094494"/>
      <w:bookmarkStart w:id="6252" w:name="_Toc395098428"/>
      <w:bookmarkStart w:id="6253" w:name="_Toc395102354"/>
      <w:bookmarkStart w:id="6254" w:name="_Toc395106280"/>
      <w:bookmarkStart w:id="6255" w:name="_Toc395114136"/>
      <w:bookmarkStart w:id="6256" w:name="_Toc395118062"/>
      <w:bookmarkStart w:id="6257" w:name="_Toc395121988"/>
      <w:bookmarkStart w:id="6258" w:name="_Toc395094495"/>
      <w:bookmarkStart w:id="6259" w:name="_Toc395098429"/>
      <w:bookmarkStart w:id="6260" w:name="_Toc395102355"/>
      <w:bookmarkStart w:id="6261" w:name="_Toc395106281"/>
      <w:bookmarkStart w:id="6262" w:name="_Toc395114137"/>
      <w:bookmarkStart w:id="6263" w:name="_Toc395118063"/>
      <w:bookmarkStart w:id="6264" w:name="_Toc395121989"/>
      <w:bookmarkStart w:id="6265" w:name="_Toc395094496"/>
      <w:bookmarkStart w:id="6266" w:name="_Toc395098430"/>
      <w:bookmarkStart w:id="6267" w:name="_Toc395102356"/>
      <w:bookmarkStart w:id="6268" w:name="_Toc395106282"/>
      <w:bookmarkStart w:id="6269" w:name="_Toc395114138"/>
      <w:bookmarkStart w:id="6270" w:name="_Toc395118064"/>
      <w:bookmarkStart w:id="6271" w:name="_Toc395121990"/>
      <w:bookmarkStart w:id="6272" w:name="_Toc395094497"/>
      <w:bookmarkStart w:id="6273" w:name="_Toc395098431"/>
      <w:bookmarkStart w:id="6274" w:name="_Toc395102357"/>
      <w:bookmarkStart w:id="6275" w:name="_Toc395106283"/>
      <w:bookmarkStart w:id="6276" w:name="_Toc395114139"/>
      <w:bookmarkStart w:id="6277" w:name="_Toc395118065"/>
      <w:bookmarkStart w:id="6278" w:name="_Toc395121991"/>
      <w:bookmarkStart w:id="6279" w:name="_Toc395094498"/>
      <w:bookmarkStart w:id="6280" w:name="_Toc395098432"/>
      <w:bookmarkStart w:id="6281" w:name="_Toc395102358"/>
      <w:bookmarkStart w:id="6282" w:name="_Toc395106284"/>
      <w:bookmarkStart w:id="6283" w:name="_Toc395114140"/>
      <w:bookmarkStart w:id="6284" w:name="_Toc395118066"/>
      <w:bookmarkStart w:id="6285" w:name="_Toc395121992"/>
      <w:bookmarkStart w:id="6286" w:name="_Toc395094499"/>
      <w:bookmarkStart w:id="6287" w:name="_Toc395098433"/>
      <w:bookmarkStart w:id="6288" w:name="_Toc395102359"/>
      <w:bookmarkStart w:id="6289" w:name="_Toc395106285"/>
      <w:bookmarkStart w:id="6290" w:name="_Toc395114141"/>
      <w:bookmarkStart w:id="6291" w:name="_Toc395118067"/>
      <w:bookmarkStart w:id="6292" w:name="_Toc395121993"/>
      <w:bookmarkStart w:id="6293" w:name="_Toc395094500"/>
      <w:bookmarkStart w:id="6294" w:name="_Toc395098434"/>
      <w:bookmarkStart w:id="6295" w:name="_Toc395102360"/>
      <w:bookmarkStart w:id="6296" w:name="_Toc395106286"/>
      <w:bookmarkStart w:id="6297" w:name="_Toc395114142"/>
      <w:bookmarkStart w:id="6298" w:name="_Toc395118068"/>
      <w:bookmarkStart w:id="6299" w:name="_Toc395121994"/>
      <w:bookmarkStart w:id="6300" w:name="_Toc395094501"/>
      <w:bookmarkStart w:id="6301" w:name="_Toc395098435"/>
      <w:bookmarkStart w:id="6302" w:name="_Toc395102361"/>
      <w:bookmarkStart w:id="6303" w:name="_Toc395106287"/>
      <w:bookmarkStart w:id="6304" w:name="_Toc395114143"/>
      <w:bookmarkStart w:id="6305" w:name="_Toc395118069"/>
      <w:bookmarkStart w:id="6306" w:name="_Toc395121995"/>
      <w:bookmarkStart w:id="6307" w:name="_Toc395094502"/>
      <w:bookmarkStart w:id="6308" w:name="_Toc395098436"/>
      <w:bookmarkStart w:id="6309" w:name="_Toc395102362"/>
      <w:bookmarkStart w:id="6310" w:name="_Toc395106288"/>
      <w:bookmarkStart w:id="6311" w:name="_Toc395114144"/>
      <w:bookmarkStart w:id="6312" w:name="_Toc395118070"/>
      <w:bookmarkStart w:id="6313" w:name="_Toc395121996"/>
      <w:bookmarkStart w:id="6314" w:name="_Toc395094503"/>
      <w:bookmarkStart w:id="6315" w:name="_Toc395098437"/>
      <w:bookmarkStart w:id="6316" w:name="_Toc395102363"/>
      <w:bookmarkStart w:id="6317" w:name="_Toc395106289"/>
      <w:bookmarkStart w:id="6318" w:name="_Toc395114145"/>
      <w:bookmarkStart w:id="6319" w:name="_Toc395118071"/>
      <w:bookmarkStart w:id="6320" w:name="_Toc395121997"/>
      <w:bookmarkStart w:id="6321" w:name="_Toc335128466"/>
      <w:bookmarkStart w:id="6322" w:name="_Toc335128467"/>
      <w:bookmarkStart w:id="6323" w:name="_Toc335128469"/>
      <w:bookmarkStart w:id="6324" w:name="_Toc335128471"/>
      <w:bookmarkStart w:id="6325" w:name="_Toc335128472"/>
      <w:bookmarkStart w:id="6326" w:name="_Toc395094504"/>
      <w:bookmarkStart w:id="6327" w:name="_Toc395098438"/>
      <w:bookmarkStart w:id="6328" w:name="_Toc395102364"/>
      <w:bookmarkStart w:id="6329" w:name="_Toc395106290"/>
      <w:bookmarkStart w:id="6330" w:name="_Toc395114146"/>
      <w:bookmarkStart w:id="6331" w:name="_Toc395118072"/>
      <w:bookmarkStart w:id="6332" w:name="_Toc395121998"/>
      <w:bookmarkStart w:id="6333" w:name="_Toc395094505"/>
      <w:bookmarkStart w:id="6334" w:name="_Toc395098439"/>
      <w:bookmarkStart w:id="6335" w:name="_Toc395102365"/>
      <w:bookmarkStart w:id="6336" w:name="_Toc395106291"/>
      <w:bookmarkStart w:id="6337" w:name="_Toc395114147"/>
      <w:bookmarkStart w:id="6338" w:name="_Toc395118073"/>
      <w:bookmarkStart w:id="6339" w:name="_Toc395121999"/>
      <w:bookmarkStart w:id="6340" w:name="_Toc395094506"/>
      <w:bookmarkStart w:id="6341" w:name="_Toc395098440"/>
      <w:bookmarkStart w:id="6342" w:name="_Toc395102366"/>
      <w:bookmarkStart w:id="6343" w:name="_Toc395106292"/>
      <w:bookmarkStart w:id="6344" w:name="_Toc395114148"/>
      <w:bookmarkStart w:id="6345" w:name="_Toc395118074"/>
      <w:bookmarkStart w:id="6346" w:name="_Toc395122000"/>
      <w:bookmarkStart w:id="6347" w:name="_Toc395094507"/>
      <w:bookmarkStart w:id="6348" w:name="_Toc395098441"/>
      <w:bookmarkStart w:id="6349" w:name="_Toc395102367"/>
      <w:bookmarkStart w:id="6350" w:name="_Toc395106293"/>
      <w:bookmarkStart w:id="6351" w:name="_Toc395114149"/>
      <w:bookmarkStart w:id="6352" w:name="_Toc395118075"/>
      <w:bookmarkStart w:id="6353" w:name="_Toc395122001"/>
      <w:bookmarkStart w:id="6354" w:name="_Toc395094508"/>
      <w:bookmarkStart w:id="6355" w:name="_Toc395098442"/>
      <w:bookmarkStart w:id="6356" w:name="_Toc395102368"/>
      <w:bookmarkStart w:id="6357" w:name="_Toc395106294"/>
      <w:bookmarkStart w:id="6358" w:name="_Toc395114150"/>
      <w:bookmarkStart w:id="6359" w:name="_Toc395118076"/>
      <w:bookmarkStart w:id="6360" w:name="_Toc395122002"/>
      <w:bookmarkStart w:id="6361" w:name="_Toc395094509"/>
      <w:bookmarkStart w:id="6362" w:name="_Toc395098443"/>
      <w:bookmarkStart w:id="6363" w:name="_Toc395102369"/>
      <w:bookmarkStart w:id="6364" w:name="_Toc395106295"/>
      <w:bookmarkStart w:id="6365" w:name="_Toc395114151"/>
      <w:bookmarkStart w:id="6366" w:name="_Toc395118077"/>
      <w:bookmarkStart w:id="6367" w:name="_Toc395122003"/>
      <w:bookmarkStart w:id="6368" w:name="_Toc395094510"/>
      <w:bookmarkStart w:id="6369" w:name="_Toc395098444"/>
      <w:bookmarkStart w:id="6370" w:name="_Toc395102370"/>
      <w:bookmarkStart w:id="6371" w:name="_Toc395106296"/>
      <w:bookmarkStart w:id="6372" w:name="_Toc395114152"/>
      <w:bookmarkStart w:id="6373" w:name="_Toc395118078"/>
      <w:bookmarkStart w:id="6374" w:name="_Toc395122004"/>
      <w:bookmarkStart w:id="6375" w:name="_Toc395094511"/>
      <w:bookmarkStart w:id="6376" w:name="_Toc395098445"/>
      <w:bookmarkStart w:id="6377" w:name="_Toc395102371"/>
      <w:bookmarkStart w:id="6378" w:name="_Toc395106297"/>
      <w:bookmarkStart w:id="6379" w:name="_Toc395114153"/>
      <w:bookmarkStart w:id="6380" w:name="_Toc395118079"/>
      <w:bookmarkStart w:id="6381" w:name="_Toc395122005"/>
      <w:bookmarkStart w:id="6382" w:name="_Toc395094512"/>
      <w:bookmarkStart w:id="6383" w:name="_Toc395098446"/>
      <w:bookmarkStart w:id="6384" w:name="_Toc395102372"/>
      <w:bookmarkStart w:id="6385" w:name="_Toc395106298"/>
      <w:bookmarkStart w:id="6386" w:name="_Toc395114154"/>
      <w:bookmarkStart w:id="6387" w:name="_Toc395118080"/>
      <w:bookmarkStart w:id="6388" w:name="_Toc395122006"/>
      <w:bookmarkStart w:id="6389" w:name="_Toc395094539"/>
      <w:bookmarkStart w:id="6390" w:name="_Toc395098473"/>
      <w:bookmarkStart w:id="6391" w:name="_Toc395102399"/>
      <w:bookmarkStart w:id="6392" w:name="_Toc395106325"/>
      <w:bookmarkStart w:id="6393" w:name="_Toc395114181"/>
      <w:bookmarkStart w:id="6394" w:name="_Toc395118107"/>
      <w:bookmarkStart w:id="6395" w:name="_Toc395122033"/>
      <w:bookmarkStart w:id="6396" w:name="_Toc395094559"/>
      <w:bookmarkStart w:id="6397" w:name="_Toc395098493"/>
      <w:bookmarkStart w:id="6398" w:name="_Toc395102419"/>
      <w:bookmarkStart w:id="6399" w:name="_Toc395106345"/>
      <w:bookmarkStart w:id="6400" w:name="_Toc395114201"/>
      <w:bookmarkStart w:id="6401" w:name="_Toc395118127"/>
      <w:bookmarkStart w:id="6402" w:name="_Toc395122053"/>
      <w:bookmarkStart w:id="6403" w:name="_Toc395094560"/>
      <w:bookmarkStart w:id="6404" w:name="_Toc395098494"/>
      <w:bookmarkStart w:id="6405" w:name="_Toc395102420"/>
      <w:bookmarkStart w:id="6406" w:name="_Toc395106346"/>
      <w:bookmarkStart w:id="6407" w:name="_Toc395114202"/>
      <w:bookmarkStart w:id="6408" w:name="_Toc395118128"/>
      <w:bookmarkStart w:id="6409" w:name="_Toc395122054"/>
      <w:bookmarkStart w:id="6410" w:name="_Toc395094561"/>
      <w:bookmarkStart w:id="6411" w:name="_Toc395098495"/>
      <w:bookmarkStart w:id="6412" w:name="_Toc395102421"/>
      <w:bookmarkStart w:id="6413" w:name="_Toc395106347"/>
      <w:bookmarkStart w:id="6414" w:name="_Toc395114203"/>
      <w:bookmarkStart w:id="6415" w:name="_Toc395118129"/>
      <w:bookmarkStart w:id="6416" w:name="_Toc395122055"/>
      <w:bookmarkStart w:id="6417" w:name="_Toc395094562"/>
      <w:bookmarkStart w:id="6418" w:name="_Toc395098496"/>
      <w:bookmarkStart w:id="6419" w:name="_Toc395102422"/>
      <w:bookmarkStart w:id="6420" w:name="_Toc395106348"/>
      <w:bookmarkStart w:id="6421" w:name="_Toc395114204"/>
      <w:bookmarkStart w:id="6422" w:name="_Toc395118130"/>
      <w:bookmarkStart w:id="6423" w:name="_Toc395122056"/>
      <w:bookmarkStart w:id="6424" w:name="_Toc395094566"/>
      <w:bookmarkStart w:id="6425" w:name="_Toc395098500"/>
      <w:bookmarkStart w:id="6426" w:name="_Toc395102426"/>
      <w:bookmarkStart w:id="6427" w:name="_Toc395106352"/>
      <w:bookmarkStart w:id="6428" w:name="_Toc395114208"/>
      <w:bookmarkStart w:id="6429" w:name="_Toc395118134"/>
      <w:bookmarkStart w:id="6430" w:name="_Toc395122060"/>
      <w:bookmarkStart w:id="6431" w:name="_Toc395094572"/>
      <w:bookmarkStart w:id="6432" w:name="_Toc395098506"/>
      <w:bookmarkStart w:id="6433" w:name="_Toc395102432"/>
      <w:bookmarkStart w:id="6434" w:name="_Toc395106358"/>
      <w:bookmarkStart w:id="6435" w:name="_Toc395114214"/>
      <w:bookmarkStart w:id="6436" w:name="_Toc395118140"/>
      <w:bookmarkStart w:id="6437" w:name="_Toc395122066"/>
      <w:bookmarkStart w:id="6438" w:name="_Toc395094573"/>
      <w:bookmarkStart w:id="6439" w:name="_Toc395098507"/>
      <w:bookmarkStart w:id="6440" w:name="_Toc395102433"/>
      <w:bookmarkStart w:id="6441" w:name="_Toc395106359"/>
      <w:bookmarkStart w:id="6442" w:name="_Toc395114215"/>
      <w:bookmarkStart w:id="6443" w:name="_Toc395118141"/>
      <w:bookmarkStart w:id="6444" w:name="_Toc395122067"/>
      <w:bookmarkStart w:id="6445" w:name="_Toc395094574"/>
      <w:bookmarkStart w:id="6446" w:name="_Toc395098508"/>
      <w:bookmarkStart w:id="6447" w:name="_Toc395102434"/>
      <w:bookmarkStart w:id="6448" w:name="_Toc395106360"/>
      <w:bookmarkStart w:id="6449" w:name="_Toc395114216"/>
      <w:bookmarkStart w:id="6450" w:name="_Toc395118142"/>
      <w:bookmarkStart w:id="6451" w:name="_Toc395122068"/>
      <w:bookmarkStart w:id="6452" w:name="_Toc395094575"/>
      <w:bookmarkStart w:id="6453" w:name="_Toc395098509"/>
      <w:bookmarkStart w:id="6454" w:name="_Toc395102435"/>
      <w:bookmarkStart w:id="6455" w:name="_Toc395106361"/>
      <w:bookmarkStart w:id="6456" w:name="_Toc395114217"/>
      <w:bookmarkStart w:id="6457" w:name="_Toc395118143"/>
      <w:bookmarkStart w:id="6458" w:name="_Toc395122069"/>
      <w:bookmarkStart w:id="6459" w:name="_Toc395094576"/>
      <w:bookmarkStart w:id="6460" w:name="_Toc395098510"/>
      <w:bookmarkStart w:id="6461" w:name="_Toc395102436"/>
      <w:bookmarkStart w:id="6462" w:name="_Toc395106362"/>
      <w:bookmarkStart w:id="6463" w:name="_Toc395114218"/>
      <w:bookmarkStart w:id="6464" w:name="_Toc395118144"/>
      <w:bookmarkStart w:id="6465" w:name="_Toc395122070"/>
      <w:bookmarkStart w:id="6466" w:name="_Toc395094577"/>
      <w:bookmarkStart w:id="6467" w:name="_Toc395098511"/>
      <w:bookmarkStart w:id="6468" w:name="_Toc395102437"/>
      <w:bookmarkStart w:id="6469" w:name="_Toc395106363"/>
      <w:bookmarkStart w:id="6470" w:name="_Toc395114219"/>
      <w:bookmarkStart w:id="6471" w:name="_Toc395118145"/>
      <w:bookmarkStart w:id="6472" w:name="_Toc395122071"/>
      <w:bookmarkStart w:id="6473" w:name="_Toc395094578"/>
      <w:bookmarkStart w:id="6474" w:name="_Toc395098512"/>
      <w:bookmarkStart w:id="6475" w:name="_Toc395102438"/>
      <w:bookmarkStart w:id="6476" w:name="_Toc395106364"/>
      <w:bookmarkStart w:id="6477" w:name="_Toc395114220"/>
      <w:bookmarkStart w:id="6478" w:name="_Toc395118146"/>
      <w:bookmarkStart w:id="6479" w:name="_Toc395122072"/>
      <w:bookmarkStart w:id="6480" w:name="_Toc395094579"/>
      <w:bookmarkStart w:id="6481" w:name="_Toc395098513"/>
      <w:bookmarkStart w:id="6482" w:name="_Toc395102439"/>
      <w:bookmarkStart w:id="6483" w:name="_Toc395106365"/>
      <w:bookmarkStart w:id="6484" w:name="_Toc395114221"/>
      <w:bookmarkStart w:id="6485" w:name="_Toc395118147"/>
      <w:bookmarkStart w:id="6486" w:name="_Toc395122073"/>
      <w:bookmarkStart w:id="6487" w:name="_Toc395094580"/>
      <w:bookmarkStart w:id="6488" w:name="_Toc395098514"/>
      <w:bookmarkStart w:id="6489" w:name="_Toc395102440"/>
      <w:bookmarkStart w:id="6490" w:name="_Toc395106366"/>
      <w:bookmarkStart w:id="6491" w:name="_Toc395114222"/>
      <w:bookmarkStart w:id="6492" w:name="_Toc395118148"/>
      <w:bookmarkStart w:id="6493" w:name="_Toc395122074"/>
      <w:bookmarkStart w:id="6494" w:name="_Toc395094581"/>
      <w:bookmarkStart w:id="6495" w:name="_Toc395098515"/>
      <w:bookmarkStart w:id="6496" w:name="_Toc395102441"/>
      <w:bookmarkStart w:id="6497" w:name="_Toc395106367"/>
      <w:bookmarkStart w:id="6498" w:name="_Toc395114223"/>
      <w:bookmarkStart w:id="6499" w:name="_Toc395118149"/>
      <w:bookmarkStart w:id="6500" w:name="_Toc395122075"/>
      <w:bookmarkStart w:id="6501" w:name="_Toc395094582"/>
      <w:bookmarkStart w:id="6502" w:name="_Toc395098516"/>
      <w:bookmarkStart w:id="6503" w:name="_Toc395102442"/>
      <w:bookmarkStart w:id="6504" w:name="_Toc395106368"/>
      <w:bookmarkStart w:id="6505" w:name="_Toc395114224"/>
      <w:bookmarkStart w:id="6506" w:name="_Toc395118150"/>
      <w:bookmarkStart w:id="6507" w:name="_Toc395122076"/>
      <w:bookmarkStart w:id="6508" w:name="_Toc395094583"/>
      <w:bookmarkStart w:id="6509" w:name="_Toc395098517"/>
      <w:bookmarkStart w:id="6510" w:name="_Toc395102443"/>
      <w:bookmarkStart w:id="6511" w:name="_Toc395106369"/>
      <w:bookmarkStart w:id="6512" w:name="_Toc395114225"/>
      <w:bookmarkStart w:id="6513" w:name="_Toc395118151"/>
      <w:bookmarkStart w:id="6514" w:name="_Toc395122077"/>
      <w:bookmarkStart w:id="6515" w:name="_Toc395094584"/>
      <w:bookmarkStart w:id="6516" w:name="_Toc395098518"/>
      <w:bookmarkStart w:id="6517" w:name="_Toc395102444"/>
      <w:bookmarkStart w:id="6518" w:name="_Toc395106370"/>
      <w:bookmarkStart w:id="6519" w:name="_Toc395114226"/>
      <w:bookmarkStart w:id="6520" w:name="_Toc395118152"/>
      <w:bookmarkStart w:id="6521" w:name="_Toc395122078"/>
      <w:bookmarkStart w:id="6522" w:name="_Toc395094585"/>
      <w:bookmarkStart w:id="6523" w:name="_Toc395098519"/>
      <w:bookmarkStart w:id="6524" w:name="_Toc395102445"/>
      <w:bookmarkStart w:id="6525" w:name="_Toc395106371"/>
      <w:bookmarkStart w:id="6526" w:name="_Toc395114227"/>
      <w:bookmarkStart w:id="6527" w:name="_Toc395118153"/>
      <w:bookmarkStart w:id="6528" w:name="_Toc395122079"/>
      <w:bookmarkStart w:id="6529" w:name="_Toc395094586"/>
      <w:bookmarkStart w:id="6530" w:name="_Toc395098520"/>
      <w:bookmarkStart w:id="6531" w:name="_Toc395102446"/>
      <w:bookmarkStart w:id="6532" w:name="_Toc395106372"/>
      <w:bookmarkStart w:id="6533" w:name="_Toc395114228"/>
      <w:bookmarkStart w:id="6534" w:name="_Toc395118154"/>
      <w:bookmarkStart w:id="6535" w:name="_Toc395122080"/>
      <w:bookmarkStart w:id="6536" w:name="_Toc395094587"/>
      <w:bookmarkStart w:id="6537" w:name="_Toc395098521"/>
      <w:bookmarkStart w:id="6538" w:name="_Toc395102447"/>
      <w:bookmarkStart w:id="6539" w:name="_Toc395106373"/>
      <w:bookmarkStart w:id="6540" w:name="_Toc395114229"/>
      <w:bookmarkStart w:id="6541" w:name="_Toc395118155"/>
      <w:bookmarkStart w:id="6542" w:name="_Toc395122081"/>
      <w:bookmarkStart w:id="6543" w:name="_Toc395094588"/>
      <w:bookmarkStart w:id="6544" w:name="_Toc395098522"/>
      <w:bookmarkStart w:id="6545" w:name="_Toc395102448"/>
      <w:bookmarkStart w:id="6546" w:name="_Toc395106374"/>
      <w:bookmarkStart w:id="6547" w:name="_Toc395114230"/>
      <w:bookmarkStart w:id="6548" w:name="_Toc395118156"/>
      <w:bookmarkStart w:id="6549" w:name="_Toc395122082"/>
      <w:bookmarkStart w:id="6550" w:name="_Toc395094589"/>
      <w:bookmarkStart w:id="6551" w:name="_Toc395098523"/>
      <w:bookmarkStart w:id="6552" w:name="_Toc395102449"/>
      <w:bookmarkStart w:id="6553" w:name="_Toc395106375"/>
      <w:bookmarkStart w:id="6554" w:name="_Toc395114231"/>
      <w:bookmarkStart w:id="6555" w:name="_Toc395118157"/>
      <w:bookmarkStart w:id="6556" w:name="_Toc395122083"/>
      <w:bookmarkStart w:id="6557" w:name="_Toc395094590"/>
      <w:bookmarkStart w:id="6558" w:name="_Toc395098524"/>
      <w:bookmarkStart w:id="6559" w:name="_Toc395102450"/>
      <w:bookmarkStart w:id="6560" w:name="_Toc395106376"/>
      <w:bookmarkStart w:id="6561" w:name="_Toc395114232"/>
      <w:bookmarkStart w:id="6562" w:name="_Toc395118158"/>
      <w:bookmarkStart w:id="6563" w:name="_Toc395122084"/>
      <w:bookmarkStart w:id="6564" w:name="_Toc395094591"/>
      <w:bookmarkStart w:id="6565" w:name="_Toc395098525"/>
      <w:bookmarkStart w:id="6566" w:name="_Toc395102451"/>
      <w:bookmarkStart w:id="6567" w:name="_Toc395106377"/>
      <w:bookmarkStart w:id="6568" w:name="_Toc395114233"/>
      <w:bookmarkStart w:id="6569" w:name="_Toc395118159"/>
      <w:bookmarkStart w:id="6570" w:name="_Toc395122085"/>
      <w:bookmarkStart w:id="6571" w:name="_Toc395094592"/>
      <w:bookmarkStart w:id="6572" w:name="_Toc395098526"/>
      <w:bookmarkStart w:id="6573" w:name="_Toc395102452"/>
      <w:bookmarkStart w:id="6574" w:name="_Toc395106378"/>
      <w:bookmarkStart w:id="6575" w:name="_Toc395114234"/>
      <w:bookmarkStart w:id="6576" w:name="_Toc395118160"/>
      <w:bookmarkStart w:id="6577" w:name="_Toc395122086"/>
      <w:bookmarkStart w:id="6578" w:name="_Toc395094593"/>
      <w:bookmarkStart w:id="6579" w:name="_Toc395098527"/>
      <w:bookmarkStart w:id="6580" w:name="_Toc395102453"/>
      <w:bookmarkStart w:id="6581" w:name="_Toc395106379"/>
      <w:bookmarkStart w:id="6582" w:name="_Toc395114235"/>
      <w:bookmarkStart w:id="6583" w:name="_Toc395118161"/>
      <w:bookmarkStart w:id="6584" w:name="_Toc395122087"/>
      <w:bookmarkStart w:id="6585" w:name="_Toc395094594"/>
      <w:bookmarkStart w:id="6586" w:name="_Toc395098528"/>
      <w:bookmarkStart w:id="6587" w:name="_Toc395102454"/>
      <w:bookmarkStart w:id="6588" w:name="_Toc395106380"/>
      <w:bookmarkStart w:id="6589" w:name="_Toc395114236"/>
      <w:bookmarkStart w:id="6590" w:name="_Toc395118162"/>
      <w:bookmarkStart w:id="6591" w:name="_Toc395122088"/>
      <w:bookmarkStart w:id="6592" w:name="_Toc395094595"/>
      <w:bookmarkStart w:id="6593" w:name="_Toc395098529"/>
      <w:bookmarkStart w:id="6594" w:name="_Toc395102455"/>
      <w:bookmarkStart w:id="6595" w:name="_Toc395106381"/>
      <w:bookmarkStart w:id="6596" w:name="_Toc395114237"/>
      <w:bookmarkStart w:id="6597" w:name="_Toc395118163"/>
      <w:bookmarkStart w:id="6598" w:name="_Toc395122089"/>
      <w:bookmarkStart w:id="6599" w:name="_Toc395094596"/>
      <w:bookmarkStart w:id="6600" w:name="_Toc395098530"/>
      <w:bookmarkStart w:id="6601" w:name="_Toc395102456"/>
      <w:bookmarkStart w:id="6602" w:name="_Toc395106382"/>
      <w:bookmarkStart w:id="6603" w:name="_Toc395114238"/>
      <w:bookmarkStart w:id="6604" w:name="_Toc395118164"/>
      <w:bookmarkStart w:id="6605" w:name="_Toc395122090"/>
      <w:bookmarkStart w:id="6606" w:name="_Toc395094597"/>
      <w:bookmarkStart w:id="6607" w:name="_Toc395098531"/>
      <w:bookmarkStart w:id="6608" w:name="_Toc395102457"/>
      <w:bookmarkStart w:id="6609" w:name="_Toc395106383"/>
      <w:bookmarkStart w:id="6610" w:name="_Toc395114239"/>
      <w:bookmarkStart w:id="6611" w:name="_Toc395118165"/>
      <w:bookmarkStart w:id="6612" w:name="_Toc395122091"/>
      <w:bookmarkStart w:id="6613" w:name="_Toc395094598"/>
      <w:bookmarkStart w:id="6614" w:name="_Toc395098532"/>
      <w:bookmarkStart w:id="6615" w:name="_Toc395102458"/>
      <w:bookmarkStart w:id="6616" w:name="_Toc395106384"/>
      <w:bookmarkStart w:id="6617" w:name="_Toc395114240"/>
      <w:bookmarkStart w:id="6618" w:name="_Toc395118166"/>
      <w:bookmarkStart w:id="6619" w:name="_Toc395122092"/>
      <w:bookmarkStart w:id="6620" w:name="_Toc395094599"/>
      <w:bookmarkStart w:id="6621" w:name="_Toc395098533"/>
      <w:bookmarkStart w:id="6622" w:name="_Toc395102459"/>
      <w:bookmarkStart w:id="6623" w:name="_Toc395106385"/>
      <w:bookmarkStart w:id="6624" w:name="_Toc395114241"/>
      <w:bookmarkStart w:id="6625" w:name="_Toc395118167"/>
      <w:bookmarkStart w:id="6626" w:name="_Toc395122093"/>
      <w:bookmarkStart w:id="6627" w:name="_Toc395094600"/>
      <w:bookmarkStart w:id="6628" w:name="_Toc395098534"/>
      <w:bookmarkStart w:id="6629" w:name="_Toc395102460"/>
      <w:bookmarkStart w:id="6630" w:name="_Toc395106386"/>
      <w:bookmarkStart w:id="6631" w:name="_Toc395114242"/>
      <w:bookmarkStart w:id="6632" w:name="_Toc395118168"/>
      <w:bookmarkStart w:id="6633" w:name="_Toc395122094"/>
      <w:bookmarkStart w:id="6634" w:name="_Toc395094601"/>
      <w:bookmarkStart w:id="6635" w:name="_Toc395098535"/>
      <w:bookmarkStart w:id="6636" w:name="_Toc395102461"/>
      <w:bookmarkStart w:id="6637" w:name="_Toc395106387"/>
      <w:bookmarkStart w:id="6638" w:name="_Toc395114243"/>
      <w:bookmarkStart w:id="6639" w:name="_Toc395118169"/>
      <w:bookmarkStart w:id="6640" w:name="_Toc395122095"/>
      <w:bookmarkStart w:id="6641" w:name="_Toc395094602"/>
      <w:bookmarkStart w:id="6642" w:name="_Toc395098536"/>
      <w:bookmarkStart w:id="6643" w:name="_Toc395102462"/>
      <w:bookmarkStart w:id="6644" w:name="_Toc395106388"/>
      <w:bookmarkStart w:id="6645" w:name="_Toc395114244"/>
      <w:bookmarkStart w:id="6646" w:name="_Toc395118170"/>
      <w:bookmarkStart w:id="6647" w:name="_Toc395122096"/>
      <w:bookmarkStart w:id="6648" w:name="_Toc395094603"/>
      <w:bookmarkStart w:id="6649" w:name="_Toc395098537"/>
      <w:bookmarkStart w:id="6650" w:name="_Toc395102463"/>
      <w:bookmarkStart w:id="6651" w:name="_Toc395106389"/>
      <w:bookmarkStart w:id="6652" w:name="_Toc395114245"/>
      <w:bookmarkStart w:id="6653" w:name="_Toc395118171"/>
      <w:bookmarkStart w:id="6654" w:name="_Toc395122097"/>
      <w:bookmarkStart w:id="6655" w:name="_Toc395094604"/>
      <w:bookmarkStart w:id="6656" w:name="_Toc395098538"/>
      <w:bookmarkStart w:id="6657" w:name="_Toc395102464"/>
      <w:bookmarkStart w:id="6658" w:name="_Toc395106390"/>
      <w:bookmarkStart w:id="6659" w:name="_Toc395114246"/>
      <w:bookmarkStart w:id="6660" w:name="_Toc395118172"/>
      <w:bookmarkStart w:id="6661" w:name="_Toc395122098"/>
      <w:bookmarkStart w:id="6662" w:name="_Toc395094605"/>
      <w:bookmarkStart w:id="6663" w:name="_Toc395098539"/>
      <w:bookmarkStart w:id="6664" w:name="_Toc395102465"/>
      <w:bookmarkStart w:id="6665" w:name="_Toc395106391"/>
      <w:bookmarkStart w:id="6666" w:name="_Toc395114247"/>
      <w:bookmarkStart w:id="6667" w:name="_Toc395118173"/>
      <w:bookmarkStart w:id="6668" w:name="_Toc395122099"/>
      <w:bookmarkStart w:id="6669" w:name="_Toc395094606"/>
      <w:bookmarkStart w:id="6670" w:name="_Toc395098540"/>
      <w:bookmarkStart w:id="6671" w:name="_Toc395102466"/>
      <w:bookmarkStart w:id="6672" w:name="_Toc395106392"/>
      <w:bookmarkStart w:id="6673" w:name="_Toc395114248"/>
      <w:bookmarkStart w:id="6674" w:name="_Toc395118174"/>
      <w:bookmarkStart w:id="6675" w:name="_Toc395122100"/>
      <w:bookmarkStart w:id="6676" w:name="_Toc395094607"/>
      <w:bookmarkStart w:id="6677" w:name="_Toc395098541"/>
      <w:bookmarkStart w:id="6678" w:name="_Toc395102467"/>
      <w:bookmarkStart w:id="6679" w:name="_Toc395106393"/>
      <w:bookmarkStart w:id="6680" w:name="_Toc395114249"/>
      <w:bookmarkStart w:id="6681" w:name="_Toc395118175"/>
      <w:bookmarkStart w:id="6682" w:name="_Toc395122101"/>
      <w:bookmarkStart w:id="6683" w:name="_Toc395094608"/>
      <w:bookmarkStart w:id="6684" w:name="_Toc395098542"/>
      <w:bookmarkStart w:id="6685" w:name="_Toc395102468"/>
      <w:bookmarkStart w:id="6686" w:name="_Toc395106394"/>
      <w:bookmarkStart w:id="6687" w:name="_Toc395114250"/>
      <w:bookmarkStart w:id="6688" w:name="_Toc395118176"/>
      <w:bookmarkStart w:id="6689" w:name="_Toc395122102"/>
      <w:bookmarkStart w:id="6690" w:name="_Toc395094609"/>
      <w:bookmarkStart w:id="6691" w:name="_Toc395098543"/>
      <w:bookmarkStart w:id="6692" w:name="_Toc395102469"/>
      <w:bookmarkStart w:id="6693" w:name="_Toc395106395"/>
      <w:bookmarkStart w:id="6694" w:name="_Toc395114251"/>
      <w:bookmarkStart w:id="6695" w:name="_Toc395118177"/>
      <w:bookmarkStart w:id="6696" w:name="_Toc395122103"/>
      <w:bookmarkStart w:id="6697" w:name="_Toc395094610"/>
      <w:bookmarkStart w:id="6698" w:name="_Toc395098544"/>
      <w:bookmarkStart w:id="6699" w:name="_Toc395102470"/>
      <w:bookmarkStart w:id="6700" w:name="_Toc395106396"/>
      <w:bookmarkStart w:id="6701" w:name="_Toc395114252"/>
      <w:bookmarkStart w:id="6702" w:name="_Toc395118178"/>
      <w:bookmarkStart w:id="6703" w:name="_Toc395122104"/>
      <w:bookmarkStart w:id="6704" w:name="_Toc395094611"/>
      <w:bookmarkStart w:id="6705" w:name="_Toc395098545"/>
      <w:bookmarkStart w:id="6706" w:name="_Toc395102471"/>
      <w:bookmarkStart w:id="6707" w:name="_Toc395106397"/>
      <w:bookmarkStart w:id="6708" w:name="_Toc395114253"/>
      <w:bookmarkStart w:id="6709" w:name="_Toc395118179"/>
      <w:bookmarkStart w:id="6710" w:name="_Toc395122105"/>
      <w:bookmarkStart w:id="6711" w:name="_Toc395094612"/>
      <w:bookmarkStart w:id="6712" w:name="_Toc395098546"/>
      <w:bookmarkStart w:id="6713" w:name="_Toc395102472"/>
      <w:bookmarkStart w:id="6714" w:name="_Toc395106398"/>
      <w:bookmarkStart w:id="6715" w:name="_Toc395114254"/>
      <w:bookmarkStart w:id="6716" w:name="_Toc395118180"/>
      <w:bookmarkStart w:id="6717" w:name="_Toc395122106"/>
      <w:bookmarkStart w:id="6718" w:name="_Toc395094613"/>
      <w:bookmarkStart w:id="6719" w:name="_Toc395098547"/>
      <w:bookmarkStart w:id="6720" w:name="_Toc395102473"/>
      <w:bookmarkStart w:id="6721" w:name="_Toc395106399"/>
      <w:bookmarkStart w:id="6722" w:name="_Toc395114255"/>
      <w:bookmarkStart w:id="6723" w:name="_Toc395118181"/>
      <w:bookmarkStart w:id="6724" w:name="_Toc395122107"/>
      <w:bookmarkStart w:id="6725" w:name="_Toc395094614"/>
      <w:bookmarkStart w:id="6726" w:name="_Toc395098548"/>
      <w:bookmarkStart w:id="6727" w:name="_Toc395102474"/>
      <w:bookmarkStart w:id="6728" w:name="_Toc395106400"/>
      <w:bookmarkStart w:id="6729" w:name="_Toc395114256"/>
      <w:bookmarkStart w:id="6730" w:name="_Toc395118182"/>
      <w:bookmarkStart w:id="6731" w:name="_Toc395122108"/>
      <w:bookmarkStart w:id="6732" w:name="_Toc461608919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bookmarkEnd w:id="4336"/>
      <w:bookmarkEnd w:id="4337"/>
      <w:bookmarkEnd w:id="4338"/>
      <w:bookmarkEnd w:id="4339"/>
      <w:bookmarkEnd w:id="4340"/>
      <w:bookmarkEnd w:id="4341"/>
      <w:bookmarkEnd w:id="4342"/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bookmarkEnd w:id="4590"/>
      <w:bookmarkEnd w:id="4591"/>
      <w:bookmarkEnd w:id="4592"/>
      <w:bookmarkEnd w:id="4593"/>
      <w:bookmarkEnd w:id="4594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bookmarkEnd w:id="4855"/>
      <w:bookmarkEnd w:id="4856"/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bookmarkEnd w:id="4945"/>
      <w:bookmarkEnd w:id="4946"/>
      <w:bookmarkEnd w:id="4947"/>
      <w:bookmarkEnd w:id="4948"/>
      <w:bookmarkEnd w:id="4949"/>
      <w:bookmarkEnd w:id="4950"/>
      <w:bookmarkEnd w:id="4951"/>
      <w:bookmarkEnd w:id="4952"/>
      <w:bookmarkEnd w:id="4953"/>
      <w:bookmarkEnd w:id="4954"/>
      <w:bookmarkEnd w:id="4955"/>
      <w:bookmarkEnd w:id="4956"/>
      <w:bookmarkEnd w:id="4957"/>
      <w:bookmarkEnd w:id="4958"/>
      <w:bookmarkEnd w:id="4959"/>
      <w:bookmarkEnd w:id="4960"/>
      <w:bookmarkEnd w:id="4961"/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bookmarkEnd w:id="5009"/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bookmarkEnd w:id="5079"/>
      <w:bookmarkEnd w:id="5080"/>
      <w:bookmarkEnd w:id="5081"/>
      <w:bookmarkEnd w:id="5082"/>
      <w:bookmarkEnd w:id="5083"/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bookmarkEnd w:id="5108"/>
      <w:bookmarkEnd w:id="5109"/>
      <w:bookmarkEnd w:id="5110"/>
      <w:bookmarkEnd w:id="5111"/>
      <w:bookmarkEnd w:id="5112"/>
      <w:bookmarkEnd w:id="5113"/>
      <w:bookmarkEnd w:id="5114"/>
      <w:bookmarkEnd w:id="5115"/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  <w:bookmarkEnd w:id="5131"/>
      <w:bookmarkEnd w:id="5132"/>
      <w:bookmarkEnd w:id="5133"/>
      <w:bookmarkEnd w:id="5134"/>
      <w:bookmarkEnd w:id="5135"/>
      <w:bookmarkEnd w:id="5136"/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bookmarkEnd w:id="5161"/>
      <w:bookmarkEnd w:id="5162"/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  <w:bookmarkEnd w:id="5179"/>
      <w:bookmarkEnd w:id="5180"/>
      <w:bookmarkEnd w:id="5181"/>
      <w:bookmarkEnd w:id="5182"/>
      <w:bookmarkEnd w:id="5183"/>
      <w:bookmarkEnd w:id="5184"/>
      <w:bookmarkEnd w:id="5185"/>
      <w:bookmarkEnd w:id="5186"/>
      <w:bookmarkEnd w:id="5187"/>
      <w:bookmarkEnd w:id="5188"/>
      <w:bookmarkEnd w:id="5189"/>
      <w:bookmarkEnd w:id="5190"/>
      <w:bookmarkEnd w:id="5191"/>
      <w:bookmarkEnd w:id="5192"/>
      <w:bookmarkEnd w:id="5193"/>
      <w:bookmarkEnd w:id="5194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  <w:bookmarkEnd w:id="5211"/>
      <w:bookmarkEnd w:id="5212"/>
      <w:bookmarkEnd w:id="5213"/>
      <w:bookmarkEnd w:id="5214"/>
      <w:bookmarkEnd w:id="5215"/>
      <w:bookmarkEnd w:id="5216"/>
      <w:bookmarkEnd w:id="5217"/>
      <w:bookmarkEnd w:id="5218"/>
      <w:bookmarkEnd w:id="5219"/>
      <w:bookmarkEnd w:id="5220"/>
      <w:bookmarkEnd w:id="5221"/>
      <w:bookmarkEnd w:id="5222"/>
      <w:bookmarkEnd w:id="5223"/>
      <w:bookmarkEnd w:id="5224"/>
      <w:bookmarkEnd w:id="5225"/>
      <w:bookmarkEnd w:id="5226"/>
      <w:bookmarkEnd w:id="5227"/>
      <w:bookmarkEnd w:id="5228"/>
      <w:bookmarkEnd w:id="5229"/>
      <w:bookmarkEnd w:id="5230"/>
      <w:bookmarkEnd w:id="5231"/>
      <w:bookmarkEnd w:id="5232"/>
      <w:bookmarkEnd w:id="5233"/>
      <w:bookmarkEnd w:id="5234"/>
      <w:bookmarkEnd w:id="5235"/>
      <w:bookmarkEnd w:id="5236"/>
      <w:bookmarkEnd w:id="5237"/>
      <w:bookmarkEnd w:id="5238"/>
      <w:bookmarkEnd w:id="5239"/>
      <w:bookmarkEnd w:id="5240"/>
      <w:bookmarkEnd w:id="5241"/>
      <w:bookmarkEnd w:id="5242"/>
      <w:bookmarkEnd w:id="5243"/>
      <w:bookmarkEnd w:id="5244"/>
      <w:bookmarkEnd w:id="5245"/>
      <w:bookmarkEnd w:id="5246"/>
      <w:bookmarkEnd w:id="5247"/>
      <w:bookmarkEnd w:id="5248"/>
      <w:bookmarkEnd w:id="5249"/>
      <w:bookmarkEnd w:id="5250"/>
      <w:bookmarkEnd w:id="5251"/>
      <w:bookmarkEnd w:id="5252"/>
      <w:bookmarkEnd w:id="5253"/>
      <w:bookmarkEnd w:id="5254"/>
      <w:bookmarkEnd w:id="5255"/>
      <w:bookmarkEnd w:id="5256"/>
      <w:bookmarkEnd w:id="5257"/>
      <w:bookmarkEnd w:id="5258"/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bookmarkEnd w:id="5267"/>
      <w:bookmarkEnd w:id="5268"/>
      <w:bookmarkEnd w:id="5269"/>
      <w:bookmarkEnd w:id="5270"/>
      <w:bookmarkEnd w:id="5271"/>
      <w:bookmarkEnd w:id="5272"/>
      <w:bookmarkEnd w:id="5273"/>
      <w:bookmarkEnd w:id="5274"/>
      <w:bookmarkEnd w:id="5275"/>
      <w:bookmarkEnd w:id="5276"/>
      <w:bookmarkEnd w:id="5277"/>
      <w:bookmarkEnd w:id="5278"/>
      <w:bookmarkEnd w:id="5279"/>
      <w:bookmarkEnd w:id="5280"/>
      <w:bookmarkEnd w:id="5281"/>
      <w:bookmarkEnd w:id="5282"/>
      <w:bookmarkEnd w:id="5283"/>
      <w:bookmarkEnd w:id="5284"/>
      <w:bookmarkEnd w:id="5285"/>
      <w:bookmarkEnd w:id="5286"/>
      <w:bookmarkEnd w:id="5287"/>
      <w:bookmarkEnd w:id="5288"/>
      <w:bookmarkEnd w:id="5289"/>
      <w:bookmarkEnd w:id="5290"/>
      <w:bookmarkEnd w:id="5291"/>
      <w:bookmarkEnd w:id="5292"/>
      <w:bookmarkEnd w:id="5293"/>
      <w:bookmarkEnd w:id="5294"/>
      <w:bookmarkEnd w:id="5295"/>
      <w:bookmarkEnd w:id="5296"/>
      <w:bookmarkEnd w:id="5297"/>
      <w:bookmarkEnd w:id="5298"/>
      <w:bookmarkEnd w:id="5299"/>
      <w:bookmarkEnd w:id="5300"/>
      <w:bookmarkEnd w:id="5301"/>
      <w:bookmarkEnd w:id="5302"/>
      <w:bookmarkEnd w:id="5303"/>
      <w:bookmarkEnd w:id="5304"/>
      <w:bookmarkEnd w:id="5305"/>
      <w:bookmarkEnd w:id="5306"/>
      <w:bookmarkEnd w:id="5307"/>
      <w:bookmarkEnd w:id="5308"/>
      <w:bookmarkEnd w:id="5309"/>
      <w:bookmarkEnd w:id="5310"/>
      <w:bookmarkEnd w:id="5311"/>
      <w:bookmarkEnd w:id="5312"/>
      <w:bookmarkEnd w:id="5313"/>
      <w:bookmarkEnd w:id="5314"/>
      <w:bookmarkEnd w:id="5315"/>
      <w:bookmarkEnd w:id="5316"/>
      <w:bookmarkEnd w:id="5317"/>
      <w:bookmarkEnd w:id="5318"/>
      <w:bookmarkEnd w:id="5319"/>
      <w:bookmarkEnd w:id="5320"/>
      <w:bookmarkEnd w:id="5321"/>
      <w:bookmarkEnd w:id="5322"/>
      <w:bookmarkEnd w:id="5323"/>
      <w:bookmarkEnd w:id="5324"/>
      <w:bookmarkEnd w:id="5325"/>
      <w:bookmarkEnd w:id="5326"/>
      <w:bookmarkEnd w:id="5327"/>
      <w:bookmarkEnd w:id="5328"/>
      <w:bookmarkEnd w:id="5329"/>
      <w:bookmarkEnd w:id="5330"/>
      <w:bookmarkEnd w:id="5331"/>
      <w:bookmarkEnd w:id="5332"/>
      <w:bookmarkEnd w:id="5333"/>
      <w:bookmarkEnd w:id="5334"/>
      <w:bookmarkEnd w:id="5335"/>
      <w:bookmarkEnd w:id="5336"/>
      <w:bookmarkEnd w:id="5337"/>
      <w:bookmarkEnd w:id="5338"/>
      <w:bookmarkEnd w:id="5339"/>
      <w:bookmarkEnd w:id="5340"/>
      <w:bookmarkEnd w:id="5341"/>
      <w:bookmarkEnd w:id="5342"/>
      <w:bookmarkEnd w:id="5343"/>
      <w:bookmarkEnd w:id="5344"/>
      <w:bookmarkEnd w:id="5345"/>
      <w:bookmarkEnd w:id="5346"/>
      <w:bookmarkEnd w:id="5347"/>
      <w:bookmarkEnd w:id="5348"/>
      <w:bookmarkEnd w:id="5349"/>
      <w:bookmarkEnd w:id="5350"/>
      <w:bookmarkEnd w:id="5351"/>
      <w:bookmarkEnd w:id="5352"/>
      <w:bookmarkEnd w:id="5353"/>
      <w:bookmarkEnd w:id="5354"/>
      <w:bookmarkEnd w:id="5355"/>
      <w:bookmarkEnd w:id="5356"/>
      <w:bookmarkEnd w:id="5357"/>
      <w:bookmarkEnd w:id="5358"/>
      <w:bookmarkEnd w:id="5359"/>
      <w:bookmarkEnd w:id="5360"/>
      <w:bookmarkEnd w:id="5361"/>
      <w:bookmarkEnd w:id="5362"/>
      <w:bookmarkEnd w:id="5363"/>
      <w:bookmarkEnd w:id="5364"/>
      <w:bookmarkEnd w:id="5365"/>
      <w:bookmarkEnd w:id="5366"/>
      <w:bookmarkEnd w:id="5367"/>
      <w:bookmarkEnd w:id="5368"/>
      <w:bookmarkEnd w:id="5369"/>
      <w:bookmarkEnd w:id="5370"/>
      <w:bookmarkEnd w:id="5371"/>
      <w:bookmarkEnd w:id="5372"/>
      <w:bookmarkEnd w:id="5373"/>
      <w:bookmarkEnd w:id="5374"/>
      <w:bookmarkEnd w:id="5375"/>
      <w:bookmarkEnd w:id="5376"/>
      <w:bookmarkEnd w:id="5377"/>
      <w:bookmarkEnd w:id="5378"/>
      <w:bookmarkEnd w:id="5379"/>
      <w:bookmarkEnd w:id="5380"/>
      <w:bookmarkEnd w:id="5381"/>
      <w:bookmarkEnd w:id="5382"/>
      <w:bookmarkEnd w:id="5383"/>
      <w:bookmarkEnd w:id="5384"/>
      <w:bookmarkEnd w:id="5385"/>
      <w:bookmarkEnd w:id="5386"/>
      <w:bookmarkEnd w:id="5387"/>
      <w:bookmarkEnd w:id="5388"/>
      <w:bookmarkEnd w:id="5389"/>
      <w:bookmarkEnd w:id="5390"/>
      <w:bookmarkEnd w:id="5391"/>
      <w:bookmarkEnd w:id="5392"/>
      <w:bookmarkEnd w:id="5393"/>
      <w:bookmarkEnd w:id="5394"/>
      <w:bookmarkEnd w:id="5395"/>
      <w:bookmarkEnd w:id="5396"/>
      <w:bookmarkEnd w:id="5397"/>
      <w:bookmarkEnd w:id="5398"/>
      <w:bookmarkEnd w:id="5399"/>
      <w:bookmarkEnd w:id="5400"/>
      <w:bookmarkEnd w:id="5401"/>
      <w:bookmarkEnd w:id="5402"/>
      <w:bookmarkEnd w:id="5403"/>
      <w:bookmarkEnd w:id="5404"/>
      <w:bookmarkEnd w:id="5405"/>
      <w:bookmarkEnd w:id="5406"/>
      <w:bookmarkEnd w:id="5407"/>
      <w:bookmarkEnd w:id="5408"/>
      <w:bookmarkEnd w:id="5409"/>
      <w:bookmarkEnd w:id="5410"/>
      <w:bookmarkEnd w:id="5411"/>
      <w:bookmarkEnd w:id="5412"/>
      <w:bookmarkEnd w:id="5413"/>
      <w:bookmarkEnd w:id="5414"/>
      <w:bookmarkEnd w:id="5415"/>
      <w:bookmarkEnd w:id="5416"/>
      <w:bookmarkEnd w:id="5417"/>
      <w:bookmarkEnd w:id="5418"/>
      <w:bookmarkEnd w:id="5419"/>
      <w:bookmarkEnd w:id="5420"/>
      <w:bookmarkEnd w:id="5421"/>
      <w:bookmarkEnd w:id="5422"/>
      <w:bookmarkEnd w:id="5423"/>
      <w:bookmarkEnd w:id="5424"/>
      <w:bookmarkEnd w:id="5425"/>
      <w:bookmarkEnd w:id="5426"/>
      <w:bookmarkEnd w:id="5427"/>
      <w:bookmarkEnd w:id="5428"/>
      <w:bookmarkEnd w:id="5429"/>
      <w:bookmarkEnd w:id="5430"/>
      <w:bookmarkEnd w:id="5431"/>
      <w:bookmarkEnd w:id="5432"/>
      <w:bookmarkEnd w:id="5433"/>
      <w:bookmarkEnd w:id="5434"/>
      <w:bookmarkEnd w:id="5435"/>
      <w:bookmarkEnd w:id="5436"/>
      <w:bookmarkEnd w:id="5437"/>
      <w:bookmarkEnd w:id="5438"/>
      <w:bookmarkEnd w:id="5439"/>
      <w:bookmarkEnd w:id="5440"/>
      <w:bookmarkEnd w:id="5441"/>
      <w:bookmarkEnd w:id="5442"/>
      <w:bookmarkEnd w:id="5443"/>
      <w:bookmarkEnd w:id="5444"/>
      <w:bookmarkEnd w:id="5445"/>
      <w:bookmarkEnd w:id="5446"/>
      <w:bookmarkEnd w:id="5447"/>
      <w:bookmarkEnd w:id="5448"/>
      <w:bookmarkEnd w:id="5449"/>
      <w:bookmarkEnd w:id="5450"/>
      <w:bookmarkEnd w:id="5451"/>
      <w:bookmarkEnd w:id="5452"/>
      <w:bookmarkEnd w:id="5453"/>
      <w:bookmarkEnd w:id="5454"/>
      <w:bookmarkEnd w:id="5455"/>
      <w:bookmarkEnd w:id="5456"/>
      <w:bookmarkEnd w:id="5457"/>
      <w:bookmarkEnd w:id="5458"/>
      <w:bookmarkEnd w:id="5459"/>
      <w:bookmarkEnd w:id="5460"/>
      <w:bookmarkEnd w:id="5461"/>
      <w:bookmarkEnd w:id="5462"/>
      <w:bookmarkEnd w:id="5463"/>
      <w:bookmarkEnd w:id="5464"/>
      <w:bookmarkEnd w:id="5465"/>
      <w:bookmarkEnd w:id="5466"/>
      <w:bookmarkEnd w:id="5467"/>
      <w:bookmarkEnd w:id="5468"/>
      <w:bookmarkEnd w:id="5469"/>
      <w:bookmarkEnd w:id="5470"/>
      <w:bookmarkEnd w:id="5471"/>
      <w:bookmarkEnd w:id="5472"/>
      <w:bookmarkEnd w:id="5473"/>
      <w:bookmarkEnd w:id="5474"/>
      <w:bookmarkEnd w:id="5475"/>
      <w:bookmarkEnd w:id="5476"/>
      <w:bookmarkEnd w:id="5477"/>
      <w:bookmarkEnd w:id="5478"/>
      <w:bookmarkEnd w:id="5479"/>
      <w:bookmarkEnd w:id="5480"/>
      <w:bookmarkEnd w:id="5481"/>
      <w:bookmarkEnd w:id="5482"/>
      <w:bookmarkEnd w:id="5483"/>
      <w:bookmarkEnd w:id="5484"/>
      <w:bookmarkEnd w:id="5485"/>
      <w:bookmarkEnd w:id="5486"/>
      <w:bookmarkEnd w:id="5487"/>
      <w:bookmarkEnd w:id="5488"/>
      <w:bookmarkEnd w:id="5489"/>
      <w:bookmarkEnd w:id="5490"/>
      <w:bookmarkEnd w:id="5491"/>
      <w:bookmarkEnd w:id="5492"/>
      <w:bookmarkEnd w:id="5493"/>
      <w:bookmarkEnd w:id="5494"/>
      <w:bookmarkEnd w:id="5495"/>
      <w:bookmarkEnd w:id="5496"/>
      <w:bookmarkEnd w:id="5497"/>
      <w:bookmarkEnd w:id="5498"/>
      <w:bookmarkEnd w:id="5499"/>
      <w:bookmarkEnd w:id="5500"/>
      <w:bookmarkEnd w:id="5501"/>
      <w:bookmarkEnd w:id="5502"/>
      <w:bookmarkEnd w:id="5503"/>
      <w:bookmarkEnd w:id="5504"/>
      <w:bookmarkEnd w:id="5505"/>
      <w:bookmarkEnd w:id="5506"/>
      <w:bookmarkEnd w:id="5507"/>
      <w:bookmarkEnd w:id="5508"/>
      <w:bookmarkEnd w:id="5509"/>
      <w:bookmarkEnd w:id="5510"/>
      <w:bookmarkEnd w:id="5511"/>
      <w:bookmarkEnd w:id="5512"/>
      <w:bookmarkEnd w:id="5513"/>
      <w:bookmarkEnd w:id="5514"/>
      <w:bookmarkEnd w:id="5515"/>
      <w:bookmarkEnd w:id="5516"/>
      <w:bookmarkEnd w:id="5517"/>
      <w:bookmarkEnd w:id="5518"/>
      <w:bookmarkEnd w:id="5519"/>
      <w:bookmarkEnd w:id="5520"/>
      <w:bookmarkEnd w:id="5521"/>
      <w:bookmarkEnd w:id="5522"/>
      <w:bookmarkEnd w:id="5523"/>
      <w:bookmarkEnd w:id="5524"/>
      <w:bookmarkEnd w:id="5525"/>
      <w:bookmarkEnd w:id="5526"/>
      <w:bookmarkEnd w:id="5527"/>
      <w:bookmarkEnd w:id="5528"/>
      <w:bookmarkEnd w:id="5529"/>
      <w:bookmarkEnd w:id="5530"/>
      <w:bookmarkEnd w:id="5531"/>
      <w:bookmarkEnd w:id="5532"/>
      <w:bookmarkEnd w:id="5533"/>
      <w:bookmarkEnd w:id="5534"/>
      <w:bookmarkEnd w:id="5535"/>
      <w:bookmarkEnd w:id="5536"/>
      <w:bookmarkEnd w:id="5537"/>
      <w:bookmarkEnd w:id="5538"/>
      <w:bookmarkEnd w:id="5539"/>
      <w:bookmarkEnd w:id="5540"/>
      <w:bookmarkEnd w:id="5541"/>
      <w:bookmarkEnd w:id="5542"/>
      <w:bookmarkEnd w:id="5543"/>
      <w:bookmarkEnd w:id="5544"/>
      <w:bookmarkEnd w:id="5545"/>
      <w:bookmarkEnd w:id="5546"/>
      <w:bookmarkEnd w:id="5547"/>
      <w:bookmarkEnd w:id="5548"/>
      <w:bookmarkEnd w:id="5549"/>
      <w:bookmarkEnd w:id="5550"/>
      <w:bookmarkEnd w:id="5551"/>
      <w:bookmarkEnd w:id="5552"/>
      <w:bookmarkEnd w:id="5553"/>
      <w:bookmarkEnd w:id="5554"/>
      <w:bookmarkEnd w:id="5555"/>
      <w:bookmarkEnd w:id="5556"/>
      <w:bookmarkEnd w:id="5557"/>
      <w:bookmarkEnd w:id="5558"/>
      <w:bookmarkEnd w:id="5559"/>
      <w:bookmarkEnd w:id="5560"/>
      <w:bookmarkEnd w:id="5561"/>
      <w:bookmarkEnd w:id="5562"/>
      <w:bookmarkEnd w:id="5563"/>
      <w:bookmarkEnd w:id="5564"/>
      <w:bookmarkEnd w:id="5565"/>
      <w:bookmarkEnd w:id="5566"/>
      <w:bookmarkEnd w:id="5567"/>
      <w:bookmarkEnd w:id="5568"/>
      <w:bookmarkEnd w:id="5569"/>
      <w:bookmarkEnd w:id="5570"/>
      <w:bookmarkEnd w:id="5571"/>
      <w:bookmarkEnd w:id="5572"/>
      <w:bookmarkEnd w:id="5573"/>
      <w:bookmarkEnd w:id="5574"/>
      <w:bookmarkEnd w:id="5575"/>
      <w:bookmarkEnd w:id="5576"/>
      <w:bookmarkEnd w:id="5577"/>
      <w:bookmarkEnd w:id="5578"/>
      <w:bookmarkEnd w:id="5579"/>
      <w:bookmarkEnd w:id="5580"/>
      <w:bookmarkEnd w:id="5581"/>
      <w:bookmarkEnd w:id="5582"/>
      <w:bookmarkEnd w:id="5583"/>
      <w:bookmarkEnd w:id="5584"/>
      <w:bookmarkEnd w:id="5585"/>
      <w:bookmarkEnd w:id="5586"/>
      <w:bookmarkEnd w:id="5587"/>
      <w:bookmarkEnd w:id="5588"/>
      <w:bookmarkEnd w:id="5589"/>
      <w:bookmarkEnd w:id="5590"/>
      <w:bookmarkEnd w:id="5591"/>
      <w:bookmarkEnd w:id="5592"/>
      <w:bookmarkEnd w:id="5593"/>
      <w:bookmarkEnd w:id="5594"/>
      <w:bookmarkEnd w:id="5595"/>
      <w:bookmarkEnd w:id="5596"/>
      <w:bookmarkEnd w:id="5597"/>
      <w:bookmarkEnd w:id="5598"/>
      <w:bookmarkEnd w:id="5599"/>
      <w:bookmarkEnd w:id="5600"/>
      <w:bookmarkEnd w:id="5601"/>
      <w:bookmarkEnd w:id="5602"/>
      <w:bookmarkEnd w:id="5603"/>
      <w:bookmarkEnd w:id="5604"/>
      <w:bookmarkEnd w:id="5605"/>
      <w:bookmarkEnd w:id="5606"/>
      <w:bookmarkEnd w:id="5607"/>
      <w:bookmarkEnd w:id="5608"/>
      <w:bookmarkEnd w:id="5609"/>
      <w:bookmarkEnd w:id="5610"/>
      <w:bookmarkEnd w:id="5611"/>
      <w:bookmarkEnd w:id="5612"/>
      <w:bookmarkEnd w:id="5613"/>
      <w:bookmarkEnd w:id="5614"/>
      <w:bookmarkEnd w:id="5615"/>
      <w:bookmarkEnd w:id="5616"/>
      <w:bookmarkEnd w:id="5617"/>
      <w:bookmarkEnd w:id="5618"/>
      <w:bookmarkEnd w:id="5619"/>
      <w:bookmarkEnd w:id="5620"/>
      <w:bookmarkEnd w:id="5621"/>
      <w:bookmarkEnd w:id="5622"/>
      <w:bookmarkEnd w:id="5623"/>
      <w:bookmarkEnd w:id="5624"/>
      <w:bookmarkEnd w:id="5625"/>
      <w:bookmarkEnd w:id="5626"/>
      <w:bookmarkEnd w:id="5627"/>
      <w:bookmarkEnd w:id="5628"/>
      <w:bookmarkEnd w:id="5629"/>
      <w:bookmarkEnd w:id="5630"/>
      <w:bookmarkEnd w:id="5631"/>
      <w:bookmarkEnd w:id="5632"/>
      <w:bookmarkEnd w:id="5633"/>
      <w:bookmarkEnd w:id="5634"/>
      <w:bookmarkEnd w:id="5635"/>
      <w:bookmarkEnd w:id="5636"/>
      <w:bookmarkEnd w:id="5637"/>
      <w:bookmarkEnd w:id="5638"/>
      <w:bookmarkEnd w:id="5639"/>
      <w:bookmarkEnd w:id="5640"/>
      <w:bookmarkEnd w:id="5641"/>
      <w:bookmarkEnd w:id="5642"/>
      <w:bookmarkEnd w:id="5643"/>
      <w:bookmarkEnd w:id="5644"/>
      <w:bookmarkEnd w:id="5645"/>
      <w:bookmarkEnd w:id="5646"/>
      <w:bookmarkEnd w:id="5647"/>
      <w:bookmarkEnd w:id="5648"/>
      <w:bookmarkEnd w:id="5649"/>
      <w:bookmarkEnd w:id="5650"/>
      <w:bookmarkEnd w:id="5651"/>
      <w:bookmarkEnd w:id="5652"/>
      <w:bookmarkEnd w:id="5653"/>
      <w:bookmarkEnd w:id="5654"/>
      <w:bookmarkEnd w:id="5655"/>
      <w:bookmarkEnd w:id="5656"/>
      <w:bookmarkEnd w:id="5657"/>
      <w:bookmarkEnd w:id="5658"/>
      <w:bookmarkEnd w:id="5659"/>
      <w:bookmarkEnd w:id="5660"/>
      <w:bookmarkEnd w:id="5661"/>
      <w:bookmarkEnd w:id="5662"/>
      <w:bookmarkEnd w:id="5663"/>
      <w:bookmarkEnd w:id="5664"/>
      <w:bookmarkEnd w:id="5665"/>
      <w:bookmarkEnd w:id="5666"/>
      <w:bookmarkEnd w:id="5667"/>
      <w:bookmarkEnd w:id="5668"/>
      <w:bookmarkEnd w:id="5669"/>
      <w:bookmarkEnd w:id="5670"/>
      <w:bookmarkEnd w:id="5671"/>
      <w:bookmarkEnd w:id="5672"/>
      <w:bookmarkEnd w:id="5673"/>
      <w:bookmarkEnd w:id="5674"/>
      <w:bookmarkEnd w:id="5675"/>
      <w:bookmarkEnd w:id="5676"/>
      <w:bookmarkEnd w:id="5677"/>
      <w:bookmarkEnd w:id="5678"/>
      <w:bookmarkEnd w:id="5679"/>
      <w:bookmarkEnd w:id="5680"/>
      <w:bookmarkEnd w:id="5681"/>
      <w:bookmarkEnd w:id="5682"/>
      <w:bookmarkEnd w:id="5683"/>
      <w:bookmarkEnd w:id="5684"/>
      <w:bookmarkEnd w:id="5685"/>
      <w:bookmarkEnd w:id="5686"/>
      <w:bookmarkEnd w:id="5687"/>
      <w:bookmarkEnd w:id="5688"/>
      <w:bookmarkEnd w:id="5689"/>
      <w:bookmarkEnd w:id="5690"/>
      <w:bookmarkEnd w:id="5691"/>
      <w:bookmarkEnd w:id="5692"/>
      <w:bookmarkEnd w:id="5693"/>
      <w:bookmarkEnd w:id="5694"/>
      <w:bookmarkEnd w:id="5695"/>
      <w:bookmarkEnd w:id="5696"/>
      <w:bookmarkEnd w:id="5697"/>
      <w:bookmarkEnd w:id="5698"/>
      <w:bookmarkEnd w:id="5699"/>
      <w:bookmarkEnd w:id="5700"/>
      <w:bookmarkEnd w:id="5701"/>
      <w:bookmarkEnd w:id="5702"/>
      <w:bookmarkEnd w:id="5703"/>
      <w:bookmarkEnd w:id="5704"/>
      <w:bookmarkEnd w:id="5705"/>
      <w:bookmarkEnd w:id="5706"/>
      <w:bookmarkEnd w:id="5707"/>
      <w:bookmarkEnd w:id="5708"/>
      <w:bookmarkEnd w:id="5709"/>
      <w:bookmarkEnd w:id="5710"/>
      <w:bookmarkEnd w:id="5711"/>
      <w:bookmarkEnd w:id="5712"/>
      <w:bookmarkEnd w:id="5713"/>
      <w:bookmarkEnd w:id="5714"/>
      <w:bookmarkEnd w:id="5715"/>
      <w:bookmarkEnd w:id="5716"/>
      <w:bookmarkEnd w:id="5717"/>
      <w:bookmarkEnd w:id="5718"/>
      <w:bookmarkEnd w:id="5719"/>
      <w:bookmarkEnd w:id="5720"/>
      <w:bookmarkEnd w:id="5721"/>
      <w:bookmarkEnd w:id="5722"/>
      <w:bookmarkEnd w:id="5723"/>
      <w:bookmarkEnd w:id="5724"/>
      <w:bookmarkEnd w:id="5725"/>
      <w:bookmarkEnd w:id="5726"/>
      <w:bookmarkEnd w:id="5727"/>
      <w:bookmarkEnd w:id="5728"/>
      <w:bookmarkEnd w:id="5729"/>
      <w:bookmarkEnd w:id="5730"/>
      <w:bookmarkEnd w:id="5731"/>
      <w:bookmarkEnd w:id="5732"/>
      <w:bookmarkEnd w:id="5733"/>
      <w:bookmarkEnd w:id="5734"/>
      <w:bookmarkEnd w:id="5735"/>
      <w:bookmarkEnd w:id="5736"/>
      <w:bookmarkEnd w:id="5737"/>
      <w:bookmarkEnd w:id="5738"/>
      <w:bookmarkEnd w:id="5739"/>
      <w:bookmarkEnd w:id="5740"/>
      <w:bookmarkEnd w:id="5741"/>
      <w:bookmarkEnd w:id="5742"/>
      <w:bookmarkEnd w:id="5743"/>
      <w:bookmarkEnd w:id="5744"/>
      <w:bookmarkEnd w:id="5745"/>
      <w:bookmarkEnd w:id="5746"/>
      <w:bookmarkEnd w:id="5747"/>
      <w:bookmarkEnd w:id="5748"/>
      <w:bookmarkEnd w:id="5749"/>
      <w:bookmarkEnd w:id="5750"/>
      <w:bookmarkEnd w:id="5751"/>
      <w:bookmarkEnd w:id="5752"/>
      <w:bookmarkEnd w:id="5753"/>
      <w:bookmarkEnd w:id="5754"/>
      <w:bookmarkEnd w:id="5755"/>
      <w:bookmarkEnd w:id="5756"/>
      <w:bookmarkEnd w:id="5757"/>
      <w:bookmarkEnd w:id="5758"/>
      <w:bookmarkEnd w:id="5759"/>
      <w:bookmarkEnd w:id="5760"/>
      <w:bookmarkEnd w:id="5761"/>
      <w:bookmarkEnd w:id="5762"/>
      <w:bookmarkEnd w:id="5763"/>
      <w:bookmarkEnd w:id="5764"/>
      <w:bookmarkEnd w:id="5765"/>
      <w:bookmarkEnd w:id="5766"/>
      <w:bookmarkEnd w:id="5767"/>
      <w:bookmarkEnd w:id="5768"/>
      <w:bookmarkEnd w:id="5769"/>
      <w:bookmarkEnd w:id="5770"/>
      <w:bookmarkEnd w:id="5771"/>
      <w:bookmarkEnd w:id="5772"/>
      <w:bookmarkEnd w:id="5773"/>
      <w:bookmarkEnd w:id="5774"/>
      <w:bookmarkEnd w:id="5775"/>
      <w:bookmarkEnd w:id="5776"/>
      <w:bookmarkEnd w:id="5777"/>
      <w:bookmarkEnd w:id="5778"/>
      <w:bookmarkEnd w:id="5779"/>
      <w:bookmarkEnd w:id="5780"/>
      <w:bookmarkEnd w:id="5781"/>
      <w:bookmarkEnd w:id="5782"/>
      <w:bookmarkEnd w:id="5783"/>
      <w:bookmarkEnd w:id="5784"/>
      <w:bookmarkEnd w:id="5785"/>
      <w:bookmarkEnd w:id="5786"/>
      <w:bookmarkEnd w:id="5787"/>
      <w:bookmarkEnd w:id="5788"/>
      <w:bookmarkEnd w:id="5789"/>
      <w:bookmarkEnd w:id="5790"/>
      <w:bookmarkEnd w:id="5791"/>
      <w:bookmarkEnd w:id="5792"/>
      <w:bookmarkEnd w:id="5793"/>
      <w:bookmarkEnd w:id="5794"/>
      <w:bookmarkEnd w:id="5795"/>
      <w:bookmarkEnd w:id="5796"/>
      <w:bookmarkEnd w:id="5797"/>
      <w:bookmarkEnd w:id="5798"/>
      <w:bookmarkEnd w:id="5799"/>
      <w:bookmarkEnd w:id="5800"/>
      <w:bookmarkEnd w:id="5801"/>
      <w:bookmarkEnd w:id="5802"/>
      <w:bookmarkEnd w:id="5803"/>
      <w:bookmarkEnd w:id="5804"/>
      <w:bookmarkEnd w:id="5805"/>
      <w:bookmarkEnd w:id="5806"/>
      <w:bookmarkEnd w:id="5807"/>
      <w:bookmarkEnd w:id="5808"/>
      <w:bookmarkEnd w:id="5809"/>
      <w:bookmarkEnd w:id="5810"/>
      <w:bookmarkEnd w:id="5811"/>
      <w:bookmarkEnd w:id="5812"/>
      <w:bookmarkEnd w:id="5813"/>
      <w:bookmarkEnd w:id="5814"/>
      <w:bookmarkEnd w:id="5815"/>
      <w:bookmarkEnd w:id="5816"/>
      <w:bookmarkEnd w:id="5817"/>
      <w:bookmarkEnd w:id="5818"/>
      <w:bookmarkEnd w:id="5819"/>
      <w:bookmarkEnd w:id="5820"/>
      <w:bookmarkEnd w:id="5821"/>
      <w:bookmarkEnd w:id="5822"/>
      <w:bookmarkEnd w:id="5823"/>
      <w:bookmarkEnd w:id="5824"/>
      <w:bookmarkEnd w:id="5825"/>
      <w:bookmarkEnd w:id="5826"/>
      <w:bookmarkEnd w:id="5827"/>
      <w:bookmarkEnd w:id="5828"/>
      <w:bookmarkEnd w:id="5829"/>
      <w:bookmarkEnd w:id="5830"/>
      <w:bookmarkEnd w:id="5831"/>
      <w:bookmarkEnd w:id="5832"/>
      <w:bookmarkEnd w:id="5833"/>
      <w:bookmarkEnd w:id="5834"/>
      <w:bookmarkEnd w:id="5835"/>
      <w:bookmarkEnd w:id="5836"/>
      <w:bookmarkEnd w:id="5837"/>
      <w:bookmarkEnd w:id="5838"/>
      <w:bookmarkEnd w:id="5839"/>
      <w:bookmarkEnd w:id="5840"/>
      <w:bookmarkEnd w:id="5841"/>
      <w:bookmarkEnd w:id="5842"/>
      <w:bookmarkEnd w:id="5843"/>
      <w:bookmarkEnd w:id="5844"/>
      <w:bookmarkEnd w:id="5845"/>
      <w:bookmarkEnd w:id="5846"/>
      <w:bookmarkEnd w:id="5847"/>
      <w:bookmarkEnd w:id="5848"/>
      <w:bookmarkEnd w:id="5849"/>
      <w:bookmarkEnd w:id="5850"/>
      <w:bookmarkEnd w:id="5851"/>
      <w:bookmarkEnd w:id="5852"/>
      <w:bookmarkEnd w:id="5853"/>
      <w:bookmarkEnd w:id="5854"/>
      <w:bookmarkEnd w:id="5855"/>
      <w:bookmarkEnd w:id="5856"/>
      <w:bookmarkEnd w:id="5857"/>
      <w:bookmarkEnd w:id="5858"/>
      <w:bookmarkEnd w:id="5859"/>
      <w:bookmarkEnd w:id="5860"/>
      <w:bookmarkEnd w:id="5861"/>
      <w:bookmarkEnd w:id="5862"/>
      <w:bookmarkEnd w:id="5863"/>
      <w:bookmarkEnd w:id="5864"/>
      <w:bookmarkEnd w:id="5865"/>
      <w:bookmarkEnd w:id="5866"/>
      <w:bookmarkEnd w:id="5867"/>
      <w:bookmarkEnd w:id="5868"/>
      <w:bookmarkEnd w:id="5869"/>
      <w:bookmarkEnd w:id="5870"/>
      <w:bookmarkEnd w:id="5871"/>
      <w:bookmarkEnd w:id="5872"/>
      <w:bookmarkEnd w:id="5873"/>
      <w:bookmarkEnd w:id="5874"/>
      <w:bookmarkEnd w:id="5875"/>
      <w:bookmarkEnd w:id="5876"/>
      <w:bookmarkEnd w:id="5877"/>
      <w:bookmarkEnd w:id="5878"/>
      <w:bookmarkEnd w:id="5879"/>
      <w:bookmarkEnd w:id="5880"/>
      <w:bookmarkEnd w:id="5881"/>
      <w:bookmarkEnd w:id="5882"/>
      <w:bookmarkEnd w:id="5883"/>
      <w:bookmarkEnd w:id="5884"/>
      <w:bookmarkEnd w:id="5885"/>
      <w:bookmarkEnd w:id="5886"/>
      <w:bookmarkEnd w:id="5887"/>
      <w:bookmarkEnd w:id="5888"/>
      <w:bookmarkEnd w:id="5889"/>
      <w:bookmarkEnd w:id="5890"/>
      <w:bookmarkEnd w:id="5891"/>
      <w:bookmarkEnd w:id="5892"/>
      <w:bookmarkEnd w:id="5893"/>
      <w:bookmarkEnd w:id="5894"/>
      <w:bookmarkEnd w:id="5895"/>
      <w:bookmarkEnd w:id="5896"/>
      <w:bookmarkEnd w:id="5897"/>
      <w:bookmarkEnd w:id="5898"/>
      <w:bookmarkEnd w:id="5899"/>
      <w:bookmarkEnd w:id="5900"/>
      <w:bookmarkEnd w:id="5901"/>
      <w:bookmarkEnd w:id="5902"/>
      <w:bookmarkEnd w:id="5903"/>
      <w:bookmarkEnd w:id="5904"/>
      <w:bookmarkEnd w:id="5905"/>
      <w:bookmarkEnd w:id="5906"/>
      <w:bookmarkEnd w:id="5907"/>
      <w:bookmarkEnd w:id="5908"/>
      <w:bookmarkEnd w:id="5909"/>
      <w:bookmarkEnd w:id="5910"/>
      <w:bookmarkEnd w:id="5911"/>
      <w:bookmarkEnd w:id="5912"/>
      <w:bookmarkEnd w:id="5913"/>
      <w:bookmarkEnd w:id="5914"/>
      <w:bookmarkEnd w:id="5915"/>
      <w:bookmarkEnd w:id="5916"/>
      <w:bookmarkEnd w:id="5917"/>
      <w:bookmarkEnd w:id="5918"/>
      <w:bookmarkEnd w:id="5919"/>
      <w:bookmarkEnd w:id="5920"/>
      <w:bookmarkEnd w:id="5921"/>
      <w:bookmarkEnd w:id="5922"/>
      <w:bookmarkEnd w:id="5923"/>
      <w:bookmarkEnd w:id="5924"/>
      <w:bookmarkEnd w:id="5925"/>
      <w:bookmarkEnd w:id="5926"/>
      <w:bookmarkEnd w:id="5927"/>
      <w:bookmarkEnd w:id="5928"/>
      <w:bookmarkEnd w:id="5929"/>
      <w:bookmarkEnd w:id="5930"/>
      <w:bookmarkEnd w:id="5931"/>
      <w:bookmarkEnd w:id="5932"/>
      <w:bookmarkEnd w:id="5933"/>
      <w:bookmarkEnd w:id="5934"/>
      <w:bookmarkEnd w:id="5935"/>
      <w:bookmarkEnd w:id="5936"/>
      <w:bookmarkEnd w:id="5937"/>
      <w:bookmarkEnd w:id="5938"/>
      <w:bookmarkEnd w:id="5939"/>
      <w:bookmarkEnd w:id="5940"/>
      <w:bookmarkEnd w:id="5941"/>
      <w:bookmarkEnd w:id="5942"/>
      <w:bookmarkEnd w:id="5943"/>
      <w:bookmarkEnd w:id="5944"/>
      <w:bookmarkEnd w:id="5945"/>
      <w:bookmarkEnd w:id="5946"/>
      <w:bookmarkEnd w:id="5947"/>
      <w:bookmarkEnd w:id="5948"/>
      <w:bookmarkEnd w:id="5949"/>
      <w:bookmarkEnd w:id="5950"/>
      <w:bookmarkEnd w:id="5951"/>
      <w:bookmarkEnd w:id="5952"/>
      <w:bookmarkEnd w:id="5953"/>
      <w:bookmarkEnd w:id="5954"/>
      <w:bookmarkEnd w:id="5955"/>
      <w:bookmarkEnd w:id="5956"/>
      <w:bookmarkEnd w:id="5957"/>
      <w:bookmarkEnd w:id="5958"/>
      <w:bookmarkEnd w:id="5959"/>
      <w:bookmarkEnd w:id="5960"/>
      <w:bookmarkEnd w:id="5961"/>
      <w:bookmarkEnd w:id="5962"/>
      <w:bookmarkEnd w:id="5963"/>
      <w:bookmarkEnd w:id="5964"/>
      <w:bookmarkEnd w:id="5965"/>
      <w:bookmarkEnd w:id="5966"/>
      <w:bookmarkEnd w:id="5967"/>
      <w:bookmarkEnd w:id="5968"/>
      <w:bookmarkEnd w:id="5969"/>
      <w:bookmarkEnd w:id="5970"/>
      <w:bookmarkEnd w:id="5971"/>
      <w:bookmarkEnd w:id="5972"/>
      <w:bookmarkEnd w:id="5973"/>
      <w:bookmarkEnd w:id="5974"/>
      <w:bookmarkEnd w:id="5975"/>
      <w:bookmarkEnd w:id="5976"/>
      <w:bookmarkEnd w:id="5977"/>
      <w:bookmarkEnd w:id="5978"/>
      <w:bookmarkEnd w:id="5979"/>
      <w:bookmarkEnd w:id="5980"/>
      <w:bookmarkEnd w:id="5981"/>
      <w:bookmarkEnd w:id="5982"/>
      <w:bookmarkEnd w:id="5983"/>
      <w:bookmarkEnd w:id="5984"/>
      <w:bookmarkEnd w:id="5985"/>
      <w:bookmarkEnd w:id="5986"/>
      <w:bookmarkEnd w:id="5987"/>
      <w:bookmarkEnd w:id="5988"/>
      <w:bookmarkEnd w:id="5989"/>
      <w:bookmarkEnd w:id="5990"/>
      <w:bookmarkEnd w:id="5991"/>
      <w:bookmarkEnd w:id="5992"/>
      <w:bookmarkEnd w:id="5993"/>
      <w:bookmarkEnd w:id="5994"/>
      <w:bookmarkEnd w:id="5995"/>
      <w:bookmarkEnd w:id="5996"/>
      <w:bookmarkEnd w:id="5997"/>
      <w:bookmarkEnd w:id="5998"/>
      <w:bookmarkEnd w:id="5999"/>
      <w:bookmarkEnd w:id="6000"/>
      <w:bookmarkEnd w:id="6001"/>
      <w:bookmarkEnd w:id="6002"/>
      <w:bookmarkEnd w:id="6003"/>
      <w:bookmarkEnd w:id="6004"/>
      <w:bookmarkEnd w:id="6005"/>
      <w:bookmarkEnd w:id="6006"/>
      <w:bookmarkEnd w:id="6007"/>
      <w:bookmarkEnd w:id="6008"/>
      <w:bookmarkEnd w:id="6009"/>
      <w:bookmarkEnd w:id="6010"/>
      <w:bookmarkEnd w:id="6011"/>
      <w:bookmarkEnd w:id="6012"/>
      <w:bookmarkEnd w:id="6013"/>
      <w:bookmarkEnd w:id="6014"/>
      <w:bookmarkEnd w:id="6015"/>
      <w:bookmarkEnd w:id="6016"/>
      <w:bookmarkEnd w:id="6017"/>
      <w:bookmarkEnd w:id="6018"/>
      <w:bookmarkEnd w:id="6019"/>
      <w:bookmarkEnd w:id="6020"/>
      <w:bookmarkEnd w:id="6021"/>
      <w:bookmarkEnd w:id="6022"/>
      <w:bookmarkEnd w:id="6023"/>
      <w:bookmarkEnd w:id="6024"/>
      <w:bookmarkEnd w:id="6025"/>
      <w:bookmarkEnd w:id="6026"/>
      <w:bookmarkEnd w:id="6027"/>
      <w:bookmarkEnd w:id="6028"/>
      <w:bookmarkEnd w:id="6029"/>
      <w:bookmarkEnd w:id="6030"/>
      <w:bookmarkEnd w:id="6031"/>
      <w:bookmarkEnd w:id="6032"/>
      <w:bookmarkEnd w:id="6033"/>
      <w:bookmarkEnd w:id="6034"/>
      <w:bookmarkEnd w:id="6035"/>
      <w:bookmarkEnd w:id="6036"/>
      <w:bookmarkEnd w:id="6037"/>
      <w:bookmarkEnd w:id="6038"/>
      <w:bookmarkEnd w:id="6039"/>
      <w:bookmarkEnd w:id="6040"/>
      <w:bookmarkEnd w:id="6041"/>
      <w:bookmarkEnd w:id="6042"/>
      <w:bookmarkEnd w:id="6043"/>
      <w:bookmarkEnd w:id="6044"/>
      <w:bookmarkEnd w:id="6045"/>
      <w:bookmarkEnd w:id="6046"/>
      <w:bookmarkEnd w:id="6047"/>
      <w:bookmarkEnd w:id="6048"/>
      <w:bookmarkEnd w:id="6049"/>
      <w:bookmarkEnd w:id="6050"/>
      <w:bookmarkEnd w:id="6051"/>
      <w:bookmarkEnd w:id="6052"/>
      <w:bookmarkEnd w:id="6053"/>
      <w:bookmarkEnd w:id="6054"/>
      <w:bookmarkEnd w:id="6055"/>
      <w:bookmarkEnd w:id="6056"/>
      <w:bookmarkEnd w:id="6057"/>
      <w:bookmarkEnd w:id="6058"/>
      <w:bookmarkEnd w:id="6059"/>
      <w:bookmarkEnd w:id="6060"/>
      <w:bookmarkEnd w:id="6061"/>
      <w:bookmarkEnd w:id="6062"/>
      <w:bookmarkEnd w:id="6063"/>
      <w:bookmarkEnd w:id="6064"/>
      <w:bookmarkEnd w:id="6065"/>
      <w:bookmarkEnd w:id="6066"/>
      <w:bookmarkEnd w:id="6067"/>
      <w:bookmarkEnd w:id="6068"/>
      <w:bookmarkEnd w:id="6069"/>
      <w:bookmarkEnd w:id="6070"/>
      <w:bookmarkEnd w:id="6071"/>
      <w:bookmarkEnd w:id="6072"/>
      <w:bookmarkEnd w:id="6073"/>
      <w:bookmarkEnd w:id="6074"/>
      <w:bookmarkEnd w:id="6075"/>
      <w:bookmarkEnd w:id="6076"/>
      <w:bookmarkEnd w:id="6077"/>
      <w:bookmarkEnd w:id="6078"/>
      <w:bookmarkEnd w:id="6079"/>
      <w:bookmarkEnd w:id="6080"/>
      <w:bookmarkEnd w:id="6081"/>
      <w:bookmarkEnd w:id="6082"/>
      <w:bookmarkEnd w:id="6083"/>
      <w:bookmarkEnd w:id="6084"/>
      <w:bookmarkEnd w:id="6085"/>
      <w:bookmarkEnd w:id="6086"/>
      <w:bookmarkEnd w:id="6087"/>
      <w:bookmarkEnd w:id="6088"/>
      <w:bookmarkEnd w:id="6089"/>
      <w:bookmarkEnd w:id="6090"/>
      <w:bookmarkEnd w:id="6091"/>
      <w:bookmarkEnd w:id="6092"/>
      <w:bookmarkEnd w:id="6093"/>
      <w:bookmarkEnd w:id="6094"/>
      <w:bookmarkEnd w:id="6095"/>
      <w:bookmarkEnd w:id="6096"/>
      <w:bookmarkEnd w:id="6097"/>
      <w:bookmarkEnd w:id="6098"/>
      <w:bookmarkEnd w:id="6099"/>
      <w:bookmarkEnd w:id="6100"/>
      <w:bookmarkEnd w:id="6101"/>
      <w:bookmarkEnd w:id="6102"/>
      <w:bookmarkEnd w:id="6103"/>
      <w:bookmarkEnd w:id="6104"/>
      <w:bookmarkEnd w:id="6105"/>
      <w:bookmarkEnd w:id="6106"/>
      <w:bookmarkEnd w:id="6107"/>
      <w:bookmarkEnd w:id="6108"/>
      <w:bookmarkEnd w:id="6109"/>
      <w:bookmarkEnd w:id="6110"/>
      <w:bookmarkEnd w:id="6111"/>
      <w:bookmarkEnd w:id="6112"/>
      <w:bookmarkEnd w:id="6113"/>
      <w:bookmarkEnd w:id="6114"/>
      <w:bookmarkEnd w:id="6115"/>
      <w:bookmarkEnd w:id="6116"/>
      <w:bookmarkEnd w:id="6117"/>
      <w:bookmarkEnd w:id="6118"/>
      <w:bookmarkEnd w:id="6119"/>
      <w:bookmarkEnd w:id="6120"/>
      <w:bookmarkEnd w:id="6121"/>
      <w:bookmarkEnd w:id="6122"/>
      <w:bookmarkEnd w:id="6123"/>
      <w:bookmarkEnd w:id="6124"/>
      <w:bookmarkEnd w:id="6125"/>
      <w:bookmarkEnd w:id="6126"/>
      <w:bookmarkEnd w:id="6127"/>
      <w:bookmarkEnd w:id="6128"/>
      <w:bookmarkEnd w:id="6129"/>
      <w:bookmarkEnd w:id="6130"/>
      <w:bookmarkEnd w:id="6131"/>
      <w:bookmarkEnd w:id="6132"/>
      <w:bookmarkEnd w:id="6133"/>
      <w:bookmarkEnd w:id="6134"/>
      <w:bookmarkEnd w:id="6135"/>
      <w:bookmarkEnd w:id="6136"/>
      <w:bookmarkEnd w:id="6137"/>
      <w:bookmarkEnd w:id="6138"/>
      <w:bookmarkEnd w:id="6139"/>
      <w:bookmarkEnd w:id="6140"/>
      <w:bookmarkEnd w:id="6141"/>
      <w:bookmarkEnd w:id="6142"/>
      <w:bookmarkEnd w:id="6143"/>
      <w:bookmarkEnd w:id="6144"/>
      <w:bookmarkEnd w:id="6145"/>
      <w:bookmarkEnd w:id="6146"/>
      <w:bookmarkEnd w:id="6147"/>
      <w:bookmarkEnd w:id="6148"/>
      <w:bookmarkEnd w:id="6149"/>
      <w:bookmarkEnd w:id="6150"/>
      <w:bookmarkEnd w:id="6151"/>
      <w:bookmarkEnd w:id="6152"/>
      <w:bookmarkEnd w:id="6153"/>
      <w:bookmarkEnd w:id="6154"/>
      <w:bookmarkEnd w:id="6155"/>
      <w:bookmarkEnd w:id="6156"/>
      <w:bookmarkEnd w:id="6157"/>
      <w:bookmarkEnd w:id="6158"/>
      <w:bookmarkEnd w:id="6159"/>
      <w:bookmarkEnd w:id="6160"/>
      <w:bookmarkEnd w:id="6161"/>
      <w:bookmarkEnd w:id="6162"/>
      <w:bookmarkEnd w:id="6163"/>
      <w:bookmarkEnd w:id="6164"/>
      <w:bookmarkEnd w:id="6165"/>
      <w:bookmarkEnd w:id="6166"/>
      <w:bookmarkEnd w:id="6167"/>
      <w:bookmarkEnd w:id="6168"/>
      <w:bookmarkEnd w:id="6169"/>
      <w:bookmarkEnd w:id="6170"/>
      <w:bookmarkEnd w:id="6171"/>
      <w:bookmarkEnd w:id="6172"/>
      <w:bookmarkEnd w:id="6173"/>
      <w:bookmarkEnd w:id="6174"/>
      <w:bookmarkEnd w:id="6175"/>
      <w:bookmarkEnd w:id="6176"/>
      <w:bookmarkEnd w:id="6177"/>
      <w:bookmarkEnd w:id="6178"/>
      <w:bookmarkEnd w:id="6179"/>
      <w:bookmarkEnd w:id="6180"/>
      <w:bookmarkEnd w:id="6181"/>
      <w:bookmarkEnd w:id="6182"/>
      <w:bookmarkEnd w:id="6183"/>
      <w:bookmarkEnd w:id="6184"/>
      <w:bookmarkEnd w:id="6185"/>
      <w:bookmarkEnd w:id="6186"/>
      <w:bookmarkEnd w:id="6187"/>
      <w:bookmarkEnd w:id="6188"/>
      <w:bookmarkEnd w:id="6189"/>
      <w:bookmarkEnd w:id="6190"/>
      <w:bookmarkEnd w:id="6191"/>
      <w:bookmarkEnd w:id="6192"/>
      <w:bookmarkEnd w:id="6193"/>
      <w:bookmarkEnd w:id="6194"/>
      <w:bookmarkEnd w:id="6195"/>
      <w:bookmarkEnd w:id="6196"/>
      <w:bookmarkEnd w:id="6197"/>
      <w:bookmarkEnd w:id="6198"/>
      <w:bookmarkEnd w:id="6199"/>
      <w:bookmarkEnd w:id="6200"/>
      <w:bookmarkEnd w:id="6201"/>
      <w:bookmarkEnd w:id="6202"/>
      <w:bookmarkEnd w:id="6203"/>
      <w:bookmarkEnd w:id="6204"/>
      <w:bookmarkEnd w:id="6205"/>
      <w:bookmarkEnd w:id="6206"/>
      <w:bookmarkEnd w:id="6207"/>
      <w:bookmarkEnd w:id="6208"/>
      <w:bookmarkEnd w:id="6209"/>
      <w:bookmarkEnd w:id="6210"/>
      <w:bookmarkEnd w:id="6211"/>
      <w:bookmarkEnd w:id="6212"/>
      <w:bookmarkEnd w:id="6213"/>
      <w:bookmarkEnd w:id="6214"/>
      <w:bookmarkEnd w:id="6215"/>
      <w:bookmarkEnd w:id="6216"/>
      <w:bookmarkEnd w:id="6217"/>
      <w:bookmarkEnd w:id="6218"/>
      <w:bookmarkEnd w:id="6219"/>
      <w:bookmarkEnd w:id="6220"/>
      <w:bookmarkEnd w:id="6221"/>
      <w:bookmarkEnd w:id="6222"/>
      <w:bookmarkEnd w:id="6223"/>
      <w:bookmarkEnd w:id="6224"/>
      <w:bookmarkEnd w:id="6225"/>
      <w:bookmarkEnd w:id="6226"/>
      <w:bookmarkEnd w:id="6227"/>
      <w:bookmarkEnd w:id="6228"/>
      <w:bookmarkEnd w:id="6229"/>
      <w:bookmarkEnd w:id="6230"/>
      <w:bookmarkEnd w:id="6231"/>
      <w:bookmarkEnd w:id="6232"/>
      <w:bookmarkEnd w:id="6233"/>
      <w:bookmarkEnd w:id="6234"/>
      <w:bookmarkEnd w:id="6235"/>
      <w:bookmarkEnd w:id="6236"/>
      <w:bookmarkEnd w:id="6237"/>
      <w:bookmarkEnd w:id="6238"/>
      <w:bookmarkEnd w:id="6239"/>
      <w:bookmarkEnd w:id="6240"/>
      <w:bookmarkEnd w:id="6241"/>
      <w:bookmarkEnd w:id="6242"/>
      <w:bookmarkEnd w:id="6243"/>
      <w:bookmarkEnd w:id="6244"/>
      <w:bookmarkEnd w:id="6245"/>
      <w:bookmarkEnd w:id="6246"/>
      <w:bookmarkEnd w:id="6247"/>
      <w:bookmarkEnd w:id="6248"/>
      <w:bookmarkEnd w:id="6249"/>
      <w:bookmarkEnd w:id="6250"/>
      <w:bookmarkEnd w:id="6251"/>
      <w:bookmarkEnd w:id="6252"/>
      <w:bookmarkEnd w:id="6253"/>
      <w:bookmarkEnd w:id="6254"/>
      <w:bookmarkEnd w:id="6255"/>
      <w:bookmarkEnd w:id="6256"/>
      <w:bookmarkEnd w:id="6257"/>
      <w:bookmarkEnd w:id="6258"/>
      <w:bookmarkEnd w:id="6259"/>
      <w:bookmarkEnd w:id="6260"/>
      <w:bookmarkEnd w:id="6261"/>
      <w:bookmarkEnd w:id="6262"/>
      <w:bookmarkEnd w:id="6263"/>
      <w:bookmarkEnd w:id="6264"/>
      <w:bookmarkEnd w:id="6265"/>
      <w:bookmarkEnd w:id="6266"/>
      <w:bookmarkEnd w:id="6267"/>
      <w:bookmarkEnd w:id="6268"/>
      <w:bookmarkEnd w:id="6269"/>
      <w:bookmarkEnd w:id="6270"/>
      <w:bookmarkEnd w:id="6271"/>
      <w:bookmarkEnd w:id="6272"/>
      <w:bookmarkEnd w:id="6273"/>
      <w:bookmarkEnd w:id="6274"/>
      <w:bookmarkEnd w:id="6275"/>
      <w:bookmarkEnd w:id="6276"/>
      <w:bookmarkEnd w:id="6277"/>
      <w:bookmarkEnd w:id="6278"/>
      <w:bookmarkEnd w:id="6279"/>
      <w:bookmarkEnd w:id="6280"/>
      <w:bookmarkEnd w:id="6281"/>
      <w:bookmarkEnd w:id="6282"/>
      <w:bookmarkEnd w:id="6283"/>
      <w:bookmarkEnd w:id="6284"/>
      <w:bookmarkEnd w:id="6285"/>
      <w:bookmarkEnd w:id="6286"/>
      <w:bookmarkEnd w:id="6287"/>
      <w:bookmarkEnd w:id="6288"/>
      <w:bookmarkEnd w:id="6289"/>
      <w:bookmarkEnd w:id="6290"/>
      <w:bookmarkEnd w:id="6291"/>
      <w:bookmarkEnd w:id="6292"/>
      <w:bookmarkEnd w:id="6293"/>
      <w:bookmarkEnd w:id="6294"/>
      <w:bookmarkEnd w:id="6295"/>
      <w:bookmarkEnd w:id="6296"/>
      <w:bookmarkEnd w:id="6297"/>
      <w:bookmarkEnd w:id="6298"/>
      <w:bookmarkEnd w:id="6299"/>
      <w:bookmarkEnd w:id="6300"/>
      <w:bookmarkEnd w:id="6301"/>
      <w:bookmarkEnd w:id="6302"/>
      <w:bookmarkEnd w:id="6303"/>
      <w:bookmarkEnd w:id="6304"/>
      <w:bookmarkEnd w:id="6305"/>
      <w:bookmarkEnd w:id="6306"/>
      <w:bookmarkEnd w:id="6307"/>
      <w:bookmarkEnd w:id="6308"/>
      <w:bookmarkEnd w:id="6309"/>
      <w:bookmarkEnd w:id="6310"/>
      <w:bookmarkEnd w:id="6311"/>
      <w:bookmarkEnd w:id="6312"/>
      <w:bookmarkEnd w:id="6313"/>
      <w:bookmarkEnd w:id="6314"/>
      <w:bookmarkEnd w:id="6315"/>
      <w:bookmarkEnd w:id="6316"/>
      <w:bookmarkEnd w:id="6317"/>
      <w:bookmarkEnd w:id="6318"/>
      <w:bookmarkEnd w:id="6319"/>
      <w:bookmarkEnd w:id="6320"/>
      <w:bookmarkEnd w:id="6321"/>
      <w:bookmarkEnd w:id="6322"/>
      <w:bookmarkEnd w:id="6323"/>
      <w:bookmarkEnd w:id="6324"/>
      <w:bookmarkEnd w:id="6325"/>
      <w:bookmarkEnd w:id="6326"/>
      <w:bookmarkEnd w:id="6327"/>
      <w:bookmarkEnd w:id="6328"/>
      <w:bookmarkEnd w:id="6329"/>
      <w:bookmarkEnd w:id="6330"/>
      <w:bookmarkEnd w:id="6331"/>
      <w:bookmarkEnd w:id="6332"/>
      <w:bookmarkEnd w:id="6333"/>
      <w:bookmarkEnd w:id="6334"/>
      <w:bookmarkEnd w:id="6335"/>
      <w:bookmarkEnd w:id="6336"/>
      <w:bookmarkEnd w:id="6337"/>
      <w:bookmarkEnd w:id="6338"/>
      <w:bookmarkEnd w:id="6339"/>
      <w:bookmarkEnd w:id="6340"/>
      <w:bookmarkEnd w:id="6341"/>
      <w:bookmarkEnd w:id="6342"/>
      <w:bookmarkEnd w:id="6343"/>
      <w:bookmarkEnd w:id="6344"/>
      <w:bookmarkEnd w:id="6345"/>
      <w:bookmarkEnd w:id="6346"/>
      <w:bookmarkEnd w:id="6347"/>
      <w:bookmarkEnd w:id="6348"/>
      <w:bookmarkEnd w:id="6349"/>
      <w:bookmarkEnd w:id="6350"/>
      <w:bookmarkEnd w:id="6351"/>
      <w:bookmarkEnd w:id="6352"/>
      <w:bookmarkEnd w:id="6353"/>
      <w:bookmarkEnd w:id="6354"/>
      <w:bookmarkEnd w:id="6355"/>
      <w:bookmarkEnd w:id="6356"/>
      <w:bookmarkEnd w:id="6357"/>
      <w:bookmarkEnd w:id="6358"/>
      <w:bookmarkEnd w:id="6359"/>
      <w:bookmarkEnd w:id="6360"/>
      <w:bookmarkEnd w:id="6361"/>
      <w:bookmarkEnd w:id="6362"/>
      <w:bookmarkEnd w:id="6363"/>
      <w:bookmarkEnd w:id="6364"/>
      <w:bookmarkEnd w:id="6365"/>
      <w:bookmarkEnd w:id="6366"/>
      <w:bookmarkEnd w:id="6367"/>
      <w:bookmarkEnd w:id="6368"/>
      <w:bookmarkEnd w:id="6369"/>
      <w:bookmarkEnd w:id="6370"/>
      <w:bookmarkEnd w:id="6371"/>
      <w:bookmarkEnd w:id="6372"/>
      <w:bookmarkEnd w:id="6373"/>
      <w:bookmarkEnd w:id="6374"/>
      <w:bookmarkEnd w:id="6375"/>
      <w:bookmarkEnd w:id="6376"/>
      <w:bookmarkEnd w:id="6377"/>
      <w:bookmarkEnd w:id="6378"/>
      <w:bookmarkEnd w:id="6379"/>
      <w:bookmarkEnd w:id="6380"/>
      <w:bookmarkEnd w:id="6381"/>
      <w:bookmarkEnd w:id="6382"/>
      <w:bookmarkEnd w:id="6383"/>
      <w:bookmarkEnd w:id="6384"/>
      <w:bookmarkEnd w:id="6385"/>
      <w:bookmarkEnd w:id="6386"/>
      <w:bookmarkEnd w:id="6387"/>
      <w:bookmarkEnd w:id="6388"/>
      <w:bookmarkEnd w:id="6389"/>
      <w:bookmarkEnd w:id="6390"/>
      <w:bookmarkEnd w:id="6391"/>
      <w:bookmarkEnd w:id="6392"/>
      <w:bookmarkEnd w:id="6393"/>
      <w:bookmarkEnd w:id="6394"/>
      <w:bookmarkEnd w:id="6395"/>
      <w:bookmarkEnd w:id="6396"/>
      <w:bookmarkEnd w:id="6397"/>
      <w:bookmarkEnd w:id="6398"/>
      <w:bookmarkEnd w:id="6399"/>
      <w:bookmarkEnd w:id="6400"/>
      <w:bookmarkEnd w:id="6401"/>
      <w:bookmarkEnd w:id="6402"/>
      <w:bookmarkEnd w:id="6403"/>
      <w:bookmarkEnd w:id="6404"/>
      <w:bookmarkEnd w:id="6405"/>
      <w:bookmarkEnd w:id="6406"/>
      <w:bookmarkEnd w:id="6407"/>
      <w:bookmarkEnd w:id="6408"/>
      <w:bookmarkEnd w:id="6409"/>
      <w:bookmarkEnd w:id="6410"/>
      <w:bookmarkEnd w:id="6411"/>
      <w:bookmarkEnd w:id="6412"/>
      <w:bookmarkEnd w:id="6413"/>
      <w:bookmarkEnd w:id="6414"/>
      <w:bookmarkEnd w:id="6415"/>
      <w:bookmarkEnd w:id="6416"/>
      <w:bookmarkEnd w:id="6417"/>
      <w:bookmarkEnd w:id="6418"/>
      <w:bookmarkEnd w:id="6419"/>
      <w:bookmarkEnd w:id="6420"/>
      <w:bookmarkEnd w:id="6421"/>
      <w:bookmarkEnd w:id="6422"/>
      <w:bookmarkEnd w:id="6423"/>
      <w:bookmarkEnd w:id="6424"/>
      <w:bookmarkEnd w:id="6425"/>
      <w:bookmarkEnd w:id="6426"/>
      <w:bookmarkEnd w:id="6427"/>
      <w:bookmarkEnd w:id="6428"/>
      <w:bookmarkEnd w:id="6429"/>
      <w:bookmarkEnd w:id="6430"/>
      <w:bookmarkEnd w:id="6431"/>
      <w:bookmarkEnd w:id="6432"/>
      <w:bookmarkEnd w:id="6433"/>
      <w:bookmarkEnd w:id="6434"/>
      <w:bookmarkEnd w:id="6435"/>
      <w:bookmarkEnd w:id="6436"/>
      <w:bookmarkEnd w:id="6437"/>
      <w:bookmarkEnd w:id="6438"/>
      <w:bookmarkEnd w:id="6439"/>
      <w:bookmarkEnd w:id="6440"/>
      <w:bookmarkEnd w:id="6441"/>
      <w:bookmarkEnd w:id="6442"/>
      <w:bookmarkEnd w:id="6443"/>
      <w:bookmarkEnd w:id="6444"/>
      <w:bookmarkEnd w:id="6445"/>
      <w:bookmarkEnd w:id="6446"/>
      <w:bookmarkEnd w:id="6447"/>
      <w:bookmarkEnd w:id="6448"/>
      <w:bookmarkEnd w:id="6449"/>
      <w:bookmarkEnd w:id="6450"/>
      <w:bookmarkEnd w:id="6451"/>
      <w:bookmarkEnd w:id="6452"/>
      <w:bookmarkEnd w:id="6453"/>
      <w:bookmarkEnd w:id="6454"/>
      <w:bookmarkEnd w:id="6455"/>
      <w:bookmarkEnd w:id="6456"/>
      <w:bookmarkEnd w:id="6457"/>
      <w:bookmarkEnd w:id="6458"/>
      <w:bookmarkEnd w:id="6459"/>
      <w:bookmarkEnd w:id="6460"/>
      <w:bookmarkEnd w:id="6461"/>
      <w:bookmarkEnd w:id="6462"/>
      <w:bookmarkEnd w:id="6463"/>
      <w:bookmarkEnd w:id="6464"/>
      <w:bookmarkEnd w:id="6465"/>
      <w:bookmarkEnd w:id="6466"/>
      <w:bookmarkEnd w:id="6467"/>
      <w:bookmarkEnd w:id="6468"/>
      <w:bookmarkEnd w:id="6469"/>
      <w:bookmarkEnd w:id="6470"/>
      <w:bookmarkEnd w:id="6471"/>
      <w:bookmarkEnd w:id="6472"/>
      <w:bookmarkEnd w:id="6473"/>
      <w:bookmarkEnd w:id="6474"/>
      <w:bookmarkEnd w:id="6475"/>
      <w:bookmarkEnd w:id="6476"/>
      <w:bookmarkEnd w:id="6477"/>
      <w:bookmarkEnd w:id="6478"/>
      <w:bookmarkEnd w:id="6479"/>
      <w:bookmarkEnd w:id="6480"/>
      <w:bookmarkEnd w:id="6481"/>
      <w:bookmarkEnd w:id="6482"/>
      <w:bookmarkEnd w:id="6483"/>
      <w:bookmarkEnd w:id="6484"/>
      <w:bookmarkEnd w:id="6485"/>
      <w:bookmarkEnd w:id="6486"/>
      <w:bookmarkEnd w:id="6487"/>
      <w:bookmarkEnd w:id="6488"/>
      <w:bookmarkEnd w:id="6489"/>
      <w:bookmarkEnd w:id="6490"/>
      <w:bookmarkEnd w:id="6491"/>
      <w:bookmarkEnd w:id="6492"/>
      <w:bookmarkEnd w:id="6493"/>
      <w:bookmarkEnd w:id="6494"/>
      <w:bookmarkEnd w:id="6495"/>
      <w:bookmarkEnd w:id="6496"/>
      <w:bookmarkEnd w:id="6497"/>
      <w:bookmarkEnd w:id="6498"/>
      <w:bookmarkEnd w:id="6499"/>
      <w:bookmarkEnd w:id="6500"/>
      <w:bookmarkEnd w:id="6501"/>
      <w:bookmarkEnd w:id="6502"/>
      <w:bookmarkEnd w:id="6503"/>
      <w:bookmarkEnd w:id="6504"/>
      <w:bookmarkEnd w:id="6505"/>
      <w:bookmarkEnd w:id="6506"/>
      <w:bookmarkEnd w:id="6507"/>
      <w:bookmarkEnd w:id="6508"/>
      <w:bookmarkEnd w:id="6509"/>
      <w:bookmarkEnd w:id="6510"/>
      <w:bookmarkEnd w:id="6511"/>
      <w:bookmarkEnd w:id="6512"/>
      <w:bookmarkEnd w:id="6513"/>
      <w:bookmarkEnd w:id="6514"/>
      <w:bookmarkEnd w:id="6515"/>
      <w:bookmarkEnd w:id="6516"/>
      <w:bookmarkEnd w:id="6517"/>
      <w:bookmarkEnd w:id="6518"/>
      <w:bookmarkEnd w:id="6519"/>
      <w:bookmarkEnd w:id="6520"/>
      <w:bookmarkEnd w:id="6521"/>
      <w:bookmarkEnd w:id="6522"/>
      <w:bookmarkEnd w:id="6523"/>
      <w:bookmarkEnd w:id="6524"/>
      <w:bookmarkEnd w:id="6525"/>
      <w:bookmarkEnd w:id="6526"/>
      <w:bookmarkEnd w:id="6527"/>
      <w:bookmarkEnd w:id="6528"/>
      <w:bookmarkEnd w:id="6529"/>
      <w:bookmarkEnd w:id="6530"/>
      <w:bookmarkEnd w:id="6531"/>
      <w:bookmarkEnd w:id="6532"/>
      <w:bookmarkEnd w:id="6533"/>
      <w:bookmarkEnd w:id="6534"/>
      <w:bookmarkEnd w:id="6535"/>
      <w:bookmarkEnd w:id="6536"/>
      <w:bookmarkEnd w:id="6537"/>
      <w:bookmarkEnd w:id="6538"/>
      <w:bookmarkEnd w:id="6539"/>
      <w:bookmarkEnd w:id="6540"/>
      <w:bookmarkEnd w:id="6541"/>
      <w:bookmarkEnd w:id="6542"/>
      <w:bookmarkEnd w:id="6543"/>
      <w:bookmarkEnd w:id="6544"/>
      <w:bookmarkEnd w:id="6545"/>
      <w:bookmarkEnd w:id="6546"/>
      <w:bookmarkEnd w:id="6547"/>
      <w:bookmarkEnd w:id="6548"/>
      <w:bookmarkEnd w:id="6549"/>
      <w:bookmarkEnd w:id="6550"/>
      <w:bookmarkEnd w:id="6551"/>
      <w:bookmarkEnd w:id="6552"/>
      <w:bookmarkEnd w:id="6553"/>
      <w:bookmarkEnd w:id="6554"/>
      <w:bookmarkEnd w:id="6555"/>
      <w:bookmarkEnd w:id="6556"/>
      <w:bookmarkEnd w:id="6557"/>
      <w:bookmarkEnd w:id="6558"/>
      <w:bookmarkEnd w:id="6559"/>
      <w:bookmarkEnd w:id="6560"/>
      <w:bookmarkEnd w:id="6561"/>
      <w:bookmarkEnd w:id="6562"/>
      <w:bookmarkEnd w:id="6563"/>
      <w:bookmarkEnd w:id="6564"/>
      <w:bookmarkEnd w:id="6565"/>
      <w:bookmarkEnd w:id="6566"/>
      <w:bookmarkEnd w:id="6567"/>
      <w:bookmarkEnd w:id="6568"/>
      <w:bookmarkEnd w:id="6569"/>
      <w:bookmarkEnd w:id="6570"/>
      <w:bookmarkEnd w:id="6571"/>
      <w:bookmarkEnd w:id="6572"/>
      <w:bookmarkEnd w:id="6573"/>
      <w:bookmarkEnd w:id="6574"/>
      <w:bookmarkEnd w:id="6575"/>
      <w:bookmarkEnd w:id="6576"/>
      <w:bookmarkEnd w:id="6577"/>
      <w:bookmarkEnd w:id="6578"/>
      <w:bookmarkEnd w:id="6579"/>
      <w:bookmarkEnd w:id="6580"/>
      <w:bookmarkEnd w:id="6581"/>
      <w:bookmarkEnd w:id="6582"/>
      <w:bookmarkEnd w:id="6583"/>
      <w:bookmarkEnd w:id="6584"/>
      <w:bookmarkEnd w:id="6585"/>
      <w:bookmarkEnd w:id="6586"/>
      <w:bookmarkEnd w:id="6587"/>
      <w:bookmarkEnd w:id="6588"/>
      <w:bookmarkEnd w:id="6589"/>
      <w:bookmarkEnd w:id="6590"/>
      <w:bookmarkEnd w:id="6591"/>
      <w:bookmarkEnd w:id="6592"/>
      <w:bookmarkEnd w:id="6593"/>
      <w:bookmarkEnd w:id="6594"/>
      <w:bookmarkEnd w:id="6595"/>
      <w:bookmarkEnd w:id="6596"/>
      <w:bookmarkEnd w:id="6597"/>
      <w:bookmarkEnd w:id="6598"/>
      <w:bookmarkEnd w:id="6599"/>
      <w:bookmarkEnd w:id="6600"/>
      <w:bookmarkEnd w:id="6601"/>
      <w:bookmarkEnd w:id="6602"/>
      <w:bookmarkEnd w:id="6603"/>
      <w:bookmarkEnd w:id="6604"/>
      <w:bookmarkEnd w:id="6605"/>
      <w:bookmarkEnd w:id="6606"/>
      <w:bookmarkEnd w:id="6607"/>
      <w:bookmarkEnd w:id="6608"/>
      <w:bookmarkEnd w:id="6609"/>
      <w:bookmarkEnd w:id="6610"/>
      <w:bookmarkEnd w:id="6611"/>
      <w:bookmarkEnd w:id="6612"/>
      <w:bookmarkEnd w:id="6613"/>
      <w:bookmarkEnd w:id="6614"/>
      <w:bookmarkEnd w:id="6615"/>
      <w:bookmarkEnd w:id="6616"/>
      <w:bookmarkEnd w:id="6617"/>
      <w:bookmarkEnd w:id="6618"/>
      <w:bookmarkEnd w:id="6619"/>
      <w:bookmarkEnd w:id="6620"/>
      <w:bookmarkEnd w:id="6621"/>
      <w:bookmarkEnd w:id="6622"/>
      <w:bookmarkEnd w:id="6623"/>
      <w:bookmarkEnd w:id="6624"/>
      <w:bookmarkEnd w:id="6625"/>
      <w:bookmarkEnd w:id="6626"/>
      <w:bookmarkEnd w:id="6627"/>
      <w:bookmarkEnd w:id="6628"/>
      <w:bookmarkEnd w:id="6629"/>
      <w:bookmarkEnd w:id="6630"/>
      <w:bookmarkEnd w:id="6631"/>
      <w:bookmarkEnd w:id="6632"/>
      <w:bookmarkEnd w:id="6633"/>
      <w:bookmarkEnd w:id="6634"/>
      <w:bookmarkEnd w:id="6635"/>
      <w:bookmarkEnd w:id="6636"/>
      <w:bookmarkEnd w:id="6637"/>
      <w:bookmarkEnd w:id="6638"/>
      <w:bookmarkEnd w:id="6639"/>
      <w:bookmarkEnd w:id="6640"/>
      <w:bookmarkEnd w:id="6641"/>
      <w:bookmarkEnd w:id="6642"/>
      <w:bookmarkEnd w:id="6643"/>
      <w:bookmarkEnd w:id="6644"/>
      <w:bookmarkEnd w:id="6645"/>
      <w:bookmarkEnd w:id="6646"/>
      <w:bookmarkEnd w:id="6647"/>
      <w:bookmarkEnd w:id="6648"/>
      <w:bookmarkEnd w:id="6649"/>
      <w:bookmarkEnd w:id="6650"/>
      <w:bookmarkEnd w:id="6651"/>
      <w:bookmarkEnd w:id="6652"/>
      <w:bookmarkEnd w:id="6653"/>
      <w:bookmarkEnd w:id="6654"/>
      <w:bookmarkEnd w:id="6655"/>
      <w:bookmarkEnd w:id="6656"/>
      <w:bookmarkEnd w:id="6657"/>
      <w:bookmarkEnd w:id="6658"/>
      <w:bookmarkEnd w:id="6659"/>
      <w:bookmarkEnd w:id="6660"/>
      <w:bookmarkEnd w:id="6661"/>
      <w:bookmarkEnd w:id="6662"/>
      <w:bookmarkEnd w:id="6663"/>
      <w:bookmarkEnd w:id="6664"/>
      <w:bookmarkEnd w:id="6665"/>
      <w:bookmarkEnd w:id="6666"/>
      <w:bookmarkEnd w:id="6667"/>
      <w:bookmarkEnd w:id="6668"/>
      <w:bookmarkEnd w:id="6669"/>
      <w:bookmarkEnd w:id="6670"/>
      <w:bookmarkEnd w:id="6671"/>
      <w:bookmarkEnd w:id="6672"/>
      <w:bookmarkEnd w:id="6673"/>
      <w:bookmarkEnd w:id="6674"/>
      <w:bookmarkEnd w:id="6675"/>
      <w:bookmarkEnd w:id="6676"/>
      <w:bookmarkEnd w:id="6677"/>
      <w:bookmarkEnd w:id="6678"/>
      <w:bookmarkEnd w:id="6679"/>
      <w:bookmarkEnd w:id="6680"/>
      <w:bookmarkEnd w:id="6681"/>
      <w:bookmarkEnd w:id="6682"/>
      <w:bookmarkEnd w:id="6683"/>
      <w:bookmarkEnd w:id="6684"/>
      <w:bookmarkEnd w:id="6685"/>
      <w:bookmarkEnd w:id="6686"/>
      <w:bookmarkEnd w:id="6687"/>
      <w:bookmarkEnd w:id="6688"/>
      <w:bookmarkEnd w:id="6689"/>
      <w:bookmarkEnd w:id="6690"/>
      <w:bookmarkEnd w:id="6691"/>
      <w:bookmarkEnd w:id="6692"/>
      <w:bookmarkEnd w:id="6693"/>
      <w:bookmarkEnd w:id="6694"/>
      <w:bookmarkEnd w:id="6695"/>
      <w:bookmarkEnd w:id="6696"/>
      <w:bookmarkEnd w:id="6697"/>
      <w:bookmarkEnd w:id="6698"/>
      <w:bookmarkEnd w:id="6699"/>
      <w:bookmarkEnd w:id="6700"/>
      <w:bookmarkEnd w:id="6701"/>
      <w:bookmarkEnd w:id="6702"/>
      <w:bookmarkEnd w:id="6703"/>
      <w:bookmarkEnd w:id="6704"/>
      <w:bookmarkEnd w:id="6705"/>
      <w:bookmarkEnd w:id="6706"/>
      <w:bookmarkEnd w:id="6707"/>
      <w:bookmarkEnd w:id="6708"/>
      <w:bookmarkEnd w:id="6709"/>
      <w:bookmarkEnd w:id="6710"/>
      <w:bookmarkEnd w:id="6711"/>
      <w:bookmarkEnd w:id="6712"/>
      <w:bookmarkEnd w:id="6713"/>
      <w:bookmarkEnd w:id="6714"/>
      <w:bookmarkEnd w:id="6715"/>
      <w:bookmarkEnd w:id="6716"/>
      <w:bookmarkEnd w:id="6717"/>
      <w:bookmarkEnd w:id="6718"/>
      <w:bookmarkEnd w:id="6719"/>
      <w:bookmarkEnd w:id="6720"/>
      <w:bookmarkEnd w:id="6721"/>
      <w:bookmarkEnd w:id="6722"/>
      <w:bookmarkEnd w:id="6723"/>
      <w:bookmarkEnd w:id="6724"/>
      <w:bookmarkEnd w:id="6725"/>
      <w:bookmarkEnd w:id="6726"/>
      <w:bookmarkEnd w:id="6727"/>
      <w:bookmarkEnd w:id="6728"/>
      <w:bookmarkEnd w:id="6729"/>
      <w:bookmarkEnd w:id="6730"/>
      <w:bookmarkEnd w:id="6731"/>
      <w:r>
        <w:t>F</w:t>
      </w:r>
      <w:r w:rsidR="00C31AF1">
        <w:t>ile Details</w:t>
      </w:r>
      <w:bookmarkEnd w:id="6732"/>
    </w:p>
    <w:p w:rsidR="00666D0C" w:rsidRDefault="00666D0C" w:rsidP="00666D0C">
      <w:pPr>
        <w:pStyle w:val="ISL1Txt"/>
      </w:pPr>
      <w:r>
        <w:t>NB:  When adding records to the end of the file using CNVSOPTS, you MUST ensure that any blank/reserved entries are inserted into the CNVSOPTS.DAT file for any gaps eg. if there are 146 records and you’re adding 148, 149 &amp; 150 (where 147 is reserved), you must still add 147 to the CNVSOPTS.DAT (as 1470) – CNVSOPTS.286 cannot handle gaps.  It is the responsibility of the person archiving CNVSOPTS.DAT to ensure that it is tested.</w:t>
      </w:r>
    </w:p>
    <w:p w:rsidR="00216C57" w:rsidRPr="00C31AF1" w:rsidRDefault="00216C57" w:rsidP="00C31AF1"/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8"/>
        <w:gridCol w:w="9072"/>
      </w:tblGrid>
      <w:tr w:rsidR="00E700B6" w:rsidRPr="0083290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832906" w:rsidRDefault="00E700B6" w:rsidP="00666D0C">
            <w:pPr>
              <w:pStyle w:val="ISTable"/>
              <w:rPr>
                <w:b/>
                <w:bCs/>
              </w:rPr>
            </w:pPr>
            <w:r w:rsidRPr="00832906">
              <w:rPr>
                <w:b/>
                <w:bCs/>
              </w:rPr>
              <w:t xml:space="preserve">File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E7D34" w:rsidRDefault="00666D0C" w:rsidP="00666D0C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GSA Store Options</w:t>
            </w:r>
          </w:p>
        </w:tc>
      </w:tr>
      <w:tr w:rsidR="00E700B6" w:rsidRPr="00BC6613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BC6613" w:rsidRDefault="00E700B6" w:rsidP="00666D0C">
            <w:pPr>
              <w:rPr>
                <w:b/>
                <w:snapToGrid w:val="0"/>
              </w:rPr>
            </w:pPr>
            <w:r w:rsidRPr="00BC6613">
              <w:rPr>
                <w:b/>
                <w:snapToGrid w:val="0"/>
              </w:rPr>
              <w:t>Logical Name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0C" w:rsidRPr="005E7D34" w:rsidRDefault="00666D0C" w:rsidP="00666D0C">
            <w:pPr>
              <w:pStyle w:val="ISTable"/>
              <w:rPr>
                <w:bCs/>
              </w:rPr>
            </w:pPr>
            <w:r>
              <w:rPr>
                <w:bCs/>
              </w:rPr>
              <w:t>EALSOPTS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BC6613" w:rsidRDefault="00E700B6" w:rsidP="00666D0C">
            <w:pPr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ULN Definition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0C" w:rsidRDefault="00666D0C" w:rsidP="00666D0C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ADX_IPGM:EALSOPTS.DAT (Application Logical Name)</w:t>
            </w:r>
          </w:p>
          <w:p w:rsidR="00E700B6" w:rsidRPr="005E7D34" w:rsidRDefault="00666D0C" w:rsidP="00666D0C">
            <w:pPr>
              <w:rPr>
                <w:snapToGrid w:val="0"/>
              </w:rPr>
            </w:pPr>
            <w:r>
              <w:rPr>
                <w:snapToGrid w:val="0"/>
              </w:rPr>
              <w:t>ADXLXAAN::C:\ADX_IPGM\EALSOPTS.DAT (User Logical Name)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BC6613" w:rsidRDefault="00E700B6" w:rsidP="00666D0C">
            <w:pPr>
              <w:rPr>
                <w:b/>
                <w:snapToGrid w:val="0"/>
              </w:rPr>
            </w:pPr>
            <w:r w:rsidRPr="00BC6613">
              <w:rPr>
                <w:b/>
                <w:snapToGrid w:val="0"/>
              </w:rPr>
              <w:t>File Type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E7D34" w:rsidRDefault="00666D0C" w:rsidP="00666D0C">
            <w:pPr>
              <w:rPr>
                <w:snapToGrid w:val="0"/>
              </w:rPr>
            </w:pPr>
            <w:r>
              <w:rPr>
                <w:snapToGrid w:val="0"/>
              </w:rPr>
              <w:t>Random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F7281" w:rsidRDefault="00E700B6" w:rsidP="00666D0C">
            <w:pPr>
              <w:rPr>
                <w:b/>
                <w:snapToGrid w:val="0"/>
              </w:rPr>
            </w:pPr>
            <w:r w:rsidRPr="005F7281">
              <w:rPr>
                <w:b/>
                <w:snapToGrid w:val="0"/>
              </w:rPr>
              <w:t>Record Length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F33CAA" w:rsidRDefault="00666D0C" w:rsidP="00666D0C">
            <w:pPr>
              <w:rPr>
                <w:snapToGrid w:val="0"/>
              </w:rPr>
            </w:pPr>
            <w:r>
              <w:rPr>
                <w:snapToGrid w:val="0"/>
              </w:rPr>
              <w:t>102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F7281" w:rsidRDefault="00E700B6" w:rsidP="00666D0C">
            <w:pPr>
              <w:rPr>
                <w:b/>
                <w:snapToGrid w:val="0"/>
              </w:rPr>
            </w:pPr>
            <w:r w:rsidRPr="005F7281">
              <w:rPr>
                <w:b/>
                <w:snapToGrid w:val="0"/>
              </w:rPr>
              <w:t>Key Length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F33CAA" w:rsidRDefault="00666D0C" w:rsidP="00666D0C">
            <w:pPr>
              <w:rPr>
                <w:snapToGrid w:val="0"/>
              </w:rPr>
            </w:pPr>
            <w:r>
              <w:rPr>
                <w:snapToGrid w:val="0"/>
              </w:rPr>
              <w:t>n/a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F7281" w:rsidRDefault="00E700B6" w:rsidP="00666D0C">
            <w:pPr>
              <w:rPr>
                <w:b/>
                <w:snapToGrid w:val="0"/>
              </w:rPr>
            </w:pPr>
            <w:r w:rsidRPr="005F7281">
              <w:rPr>
                <w:b/>
                <w:snapToGrid w:val="0"/>
              </w:rPr>
              <w:t>Distribution Type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F33CAA" w:rsidRDefault="00127F3D" w:rsidP="00914E28">
            <w:pPr>
              <w:rPr>
                <w:snapToGrid w:val="0"/>
              </w:rPr>
            </w:pPr>
            <w:r>
              <w:rPr>
                <w:snapToGrid w:val="0"/>
              </w:rPr>
              <w:t xml:space="preserve">Compound on </w:t>
            </w:r>
            <w:r w:rsidR="00914E28">
              <w:rPr>
                <w:snapToGrid w:val="0"/>
              </w:rPr>
              <w:t>Close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F7281" w:rsidRDefault="00E700B6" w:rsidP="00666D0C">
            <w:pPr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REPORT.TXT</w:t>
            </w:r>
            <w:r w:rsidRPr="005F7281">
              <w:rPr>
                <w:b/>
                <w:snapToGrid w:val="0"/>
              </w:rPr>
              <w:t xml:space="preserve"> No.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F33CAA" w:rsidRDefault="00127F3D" w:rsidP="00666D0C">
            <w:pPr>
              <w:rPr>
                <w:snapToGrid w:val="0"/>
              </w:rPr>
            </w:pPr>
            <w:r>
              <w:rPr>
                <w:snapToGrid w:val="0"/>
              </w:rPr>
              <w:t>34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F7281" w:rsidRDefault="00E700B6" w:rsidP="00666D0C">
            <w:pPr>
              <w:rPr>
                <w:b/>
                <w:snapToGrid w:val="0"/>
              </w:rPr>
            </w:pPr>
            <w:r w:rsidRPr="005F7281">
              <w:rPr>
                <w:b/>
                <w:snapToGrid w:val="0"/>
              </w:rPr>
              <w:t>Total Records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F33CAA" w:rsidRDefault="00127F3D" w:rsidP="00666D0C">
            <w:pPr>
              <w:rPr>
                <w:snapToGrid w:val="0"/>
              </w:rPr>
            </w:pPr>
            <w:r>
              <w:rPr>
                <w:snapToGrid w:val="0"/>
              </w:rPr>
              <w:t>174</w:t>
            </w:r>
          </w:p>
        </w:tc>
      </w:tr>
      <w:tr w:rsidR="00E700B6" w:rsidTr="00666D0C">
        <w:trPr>
          <w:cantSplit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5F7281" w:rsidRDefault="00E700B6" w:rsidP="00666D0C">
            <w:pPr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File Size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B6" w:rsidRPr="00F33CAA" w:rsidRDefault="00127F3D" w:rsidP="00666D0C">
            <w:pPr>
              <w:rPr>
                <w:snapToGrid w:val="0"/>
              </w:rPr>
            </w:pPr>
            <w:r>
              <w:rPr>
                <w:snapToGrid w:val="0"/>
              </w:rPr>
              <w:t>17,748</w:t>
            </w:r>
          </w:p>
        </w:tc>
      </w:tr>
    </w:tbl>
    <w:p w:rsidR="00DD61DD" w:rsidRDefault="00DD61DD" w:rsidP="00C31AF1"/>
    <w:p w:rsidR="00E700B6" w:rsidRPr="00C31AF1" w:rsidRDefault="00E700B6" w:rsidP="00C31AF1"/>
    <w:p w:rsidR="006B71F5" w:rsidRDefault="006B71F5">
      <w:pPr>
        <w:rPr>
          <w:rFonts w:cs="Arial"/>
          <w:bCs/>
          <w:color w:val="333399"/>
          <w:sz w:val="28"/>
          <w:szCs w:val="32"/>
        </w:rPr>
      </w:pPr>
      <w:r>
        <w:br w:type="page"/>
      </w:r>
    </w:p>
    <w:p w:rsidR="00B3768C" w:rsidRDefault="002A5D14" w:rsidP="002A5D14">
      <w:pPr>
        <w:pStyle w:val="ISL1Hdr"/>
      </w:pPr>
      <w:bookmarkStart w:id="6733" w:name="_Toc461608920"/>
      <w:r>
        <w:lastRenderedPageBreak/>
        <w:t>Layout</w:t>
      </w:r>
      <w:bookmarkEnd w:id="6733"/>
    </w:p>
    <w:p w:rsidR="00891663" w:rsidRPr="00127F3D" w:rsidRDefault="00891663" w:rsidP="00891663">
      <w:pPr>
        <w:pStyle w:val="ISL2Txt"/>
      </w:pPr>
      <w:r>
        <w:t>All fields are comma (,) separated unless otherwise stated.</w:t>
      </w:r>
    </w:p>
    <w:p w:rsidR="00891663" w:rsidRDefault="00891663" w:rsidP="00891663">
      <w:pPr>
        <w:pStyle w:val="ISL3Txt"/>
      </w:pPr>
    </w:p>
    <w:p w:rsidR="00216C57" w:rsidRDefault="00127F3D" w:rsidP="00127F3D">
      <w:pPr>
        <w:pStyle w:val="ISL3Hdr"/>
      </w:pPr>
      <w:bookmarkStart w:id="6734" w:name="_Toc461608921"/>
      <w:r w:rsidRPr="00127F3D">
        <w:t xml:space="preserve">Record 60 - </w:t>
      </w:r>
      <w:r w:rsidR="00DC417D">
        <w:t>S</w:t>
      </w:r>
      <w:r w:rsidRPr="00127F3D">
        <w:t xml:space="preserve">taff </w:t>
      </w:r>
      <w:r w:rsidR="00DC417D">
        <w:t>D</w:t>
      </w:r>
      <w:r w:rsidRPr="00127F3D">
        <w:t>iscount</w:t>
      </w:r>
      <w:bookmarkEnd w:id="6734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55"/>
        <w:gridCol w:w="1178"/>
        <w:gridCol w:w="1048"/>
        <w:gridCol w:w="4707"/>
      </w:tblGrid>
      <w:tr w:rsidR="00216C57" w:rsidTr="008F6C4A">
        <w:tc>
          <w:tcPr>
            <w:tcW w:w="4155" w:type="dxa"/>
            <w:shd w:val="clear" w:color="auto" w:fill="D9D9D9" w:themeFill="background1" w:themeFillShade="D9"/>
          </w:tcPr>
          <w:p w:rsidR="00216C57" w:rsidRDefault="00216C57" w:rsidP="008A7D44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216C57" w:rsidRDefault="00216C57" w:rsidP="008A7D44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216C57" w:rsidRDefault="00216C57" w:rsidP="008A7D44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07" w:type="dxa"/>
            <w:shd w:val="clear" w:color="auto" w:fill="D9D9D9" w:themeFill="background1" w:themeFillShade="D9"/>
          </w:tcPr>
          <w:p w:rsidR="00216C57" w:rsidRDefault="00216C57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27F3D" w:rsidRPr="0026756C" w:rsidTr="008F6C4A">
        <w:tc>
          <w:tcPr>
            <w:tcW w:w="4155" w:type="dxa"/>
            <w:shd w:val="clear" w:color="auto" w:fill="auto"/>
          </w:tcPr>
          <w:p w:rsidR="00127F3D" w:rsidRDefault="00127F3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DISC.ALL.RATES$</w:t>
            </w:r>
          </w:p>
        </w:tc>
        <w:tc>
          <w:tcPr>
            <w:tcW w:w="117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104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07" w:type="dxa"/>
            <w:shd w:val="clear" w:color="auto" w:fill="auto"/>
          </w:tcPr>
          <w:p w:rsidR="00127F3D" w:rsidRDefault="00127F3D" w:rsidP="00DC417D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Lists all possible rates of discount. e.g. Boots,22.5</w:t>
            </w:r>
          </w:p>
        </w:tc>
      </w:tr>
      <w:tr w:rsidR="00127F3D" w:rsidRPr="0026756C" w:rsidTr="008F6C4A">
        <w:tc>
          <w:tcPr>
            <w:tcW w:w="4155" w:type="dxa"/>
            <w:shd w:val="clear" w:color="auto" w:fill="auto"/>
          </w:tcPr>
          <w:p w:rsidR="00127F3D" w:rsidRDefault="00127F3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DISC.DOCTOR.RATE%</w:t>
            </w:r>
          </w:p>
        </w:tc>
        <w:tc>
          <w:tcPr>
            <w:tcW w:w="117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104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07" w:type="dxa"/>
            <w:shd w:val="clear" w:color="auto" w:fill="auto"/>
          </w:tcPr>
          <w:p w:rsidR="00127F3D" w:rsidRDefault="00127F3D" w:rsidP="00DC417D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Doctor's discount rate multiplied by 10</w:t>
            </w:r>
          </w:p>
        </w:tc>
      </w:tr>
      <w:tr w:rsidR="00127F3D" w:rsidRPr="0026756C" w:rsidTr="008F6C4A">
        <w:tc>
          <w:tcPr>
            <w:tcW w:w="4155" w:type="dxa"/>
            <w:shd w:val="clear" w:color="auto" w:fill="auto"/>
          </w:tcPr>
          <w:p w:rsidR="00127F3D" w:rsidRDefault="00127F3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DISC.DOCTOR.FLAG%</w:t>
            </w:r>
          </w:p>
        </w:tc>
        <w:tc>
          <w:tcPr>
            <w:tcW w:w="117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104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07" w:type="dxa"/>
            <w:shd w:val="clear" w:color="auto" w:fill="auto"/>
          </w:tcPr>
          <w:p w:rsidR="00127F3D" w:rsidRDefault="00127F3D" w:rsidP="00DC417D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Bit mask for exempt staff discount on INDICAT3</w:t>
            </w:r>
          </w:p>
        </w:tc>
      </w:tr>
      <w:tr w:rsidR="00127F3D" w:rsidRPr="0026756C" w:rsidTr="008F6C4A">
        <w:tc>
          <w:tcPr>
            <w:tcW w:w="4155" w:type="dxa"/>
            <w:shd w:val="clear" w:color="auto" w:fill="auto"/>
          </w:tcPr>
          <w:p w:rsidR="00127F3D" w:rsidRDefault="00127F3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DISC.TRANS.FLAG%</w:t>
            </w:r>
          </w:p>
        </w:tc>
        <w:tc>
          <w:tcPr>
            <w:tcW w:w="117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1048" w:type="dxa"/>
            <w:shd w:val="clear" w:color="auto" w:fill="auto"/>
          </w:tcPr>
          <w:p w:rsidR="00127F3D" w:rsidRDefault="00DC417D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07" w:type="dxa"/>
            <w:shd w:val="clear" w:color="auto" w:fill="auto"/>
          </w:tcPr>
          <w:p w:rsidR="00127F3D" w:rsidRDefault="00127F3D" w:rsidP="00DC417D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Bit mask for exempt promotions on INDICAT3</w:t>
            </w:r>
          </w:p>
        </w:tc>
      </w:tr>
    </w:tbl>
    <w:p w:rsidR="008F6C4A" w:rsidRDefault="008F6C4A" w:rsidP="008F6C4A">
      <w:pPr>
        <w:pStyle w:val="ISL3Hdr"/>
      </w:pPr>
      <w:bookmarkStart w:id="6735" w:name="_Toc461608922"/>
      <w:r w:rsidRPr="00127F3D">
        <w:t xml:space="preserve">Record </w:t>
      </w:r>
      <w:r w:rsidR="00DC417D">
        <w:t>61</w:t>
      </w:r>
      <w:r w:rsidRPr="00127F3D">
        <w:t xml:space="preserve"> </w:t>
      </w:r>
      <w:r w:rsidR="00DC417D">
        <w:t>–</w:t>
      </w:r>
      <w:r w:rsidRPr="00127F3D">
        <w:t xml:space="preserve"> </w:t>
      </w:r>
      <w:r w:rsidR="00DC417D">
        <w:t>Staff Discount</w:t>
      </w:r>
      <w:bookmarkEnd w:id="6735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8F6C4A" w:rsidTr="00DC417D">
        <w:tc>
          <w:tcPr>
            <w:tcW w:w="417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DISC.RECORD$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"STAFF DISCOUNT IS ACTIVE" if active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DISC.CARD.LEN%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Length of staff discount card number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DISC.CARD.ID$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Staff discount card prefix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DISC.STORE.POS%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Position of store number in the card data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DISC.ADV.CARD%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Staff discount Advantage Card active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DISC.ADV.CARD$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List of comma separated expiry dates that require reversing.</w:t>
            </w:r>
          </w:p>
        </w:tc>
      </w:tr>
    </w:tbl>
    <w:p w:rsidR="00D02189" w:rsidRPr="00E04AC8" w:rsidRDefault="00D02189" w:rsidP="00E04AC8">
      <w:pPr>
        <w:pStyle w:val="ISL3Hdr"/>
      </w:pPr>
      <w:bookmarkStart w:id="6736" w:name="_Toc461608923"/>
      <w:r w:rsidRPr="00E04AC8">
        <w:t>record 62 - advantage card</w:t>
      </w:r>
      <w:bookmarkEnd w:id="67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013"/>
        <w:gridCol w:w="990"/>
        <w:gridCol w:w="4629"/>
      </w:tblGrid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ACTIVE%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Advantage Card is active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PROMPT.DISPLAY%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prompt is to be displayed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if ENTER is to be displayed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PROMPT$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Prompt to display instead of ENTER ITEM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POINTS.RATE%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Number of pence to spend to get 1 point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AD.CLUB.AT.TILL%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Club activation is allowed at the Till (using Deals/ASTRA)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0 if Club activation requires a barcode scan/deal trigger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Not used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Not used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ALARM.TIME%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Amount of time to wait before card alarm sounds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Not used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A3B only: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Recycled field to indicate: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lastRenderedPageBreak/>
              <w:t>Omit continuity 15:05 strings from (M)TSL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Omit unqualified store wide 15:05 strings from (M)TSL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or 0 = Omit both of the above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 = Output unqualified store wide records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2 = Output continuity records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 = Output all 15:05 strings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lastRenderedPageBreak/>
              <w:t>SERVICE.PNTS.RATE%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Number of pence to spend on services to get 1 point</w:t>
            </w:r>
          </w:p>
        </w:tc>
      </w:tr>
      <w:tr w:rsidR="00D02189" w:rsidTr="00D02189">
        <w:tc>
          <w:tcPr>
            <w:tcW w:w="3013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LOYALTY.STORE.FLAGS</w:t>
            </w:r>
          </w:p>
        </w:tc>
        <w:tc>
          <w:tcPr>
            <w:tcW w:w="9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629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0x01 - Temp ad cards allowed for sales      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0x02 - Temp ad cards allowed for manual adds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0x04 - Temp ad cards allowed for manual dels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0x08 - Temp ad card will go into manual del following refund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0x10 - Display ad card reminder prompt at TOTAL</w:t>
            </w:r>
          </w:p>
        </w:tc>
      </w:tr>
      <w:tr w:rsidR="00D02189" w:rsidTr="00D02189">
        <w:tc>
          <w:tcPr>
            <w:tcW w:w="3013" w:type="dxa"/>
          </w:tcPr>
          <w:p w:rsidR="00D02189" w:rsidRPr="007412CA" w:rsidRDefault="00D02189" w:rsidP="00D02189">
            <w:pPr>
              <w:pStyle w:val="ISTable"/>
              <w:rPr>
                <w:snapToGrid w:val="0"/>
                <w:color w:val="000000"/>
                <w:sz w:val="22"/>
                <w:szCs w:val="20"/>
                <w:lang w:eastAsia="en-US"/>
              </w:rPr>
            </w:pPr>
            <w:r w:rsidRPr="007412CA">
              <w:rPr>
                <w:snapToGrid w:val="0"/>
                <w:color w:val="000000"/>
                <w:sz w:val="22"/>
                <w:szCs w:val="20"/>
                <w:lang w:eastAsia="en-US"/>
              </w:rPr>
              <w:t>LOYALTY.TAC.PREFIXES$</w:t>
            </w:r>
          </w:p>
        </w:tc>
        <w:tc>
          <w:tcPr>
            <w:tcW w:w="990" w:type="dxa"/>
          </w:tcPr>
          <w:p w:rsidR="00D02189" w:rsidRPr="007412CA" w:rsidRDefault="00D02189" w:rsidP="00D02189">
            <w:pPr>
              <w:pStyle w:val="ISTable"/>
              <w:rPr>
                <w:snapToGrid w:val="0"/>
                <w:color w:val="000000"/>
                <w:sz w:val="22"/>
                <w:szCs w:val="20"/>
                <w:lang w:eastAsia="en-US"/>
              </w:rPr>
            </w:pPr>
            <w:r w:rsidRPr="007412CA">
              <w:rPr>
                <w:snapToGrid w:val="0"/>
                <w:color w:val="000000"/>
                <w:sz w:val="22"/>
                <w:szCs w:val="20"/>
                <w:lang w:eastAsia="en-US"/>
              </w:rPr>
              <w:t>STRING</w:t>
            </w:r>
          </w:p>
        </w:tc>
        <w:tc>
          <w:tcPr>
            <w:tcW w:w="4629" w:type="dxa"/>
          </w:tcPr>
          <w:p w:rsidR="00D02189" w:rsidRPr="007412CA" w:rsidRDefault="00D02189" w:rsidP="00D02189">
            <w:pPr>
              <w:pStyle w:val="ISTable"/>
              <w:rPr>
                <w:snapToGrid w:val="0"/>
                <w:color w:val="000000"/>
                <w:sz w:val="22"/>
                <w:szCs w:val="20"/>
                <w:lang w:eastAsia="en-US"/>
              </w:rPr>
            </w:pPr>
            <w:r w:rsidRPr="007412CA">
              <w:rPr>
                <w:snapToGrid w:val="0"/>
                <w:color w:val="000000"/>
                <w:sz w:val="22"/>
                <w:szCs w:val="20"/>
                <w:lang w:eastAsia="en-US"/>
              </w:rPr>
              <w:t>Temporary Ad Card Prefixes (“209*,”) – Used by ACF to identify Temporary Cards (iii – in the format definitions in record 158)</w:t>
            </w:r>
          </w:p>
        </w:tc>
      </w:tr>
      <w:tr w:rsidR="00D02189" w:rsidTr="00D02189">
        <w:tc>
          <w:tcPr>
            <w:tcW w:w="3013" w:type="dxa"/>
          </w:tcPr>
          <w:p w:rsidR="00D02189" w:rsidRPr="007412CA" w:rsidRDefault="00D02189" w:rsidP="00D02189">
            <w:pPr>
              <w:pStyle w:val="ISTable"/>
              <w:rPr>
                <w:snapToGrid w:val="0"/>
                <w:color w:val="000000"/>
                <w:sz w:val="22"/>
                <w:szCs w:val="20"/>
                <w:lang w:eastAsia="en-US"/>
              </w:rPr>
            </w:pPr>
            <w:r w:rsidRPr="007412CA">
              <w:rPr>
                <w:snapToGrid w:val="0"/>
                <w:color w:val="000000"/>
                <w:sz w:val="22"/>
                <w:szCs w:val="20"/>
                <w:lang w:eastAsia="en-US"/>
              </w:rPr>
              <w:t>ACF.IIN$</w:t>
            </w:r>
          </w:p>
        </w:tc>
        <w:tc>
          <w:tcPr>
            <w:tcW w:w="990" w:type="dxa"/>
          </w:tcPr>
          <w:p w:rsidR="00D02189" w:rsidRPr="007412CA" w:rsidRDefault="00D02189" w:rsidP="00D02189">
            <w:pPr>
              <w:pStyle w:val="ISTable"/>
              <w:rPr>
                <w:snapToGrid w:val="0"/>
                <w:color w:val="000000"/>
                <w:sz w:val="22"/>
                <w:szCs w:val="20"/>
                <w:lang w:eastAsia="en-US"/>
              </w:rPr>
            </w:pPr>
            <w:r w:rsidRPr="007412CA">
              <w:rPr>
                <w:snapToGrid w:val="0"/>
                <w:color w:val="000000"/>
                <w:sz w:val="22"/>
                <w:szCs w:val="20"/>
                <w:lang w:eastAsia="en-US"/>
              </w:rPr>
              <w:t>STRING</w:t>
            </w:r>
          </w:p>
        </w:tc>
        <w:tc>
          <w:tcPr>
            <w:tcW w:w="4629" w:type="dxa"/>
          </w:tcPr>
          <w:p w:rsidR="00D02189" w:rsidRPr="007412CA" w:rsidRDefault="00D02189" w:rsidP="00D02189">
            <w:pPr>
              <w:pStyle w:val="ISTable"/>
              <w:rPr>
                <w:snapToGrid w:val="0"/>
                <w:color w:val="000000"/>
                <w:sz w:val="22"/>
                <w:szCs w:val="20"/>
                <w:lang w:eastAsia="en-US"/>
              </w:rPr>
            </w:pPr>
            <w:r w:rsidRPr="007412CA">
              <w:rPr>
                <w:snapToGrid w:val="0"/>
                <w:color w:val="000000"/>
                <w:sz w:val="22"/>
                <w:szCs w:val="20"/>
                <w:lang w:eastAsia="en-US"/>
              </w:rPr>
              <w:t>6 digit IIN for use in Trial cards &amp; barcodes  (633035*) suffixed with ‘*’ to identify the format</w:t>
            </w:r>
          </w:p>
        </w:tc>
      </w:tr>
    </w:tbl>
    <w:p w:rsidR="00D02189" w:rsidRDefault="00D02189" w:rsidP="00E04AC8">
      <w:pPr>
        <w:pStyle w:val="ISL1Hdr"/>
        <w:numPr>
          <w:ilvl w:val="0"/>
          <w:numId w:val="0"/>
        </w:numPr>
        <w:rPr>
          <w:snapToGrid w:val="0"/>
        </w:rPr>
      </w:pPr>
    </w:p>
    <w:p w:rsidR="00D02189" w:rsidRPr="00E04AC8" w:rsidRDefault="00D02189" w:rsidP="00E04AC8">
      <w:pPr>
        <w:pStyle w:val="ISL3Hdr"/>
      </w:pPr>
      <w:bookmarkStart w:id="6737" w:name="_Toc461608924"/>
      <w:r w:rsidRPr="00E04AC8">
        <w:t>record 63 – PROMOTIONS RECORD</w:t>
      </w:r>
      <w:bookmarkEnd w:id="67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EXEMPT.LINES.TEXT$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“PROMOTION TOTAL”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Not used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Not used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Not used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Junk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Not used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38" w:name="_Toc461608925"/>
      <w:r>
        <w:rPr>
          <w:snapToGrid w:val="0"/>
        </w:rPr>
        <w:t>record 64 - advantage card</w:t>
      </w:r>
      <w:bookmarkEnd w:id="67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MSG.LINE$(1)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Till receipt trailer when Ad Card used - line 1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MSG.LINE$(2)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Till receipt trailer when Ad Card used - line 2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39" w:name="_Toc461608926"/>
      <w:r>
        <w:rPr>
          <w:snapToGrid w:val="0"/>
        </w:rPr>
        <w:t>record 65 - advantage card</w:t>
      </w:r>
      <w:bookmarkEnd w:id="67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MSG.LINE$(3)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Till receipt trailer when no Ad Card used - line 1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MSG.LINE$(4)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Till receipt trailer when no Ad Card used - line 2</w:t>
            </w:r>
          </w:p>
        </w:tc>
      </w:tr>
    </w:tbl>
    <w:p w:rsidR="00D02189" w:rsidRPr="00E04AC8" w:rsidRDefault="00D02189" w:rsidP="00E04AC8">
      <w:pPr>
        <w:pStyle w:val="ISL3Hdr"/>
        <w:rPr>
          <w:snapToGrid w:val="0"/>
        </w:rPr>
      </w:pPr>
      <w:bookmarkStart w:id="6740" w:name="_Toc461608927"/>
      <w:r w:rsidRPr="00E04AC8">
        <w:rPr>
          <w:snapToGrid w:val="0"/>
        </w:rPr>
        <w:t>record 66 - currency converter</w:t>
      </w:r>
      <w:bookmarkEnd w:id="67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CURR.ACTIVE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currency converter active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CURR.ENTRIES%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Number of records to read from EXRATE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CURR.BASE.CODE$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 code to use as primer for currency code 1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CURR.CHG.CHK%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If change greater than this a prompt is displayed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41" w:name="_Toc461608928"/>
      <w:r>
        <w:rPr>
          <w:snapToGrid w:val="0"/>
        </w:rPr>
        <w:t>record 67 - multi purpose receipts</w:t>
      </w:r>
      <w:bookmarkEnd w:id="67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EPS vouchers are to print on the receipt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DOC.ACTIVE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guarentees are to appear on the receipt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CUSTCOPY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printing a 2nd copy of the EPS voucher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MESSAGE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-1 if a special mesage is to be printed 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lastRenderedPageBreak/>
              <w:t>LOW.PAY.LIMIT%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Tnder must be over this value for the check tender prompt to appear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TENDER.MULTI%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If the tender is this many times over the amount due, a check tender prompt will appear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GV.MIN.VALUE%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Lowest denomination gift voucher - used for prompting for change in gift vouchers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GV.CODES$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List of gift voucher item codes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42" w:name="_Toc461608929"/>
      <w:r>
        <w:rPr>
          <w:snapToGrid w:val="0"/>
        </w:rPr>
        <w:t>record 68 – NOT USED</w:t>
      </w:r>
      <w:bookmarkEnd w:id="6742"/>
    </w:p>
    <w:p w:rsidR="00D02189" w:rsidRDefault="00D02189" w:rsidP="00E04AC8">
      <w:pPr>
        <w:pStyle w:val="ISL3Hdr"/>
        <w:rPr>
          <w:snapToGrid w:val="0"/>
        </w:rPr>
      </w:pPr>
      <w:bookmarkStart w:id="6743" w:name="_Toc461608930"/>
      <w:r>
        <w:rPr>
          <w:snapToGrid w:val="0"/>
        </w:rPr>
        <w:t>record 69 – Gift vouchers</w:t>
      </w:r>
      <w:bookmarkEnd w:id="67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GV.PREFIX.LIST$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All accepted gift voucher prefixes.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GV.DENOM.LIST$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All accepted gift voucher denominations.</w:t>
            </w:r>
          </w:p>
        </w:tc>
      </w:tr>
    </w:tbl>
    <w:p w:rsidR="00581D6B" w:rsidRDefault="00581D6B" w:rsidP="00581D6B">
      <w:pPr>
        <w:pStyle w:val="ISL3Hdr"/>
        <w:rPr>
          <w:snapToGrid w:val="0"/>
        </w:rPr>
      </w:pPr>
      <w:bookmarkStart w:id="6744" w:name="_Toc461608931"/>
      <w:r>
        <w:rPr>
          <w:snapToGrid w:val="0"/>
        </w:rPr>
        <w:t xml:space="preserve">record 71 – ASTRA Routing Till </w:t>
      </w:r>
      <w:r w:rsidR="009D5069">
        <w:rPr>
          <w:snapToGrid w:val="0"/>
        </w:rPr>
        <w:t>models and W</w:t>
      </w:r>
      <w:r w:rsidR="00F42503">
        <w:rPr>
          <w:snapToGrid w:val="0"/>
        </w:rPr>
        <w:t>ait time</w:t>
      </w:r>
      <w:bookmarkEnd w:id="67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581D6B" w:rsidTr="00193F61">
        <w:tc>
          <w:tcPr>
            <w:tcW w:w="2597" w:type="dxa"/>
          </w:tcPr>
          <w:p w:rsidR="00581D6B" w:rsidRDefault="00581D6B" w:rsidP="00193F61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581D6B" w:rsidRDefault="00581D6B" w:rsidP="00193F61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581D6B" w:rsidRDefault="00581D6B" w:rsidP="00193F61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581D6B" w:rsidTr="00193F61">
        <w:tc>
          <w:tcPr>
            <w:tcW w:w="2597" w:type="dxa"/>
          </w:tcPr>
          <w:p w:rsidR="00581D6B" w:rsidRDefault="00581D6B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TILL.LIST$</w:t>
            </w:r>
          </w:p>
        </w:tc>
        <w:tc>
          <w:tcPr>
            <w:tcW w:w="1190" w:type="dxa"/>
          </w:tcPr>
          <w:p w:rsidR="00581D6B" w:rsidRDefault="00581D6B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581D6B" w:rsidRDefault="00581D6B" w:rsidP="003C75C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LIST of Till </w:t>
            </w:r>
            <w:r w:rsidR="00A12199">
              <w:rPr>
                <w:snapToGrid w:val="0"/>
                <w:color w:val="000000"/>
                <w:sz w:val="22"/>
              </w:rPr>
              <w:t>models</w:t>
            </w:r>
            <w:r>
              <w:rPr>
                <w:snapToGrid w:val="0"/>
                <w:color w:val="000000"/>
                <w:sz w:val="22"/>
              </w:rPr>
              <w:t xml:space="preserve"> that needs 50ms wait to resolve ASTRA routing issue. Till numbers should be separated with a hyphen</w:t>
            </w:r>
            <w:r w:rsidR="004B1AC6">
              <w:rPr>
                <w:snapToGrid w:val="0"/>
                <w:color w:val="000000"/>
                <w:sz w:val="22"/>
              </w:rPr>
              <w:t xml:space="preserve"> and a comma at the end</w:t>
            </w:r>
            <w:r>
              <w:rPr>
                <w:snapToGrid w:val="0"/>
                <w:color w:val="000000"/>
                <w:sz w:val="22"/>
              </w:rPr>
              <w:t>.</w:t>
            </w:r>
          </w:p>
          <w:p w:rsidR="00581D6B" w:rsidRDefault="00581D6B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Ex: 733-744-745</w:t>
            </w:r>
            <w:r w:rsidR="004B1AC6">
              <w:rPr>
                <w:snapToGrid w:val="0"/>
                <w:color w:val="000000"/>
                <w:sz w:val="22"/>
              </w:rPr>
              <w:t>,</w:t>
            </w:r>
          </w:p>
        </w:tc>
      </w:tr>
      <w:tr w:rsidR="003C75C8" w:rsidTr="00193F61">
        <w:tc>
          <w:tcPr>
            <w:tcW w:w="2597" w:type="dxa"/>
          </w:tcPr>
          <w:p w:rsidR="003C75C8" w:rsidRDefault="003C75C8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3C75C8">
              <w:rPr>
                <w:snapToGrid w:val="0"/>
                <w:color w:val="000000"/>
                <w:sz w:val="22"/>
              </w:rPr>
              <w:t>ASTRA.WAIT.TIME%</w:t>
            </w:r>
          </w:p>
        </w:tc>
        <w:tc>
          <w:tcPr>
            <w:tcW w:w="1190" w:type="dxa"/>
          </w:tcPr>
          <w:p w:rsidR="003C75C8" w:rsidRDefault="003C75C8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4845" w:type="dxa"/>
          </w:tcPr>
          <w:p w:rsidR="003C75C8" w:rsidRDefault="003C75C8" w:rsidP="003C75C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Wait time in millisecond</w:t>
            </w:r>
          </w:p>
          <w:p w:rsidR="003C75C8" w:rsidRDefault="000528F6" w:rsidP="003C75C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Ex: 50, (for 50 millisecond wait)</w:t>
            </w:r>
          </w:p>
        </w:tc>
      </w:tr>
    </w:tbl>
    <w:p w:rsidR="00581D6B" w:rsidRDefault="00581D6B" w:rsidP="00581D6B">
      <w:pPr>
        <w:pStyle w:val="ISL3Hdr"/>
        <w:numPr>
          <w:ilvl w:val="0"/>
          <w:numId w:val="0"/>
        </w:numPr>
        <w:ind w:left="567"/>
        <w:rPr>
          <w:snapToGrid w:val="0"/>
        </w:rPr>
      </w:pPr>
    </w:p>
    <w:p w:rsidR="00E04AC8" w:rsidRDefault="00E04AC8" w:rsidP="00E04AC8">
      <w:pPr>
        <w:pStyle w:val="ISL1Hdr"/>
        <w:numPr>
          <w:ilvl w:val="0"/>
          <w:numId w:val="0"/>
        </w:numPr>
        <w:ind w:left="567"/>
        <w:rPr>
          <w:snapToGrid w:val="0"/>
        </w:rPr>
      </w:pPr>
    </w:p>
    <w:p w:rsidR="00D02189" w:rsidRDefault="00D02189" w:rsidP="00E04AC8">
      <w:pPr>
        <w:pStyle w:val="ISL3Hdr"/>
        <w:rPr>
          <w:snapToGrid w:val="0"/>
        </w:rPr>
      </w:pPr>
      <w:bookmarkStart w:id="6745" w:name="_Toc461608932"/>
      <w:r>
        <w:rPr>
          <w:snapToGrid w:val="0"/>
        </w:rPr>
        <w:t>records 69 to 7</w:t>
      </w:r>
      <w:r w:rsidR="00193F61">
        <w:rPr>
          <w:snapToGrid w:val="0"/>
        </w:rPr>
        <w:t>1 and 73 to 76</w:t>
      </w:r>
      <w:r>
        <w:rPr>
          <w:snapToGrid w:val="0"/>
        </w:rPr>
        <w:t xml:space="preserve"> inclusive are not currently used</w:t>
      </w:r>
      <w:bookmarkEnd w:id="6745"/>
    </w:p>
    <w:p w:rsidR="00193F61" w:rsidRDefault="00193F61" w:rsidP="00E04AC8">
      <w:pPr>
        <w:pStyle w:val="ISL3Hdr"/>
        <w:rPr>
          <w:snapToGrid w:val="0"/>
        </w:rPr>
      </w:pPr>
      <w:r>
        <w:rPr>
          <w:snapToGrid w:val="0"/>
        </w:rPr>
        <w:t xml:space="preserve"> </w:t>
      </w:r>
      <w:bookmarkStart w:id="6746" w:name="_Toc461608933"/>
      <w:r>
        <w:rPr>
          <w:snapToGrid w:val="0"/>
        </w:rPr>
        <w:t xml:space="preserve">Record 72 – </w:t>
      </w:r>
      <w:r w:rsidR="003A28B5">
        <w:rPr>
          <w:snapToGrid w:val="0"/>
        </w:rPr>
        <w:t xml:space="preserve">16A </w:t>
      </w:r>
      <w:r>
        <w:rPr>
          <w:snapToGrid w:val="0"/>
        </w:rPr>
        <w:t>Card Payment Freeze Work around Fix</w:t>
      </w:r>
      <w:bookmarkEnd w:id="6746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884"/>
        <w:gridCol w:w="987"/>
        <w:gridCol w:w="926"/>
        <w:gridCol w:w="4291"/>
      </w:tblGrid>
      <w:tr w:rsidR="00193F61" w:rsidTr="00193F61">
        <w:tc>
          <w:tcPr>
            <w:tcW w:w="4172" w:type="dxa"/>
            <w:shd w:val="clear" w:color="auto" w:fill="D9D9D9" w:themeFill="background1" w:themeFillShade="D9"/>
          </w:tcPr>
          <w:p w:rsidR="00193F61" w:rsidRDefault="00193F61" w:rsidP="00193F61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193F61" w:rsidRDefault="00193F61" w:rsidP="00193F61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3F61" w:rsidRDefault="00193F61" w:rsidP="00193F61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193F61" w:rsidRDefault="00193F61" w:rsidP="00193F61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3F61" w:rsidTr="00193F61">
        <w:tc>
          <w:tcPr>
            <w:tcW w:w="4172" w:type="dxa"/>
            <w:shd w:val="clear" w:color="auto" w:fill="auto"/>
          </w:tcPr>
          <w:p w:rsidR="00193F61" w:rsidRDefault="00052049" w:rsidP="00193F61">
            <w:pPr>
              <w:pStyle w:val="ISL2BodyText"/>
            </w:pPr>
            <w:r w:rsidRPr="00052049">
              <w:t>CARD.TIMEOUT.SWITCH%</w:t>
            </w:r>
          </w:p>
        </w:tc>
        <w:tc>
          <w:tcPr>
            <w:tcW w:w="1181" w:type="dxa"/>
            <w:shd w:val="clear" w:color="auto" w:fill="auto"/>
          </w:tcPr>
          <w:p w:rsidR="00193F61" w:rsidRDefault="00193F6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93F61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193F61" w:rsidRDefault="00AF74BC" w:rsidP="00193F61">
            <w:pPr>
              <w:pStyle w:val="ISL2BodyText"/>
            </w:pPr>
            <w:r>
              <w:t>Card Payment Freeze Work around solution Switch</w:t>
            </w:r>
          </w:p>
          <w:p w:rsidR="00193F61" w:rsidRDefault="00193F61" w:rsidP="00193F61">
            <w:pPr>
              <w:pStyle w:val="ISL2BodyText"/>
            </w:pPr>
          </w:p>
          <w:p w:rsidR="00193F61" w:rsidRDefault="00193F61" w:rsidP="00193F61">
            <w:pPr>
              <w:pStyle w:val="ISL2BodyText"/>
            </w:pPr>
            <w:r>
              <w:t>Possible values are as follows:</w:t>
            </w:r>
          </w:p>
          <w:p w:rsidR="00193F61" w:rsidRDefault="00193F61" w:rsidP="00193F61">
            <w:pPr>
              <w:pStyle w:val="ISL2BodyText"/>
            </w:pPr>
            <w:r>
              <w:t xml:space="preserve">0 = </w:t>
            </w:r>
            <w:r w:rsidR="00AF74BC">
              <w:t>Card Payment Freeze change switched</w:t>
            </w:r>
            <w:r>
              <w:t xml:space="preserve"> OFF</w:t>
            </w:r>
          </w:p>
          <w:p w:rsidR="00193F61" w:rsidRDefault="00193F61" w:rsidP="00193F61">
            <w:pPr>
              <w:pStyle w:val="ISL2BodyText"/>
            </w:pPr>
            <w:r>
              <w:t xml:space="preserve">-1 = </w:t>
            </w:r>
            <w:r w:rsidR="00AF74BC">
              <w:t>Card Payment Freeze change switched ON</w:t>
            </w:r>
          </w:p>
          <w:p w:rsidR="00193F61" w:rsidRDefault="00193F61" w:rsidP="00193F61">
            <w:pPr>
              <w:pStyle w:val="ISL2BodyText"/>
            </w:pPr>
          </w:p>
          <w:p w:rsidR="00193F61" w:rsidRDefault="00193F61" w:rsidP="00193F61">
            <w:pPr>
              <w:pStyle w:val="ISL2BodyText"/>
            </w:pPr>
            <w:r>
              <w:t>Initial value will be -1</w:t>
            </w:r>
          </w:p>
        </w:tc>
      </w:tr>
      <w:tr w:rsidR="00AF74BC" w:rsidTr="00193F61">
        <w:tc>
          <w:tcPr>
            <w:tcW w:w="4172" w:type="dxa"/>
            <w:shd w:val="clear" w:color="auto" w:fill="auto"/>
          </w:tcPr>
          <w:p w:rsidR="00AF74BC" w:rsidRPr="00052049" w:rsidRDefault="00AF74BC" w:rsidP="00193F61">
            <w:pPr>
              <w:pStyle w:val="ISL2BodyText"/>
            </w:pPr>
            <w:r w:rsidRPr="00AF74BC">
              <w:t>CARD.TIMEOUT.SCO.SWITCH%</w:t>
            </w:r>
          </w:p>
        </w:tc>
        <w:tc>
          <w:tcPr>
            <w:tcW w:w="1181" w:type="dxa"/>
            <w:shd w:val="clear" w:color="auto" w:fill="auto"/>
          </w:tcPr>
          <w:p w:rsidR="00AF74BC" w:rsidRDefault="00AF74BC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F74BC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F74BC" w:rsidRDefault="00AF74BC" w:rsidP="00AF74BC">
            <w:pPr>
              <w:pStyle w:val="ISL2BodyText"/>
            </w:pPr>
            <w:r>
              <w:t>Card Payment Freeze Work around solution Switch for SCO</w:t>
            </w:r>
          </w:p>
          <w:p w:rsidR="00AF74BC" w:rsidRDefault="00AF74BC" w:rsidP="00AF74BC">
            <w:pPr>
              <w:pStyle w:val="ISL2BodyText"/>
            </w:pPr>
          </w:p>
          <w:p w:rsidR="00AF74BC" w:rsidRDefault="00AF74BC" w:rsidP="00AF74BC">
            <w:pPr>
              <w:pStyle w:val="ISL2BodyText"/>
            </w:pPr>
            <w:r>
              <w:t>Possible values are as follows:</w:t>
            </w:r>
          </w:p>
          <w:p w:rsidR="00AF74BC" w:rsidRDefault="00AF74BC" w:rsidP="00AF74BC">
            <w:pPr>
              <w:pStyle w:val="ISL2BodyText"/>
            </w:pPr>
            <w:r>
              <w:t>0 = Card Payment Freeze SCO change switched OFF</w:t>
            </w:r>
          </w:p>
          <w:p w:rsidR="00AF74BC" w:rsidRDefault="00AF74BC" w:rsidP="00AF74BC">
            <w:pPr>
              <w:pStyle w:val="ISL2BodyText"/>
            </w:pPr>
            <w:r>
              <w:t>-1 = Card Payment Freeze SCO change switched ON</w:t>
            </w:r>
          </w:p>
          <w:p w:rsidR="00AF74BC" w:rsidRDefault="00AF74BC" w:rsidP="00AF74BC">
            <w:pPr>
              <w:pStyle w:val="ISL2BodyText"/>
            </w:pPr>
          </w:p>
          <w:p w:rsidR="00AF74BC" w:rsidRDefault="00AF74BC" w:rsidP="00AF74BC">
            <w:pPr>
              <w:pStyle w:val="ISL2BodyText"/>
            </w:pPr>
            <w:r>
              <w:t xml:space="preserve">This field will be set to 0 as default. Cannot </w:t>
            </w:r>
            <w:r>
              <w:lastRenderedPageBreak/>
              <w:t>be switched ON in current store scenario</w:t>
            </w:r>
          </w:p>
        </w:tc>
      </w:tr>
      <w:tr w:rsidR="00AF74BC" w:rsidTr="00193F61">
        <w:tc>
          <w:tcPr>
            <w:tcW w:w="4172" w:type="dxa"/>
            <w:shd w:val="clear" w:color="auto" w:fill="auto"/>
          </w:tcPr>
          <w:p w:rsidR="00AF74BC" w:rsidRPr="00AF74BC" w:rsidRDefault="00AF74BC" w:rsidP="00193F61">
            <w:pPr>
              <w:pStyle w:val="ISL2BodyText"/>
            </w:pPr>
            <w:r w:rsidRPr="00AF74BC">
              <w:lastRenderedPageBreak/>
              <w:t>CANCEL.TIMEOUT.VALUE%</w:t>
            </w:r>
          </w:p>
        </w:tc>
        <w:tc>
          <w:tcPr>
            <w:tcW w:w="1181" w:type="dxa"/>
            <w:shd w:val="clear" w:color="auto" w:fill="auto"/>
          </w:tcPr>
          <w:p w:rsidR="00AF74BC" w:rsidRDefault="00AF74BC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F74BC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F74BC" w:rsidRDefault="00AF0730" w:rsidP="00AF74BC">
            <w:pPr>
              <w:pStyle w:val="ISL2BodyText"/>
            </w:pPr>
            <w:r>
              <w:t xml:space="preserve">The configured wait time </w:t>
            </w:r>
            <w:r w:rsidR="000B7C4A">
              <w:t>(in</w:t>
            </w:r>
            <w:r>
              <w:t xml:space="preserve"> milliseconds) for a Cancel Payment button (Type 07 ) press to wait for Payment Complete Response(Type 71).</w:t>
            </w:r>
          </w:p>
          <w:p w:rsidR="00AF0730" w:rsidRDefault="00AF0730" w:rsidP="00AF74BC">
            <w:pPr>
              <w:pStyle w:val="ISL2BodyText"/>
            </w:pPr>
            <w:r>
              <w:t>Value to be set initially as 15000ms.</w:t>
            </w:r>
          </w:p>
        </w:tc>
      </w:tr>
      <w:tr w:rsidR="00FB18A8" w:rsidTr="00193F61">
        <w:trPr>
          <w:ins w:id="6747" w:author="kiran.krishnan" w:date="2016-09-29T11:10:00Z"/>
        </w:trPr>
        <w:tc>
          <w:tcPr>
            <w:tcW w:w="4172" w:type="dxa"/>
            <w:shd w:val="clear" w:color="auto" w:fill="auto"/>
          </w:tcPr>
          <w:p w:rsidR="00FB18A8" w:rsidRPr="00AF74BC" w:rsidRDefault="00FB18A8" w:rsidP="00193F61">
            <w:pPr>
              <w:pStyle w:val="ISL2BodyText"/>
              <w:rPr>
                <w:ins w:id="6748" w:author="kiran.krishnan" w:date="2016-09-29T11:10:00Z"/>
              </w:rPr>
            </w:pPr>
            <w:ins w:id="6749" w:author="kiran.krishnan" w:date="2016-09-29T11:10:00Z">
              <w:r w:rsidRPr="00FB18A8">
                <w:t>CANCEL.RETRY.TIMEOUT.VALUE%</w:t>
              </w:r>
            </w:ins>
          </w:p>
        </w:tc>
        <w:tc>
          <w:tcPr>
            <w:tcW w:w="1181" w:type="dxa"/>
            <w:shd w:val="clear" w:color="auto" w:fill="auto"/>
          </w:tcPr>
          <w:p w:rsidR="00FB18A8" w:rsidRDefault="00FB18A8" w:rsidP="00193F61">
            <w:pPr>
              <w:widowControl w:val="0"/>
              <w:jc w:val="both"/>
              <w:rPr>
                <w:ins w:id="6750" w:author="kiran.krishnan" w:date="2016-09-29T11:10:00Z"/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FB18A8" w:rsidRDefault="00FB18A8" w:rsidP="00193F61">
            <w:pPr>
              <w:widowControl w:val="0"/>
              <w:jc w:val="both"/>
              <w:rPr>
                <w:ins w:id="6751" w:author="kiran.krishnan" w:date="2016-09-29T11:10:00Z"/>
                <w:snapToGrid w:val="0"/>
                <w:color w:val="000000"/>
                <w:sz w:val="22"/>
              </w:rPr>
            </w:pPr>
            <w:ins w:id="6752" w:author="kiran.krishnan" w:date="2016-09-29T11:10:00Z">
              <w:r>
                <w:rPr>
                  <w:snapToGrid w:val="0"/>
                  <w:color w:val="000000"/>
                  <w:sz w:val="22"/>
                </w:rPr>
                <w:t>INT</w:t>
              </w:r>
            </w:ins>
          </w:p>
        </w:tc>
        <w:tc>
          <w:tcPr>
            <w:tcW w:w="4743" w:type="dxa"/>
            <w:shd w:val="clear" w:color="auto" w:fill="auto"/>
          </w:tcPr>
          <w:p w:rsidR="00FB18A8" w:rsidRDefault="00FB18A8" w:rsidP="00AF74BC">
            <w:pPr>
              <w:pStyle w:val="ISL2BodyText"/>
              <w:rPr>
                <w:ins w:id="6753" w:author="kiran.krishnan" w:date="2016-09-29T11:10:00Z"/>
              </w:rPr>
            </w:pPr>
            <w:ins w:id="6754" w:author="kiran.krishnan" w:date="2016-09-29T11:10:00Z">
              <w:r>
                <w:t>The configured time after which the Cancel Payment request will be re-send to prevent Till Freeze</w:t>
              </w:r>
            </w:ins>
          </w:p>
          <w:p w:rsidR="00FB18A8" w:rsidRDefault="00FB18A8" w:rsidP="00AF74BC">
            <w:pPr>
              <w:pStyle w:val="ISL2BodyText"/>
              <w:rPr>
                <w:ins w:id="6755" w:author="kiran.krishnan" w:date="2016-09-29T11:11:00Z"/>
              </w:rPr>
            </w:pPr>
            <w:ins w:id="6756" w:author="kiran.krishnan" w:date="2016-09-29T11:11:00Z">
              <w:r>
                <w:t>Value to be set initially as 3000ms.</w:t>
              </w:r>
            </w:ins>
          </w:p>
          <w:p w:rsidR="00FB18A8" w:rsidRDefault="00FB18A8" w:rsidP="00AF74BC">
            <w:pPr>
              <w:pStyle w:val="ISL2BodyText"/>
              <w:rPr>
                <w:ins w:id="6757" w:author="kiran.krishnan" w:date="2016-09-29T11:10:00Z"/>
              </w:rPr>
            </w:pPr>
            <w:ins w:id="6758" w:author="kiran.krishnan" w:date="2016-09-29T11:11:00Z">
              <w:r>
                <w:t>To switch this retry OFF, set the value as 0</w:t>
              </w:r>
            </w:ins>
            <w:bookmarkStart w:id="6759" w:name="_GoBack"/>
            <w:bookmarkEnd w:id="6759"/>
          </w:p>
        </w:tc>
      </w:tr>
      <w:tr w:rsidR="00AF0730" w:rsidTr="00193F61">
        <w:tc>
          <w:tcPr>
            <w:tcW w:w="4172" w:type="dxa"/>
            <w:shd w:val="clear" w:color="auto" w:fill="auto"/>
          </w:tcPr>
          <w:p w:rsidR="00AF0730" w:rsidRPr="00AF74BC" w:rsidRDefault="00AF0730" w:rsidP="00193F61">
            <w:pPr>
              <w:pStyle w:val="ISL2BodyText"/>
            </w:pPr>
            <w:r w:rsidRPr="00AF0730">
              <w:t>CANCEL.WAIT.SCREEN$</w:t>
            </w:r>
          </w:p>
        </w:tc>
        <w:tc>
          <w:tcPr>
            <w:tcW w:w="1181" w:type="dxa"/>
            <w:shd w:val="clear" w:color="auto" w:fill="auto"/>
          </w:tcPr>
          <w:p w:rsidR="00AF0730" w:rsidRDefault="00AF0730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F0730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AF0730" w:rsidRDefault="00AF0730" w:rsidP="00AF74BC">
            <w:pPr>
              <w:pStyle w:val="ISL2BodyText"/>
            </w:pPr>
            <w:r>
              <w:t>The Menu grid ID of the new Processing wait screen when Cancel button is pressed.</w:t>
            </w:r>
          </w:p>
        </w:tc>
      </w:tr>
      <w:tr w:rsidR="00AF0730" w:rsidTr="00193F61">
        <w:tc>
          <w:tcPr>
            <w:tcW w:w="4172" w:type="dxa"/>
            <w:shd w:val="clear" w:color="auto" w:fill="auto"/>
          </w:tcPr>
          <w:p w:rsidR="00AF0730" w:rsidRPr="00AF0730" w:rsidRDefault="000B7C4A" w:rsidP="00193F61">
            <w:pPr>
              <w:pStyle w:val="ISL2BodyText"/>
            </w:pPr>
            <w:r w:rsidRPr="000B7C4A">
              <w:t>CANCEL.WAIT.SCREEN.SDESC%</w:t>
            </w:r>
          </w:p>
        </w:tc>
        <w:tc>
          <w:tcPr>
            <w:tcW w:w="1181" w:type="dxa"/>
            <w:shd w:val="clear" w:color="auto" w:fill="auto"/>
          </w:tcPr>
          <w:p w:rsidR="00AF0730" w:rsidRDefault="00AF0730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F0730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AF0730" w:rsidRDefault="000B7C4A" w:rsidP="00AF74BC">
            <w:pPr>
              <w:pStyle w:val="ISL2BodyText"/>
            </w:pPr>
            <w:r>
              <w:t>The 2*20 Sales descriptor for the new Processing wait screen</w:t>
            </w:r>
          </w:p>
        </w:tc>
      </w:tr>
      <w:tr w:rsidR="000B7C4A" w:rsidTr="00193F61">
        <w:tc>
          <w:tcPr>
            <w:tcW w:w="4172" w:type="dxa"/>
            <w:shd w:val="clear" w:color="auto" w:fill="auto"/>
          </w:tcPr>
          <w:p w:rsidR="000B7C4A" w:rsidRPr="000B7C4A" w:rsidRDefault="000B7C4A" w:rsidP="00193F61">
            <w:pPr>
              <w:pStyle w:val="ISL2BodyText"/>
            </w:pPr>
            <w:r w:rsidRPr="000B7C4A">
              <w:t>CANCEL.ERROR.MSR.SCREEN$</w:t>
            </w:r>
          </w:p>
        </w:tc>
        <w:tc>
          <w:tcPr>
            <w:tcW w:w="1181" w:type="dxa"/>
            <w:shd w:val="clear" w:color="auto" w:fill="auto"/>
          </w:tcPr>
          <w:p w:rsidR="000B7C4A" w:rsidRDefault="000B7C4A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0B7C4A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0B7C4A" w:rsidRDefault="000B7C4A" w:rsidP="000B7C4A">
            <w:pPr>
              <w:pStyle w:val="ISL2BodyText"/>
            </w:pPr>
            <w:r>
              <w:t>The Menu grid ID of new Error screen for MSR attached Tills when Card Payment Freeze</w:t>
            </w:r>
            <w:r w:rsidR="00205A77">
              <w:t xml:space="preserve"> issue</w:t>
            </w:r>
            <w:r>
              <w:t xml:space="preserve"> has occurred. (Payment Complete response is not received back for a ‘Cancel’ button press due to eSP failure)</w:t>
            </w:r>
          </w:p>
        </w:tc>
      </w:tr>
      <w:tr w:rsidR="000B7C4A" w:rsidTr="00193F61">
        <w:tc>
          <w:tcPr>
            <w:tcW w:w="4172" w:type="dxa"/>
            <w:shd w:val="clear" w:color="auto" w:fill="auto"/>
          </w:tcPr>
          <w:p w:rsidR="000B7C4A" w:rsidRPr="000B7C4A" w:rsidRDefault="000B7C4A" w:rsidP="00193F61">
            <w:pPr>
              <w:pStyle w:val="ISL2BodyText"/>
            </w:pPr>
            <w:r w:rsidRPr="000B7C4A">
              <w:t>CANCEL.ERROR.MSR.SCREEN.SDESC%</w:t>
            </w:r>
          </w:p>
        </w:tc>
        <w:tc>
          <w:tcPr>
            <w:tcW w:w="1181" w:type="dxa"/>
            <w:shd w:val="clear" w:color="auto" w:fill="auto"/>
          </w:tcPr>
          <w:p w:rsidR="000B7C4A" w:rsidRDefault="000B7C4A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0B7C4A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0B7C4A" w:rsidRDefault="000B7C4A" w:rsidP="000B7C4A">
            <w:pPr>
              <w:pStyle w:val="ISL2BodyText"/>
            </w:pPr>
            <w:r>
              <w:t xml:space="preserve">The 2*20 Sales descriptor for the new </w:t>
            </w:r>
            <w:r w:rsidRPr="000B7C4A">
              <w:t>CANCEL.ERROR.MSR.SCREEN$</w:t>
            </w:r>
          </w:p>
        </w:tc>
      </w:tr>
      <w:tr w:rsidR="000B7C4A" w:rsidTr="00193F61">
        <w:tc>
          <w:tcPr>
            <w:tcW w:w="4172" w:type="dxa"/>
            <w:shd w:val="clear" w:color="auto" w:fill="auto"/>
          </w:tcPr>
          <w:p w:rsidR="000B7C4A" w:rsidRPr="000B7C4A" w:rsidRDefault="000B7C4A" w:rsidP="00193F61">
            <w:pPr>
              <w:pStyle w:val="ISL2BodyText"/>
            </w:pPr>
            <w:r w:rsidRPr="000B7C4A">
              <w:t>CANCEL.ERROR.NON.MSR.SCREEN$</w:t>
            </w:r>
          </w:p>
        </w:tc>
        <w:tc>
          <w:tcPr>
            <w:tcW w:w="1181" w:type="dxa"/>
            <w:shd w:val="clear" w:color="auto" w:fill="auto"/>
          </w:tcPr>
          <w:p w:rsidR="000B7C4A" w:rsidRDefault="000B7C4A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0B7C4A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0B7C4A" w:rsidRDefault="000B7C4A" w:rsidP="000B7C4A">
            <w:pPr>
              <w:pStyle w:val="ISL2BodyText"/>
            </w:pPr>
            <w:r>
              <w:t xml:space="preserve">The Menu grid ID of new Error screen for No MSR attached Tills when Card Payment Freeze </w:t>
            </w:r>
            <w:r w:rsidR="00205A77">
              <w:t xml:space="preserve">issue </w:t>
            </w:r>
            <w:r>
              <w:t>has occurred. (When Payment Complete response is not received back for a ‘Cancel’ button press due to eSP failure)</w:t>
            </w:r>
          </w:p>
        </w:tc>
      </w:tr>
      <w:tr w:rsidR="000B7C4A" w:rsidTr="00193F61">
        <w:tc>
          <w:tcPr>
            <w:tcW w:w="4172" w:type="dxa"/>
            <w:shd w:val="clear" w:color="auto" w:fill="auto"/>
          </w:tcPr>
          <w:p w:rsidR="000B7C4A" w:rsidRPr="000B7C4A" w:rsidRDefault="000B7C4A" w:rsidP="00193F61">
            <w:pPr>
              <w:pStyle w:val="ISL2BodyText"/>
            </w:pPr>
            <w:r w:rsidRPr="000B7C4A">
              <w:t>CANCEL.ERROR.NON.MSR.SCREEN.SDESC%</w:t>
            </w:r>
          </w:p>
        </w:tc>
        <w:tc>
          <w:tcPr>
            <w:tcW w:w="1181" w:type="dxa"/>
            <w:shd w:val="clear" w:color="auto" w:fill="auto"/>
          </w:tcPr>
          <w:p w:rsidR="000B7C4A" w:rsidRDefault="000B7C4A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0B7C4A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0B7C4A" w:rsidRDefault="000B7C4A" w:rsidP="000B7C4A">
            <w:pPr>
              <w:pStyle w:val="ISL2BodyText"/>
            </w:pPr>
            <w:r>
              <w:t xml:space="preserve">The 2*20 Sales descriptor for the new </w:t>
            </w:r>
            <w:r w:rsidRPr="000B7C4A">
              <w:t>CANCEL.ERROR.NON.MSR.SCREEN$</w:t>
            </w:r>
          </w:p>
        </w:tc>
      </w:tr>
      <w:tr w:rsidR="000B7C4A" w:rsidTr="00193F61">
        <w:tc>
          <w:tcPr>
            <w:tcW w:w="4172" w:type="dxa"/>
            <w:shd w:val="clear" w:color="auto" w:fill="auto"/>
          </w:tcPr>
          <w:p w:rsidR="000B7C4A" w:rsidRPr="000B7C4A" w:rsidRDefault="000B7C4A" w:rsidP="00193F61">
            <w:pPr>
              <w:pStyle w:val="ISL2BodyText"/>
            </w:pPr>
            <w:r w:rsidRPr="000B7C4A">
              <w:t>EOT.RELOAD.NONCNTRLTILL.SCREEN$</w:t>
            </w:r>
          </w:p>
        </w:tc>
        <w:tc>
          <w:tcPr>
            <w:tcW w:w="1181" w:type="dxa"/>
            <w:shd w:val="clear" w:color="auto" w:fill="auto"/>
          </w:tcPr>
          <w:p w:rsidR="000B7C4A" w:rsidRDefault="000B7C4A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0B7C4A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ASCII </w:t>
            </w:r>
          </w:p>
        </w:tc>
        <w:tc>
          <w:tcPr>
            <w:tcW w:w="4743" w:type="dxa"/>
            <w:shd w:val="clear" w:color="auto" w:fill="auto"/>
          </w:tcPr>
          <w:p w:rsidR="000B7C4A" w:rsidRDefault="000B7C4A" w:rsidP="00205A77">
            <w:pPr>
              <w:pStyle w:val="ISL2BodyText"/>
            </w:pPr>
            <w:r>
              <w:t>The Menu grid ID of new Error screen</w:t>
            </w:r>
            <w:r w:rsidR="00205A77">
              <w:t xml:space="preserve"> to be shown in a non controller Till</w:t>
            </w:r>
            <w:r>
              <w:t xml:space="preserve"> </w:t>
            </w:r>
            <w:r w:rsidR="00205A77">
              <w:t>at End of the transaction after a card payment freeze issue has occurred.</w:t>
            </w:r>
          </w:p>
        </w:tc>
      </w:tr>
      <w:tr w:rsidR="00205A77" w:rsidTr="00193F61">
        <w:tc>
          <w:tcPr>
            <w:tcW w:w="4172" w:type="dxa"/>
            <w:shd w:val="clear" w:color="auto" w:fill="auto"/>
          </w:tcPr>
          <w:p w:rsidR="00205A77" w:rsidRPr="000B7C4A" w:rsidRDefault="00205A77" w:rsidP="00193F61">
            <w:pPr>
              <w:pStyle w:val="ISL2BodyText"/>
            </w:pPr>
            <w:r w:rsidRPr="00205A77">
              <w:t>EOT.RELOAD.NONCNTRLTILL.SCREEN.SDESC%</w:t>
            </w:r>
          </w:p>
        </w:tc>
        <w:tc>
          <w:tcPr>
            <w:tcW w:w="1181" w:type="dxa"/>
            <w:shd w:val="clear" w:color="auto" w:fill="auto"/>
          </w:tcPr>
          <w:p w:rsidR="00205A77" w:rsidRDefault="00205A77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205A77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205A77" w:rsidRDefault="00205A77" w:rsidP="00205A77">
            <w:pPr>
              <w:pStyle w:val="ISL2BodyText"/>
            </w:pPr>
            <w:r>
              <w:t xml:space="preserve">The 2*20 Sales descriptor for the new  </w:t>
            </w:r>
            <w:r w:rsidRPr="000B7C4A">
              <w:t>EOT.RELOAD.NONCNTRLTILL.SCREEN$</w:t>
            </w:r>
          </w:p>
        </w:tc>
      </w:tr>
      <w:tr w:rsidR="00205A77" w:rsidTr="00193F61">
        <w:tc>
          <w:tcPr>
            <w:tcW w:w="4172" w:type="dxa"/>
            <w:shd w:val="clear" w:color="auto" w:fill="auto"/>
          </w:tcPr>
          <w:p w:rsidR="00205A77" w:rsidRPr="00205A77" w:rsidRDefault="00205A77" w:rsidP="00193F61">
            <w:pPr>
              <w:pStyle w:val="ISL2BodyText"/>
            </w:pPr>
            <w:r w:rsidRPr="00205A77">
              <w:t>EOT.RELOAD.CNTRLRTILL.SCREEN$</w:t>
            </w:r>
          </w:p>
        </w:tc>
        <w:tc>
          <w:tcPr>
            <w:tcW w:w="1181" w:type="dxa"/>
            <w:shd w:val="clear" w:color="auto" w:fill="auto"/>
          </w:tcPr>
          <w:p w:rsidR="00205A77" w:rsidRDefault="00205A77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205A77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205A77" w:rsidRDefault="00205A77" w:rsidP="00205A77">
            <w:pPr>
              <w:pStyle w:val="ISL2BodyText"/>
            </w:pPr>
            <w:r>
              <w:t>The Menu grid ID of new Error screen to be shown in a controller Till at End of the transaction after a card payment freeze issue has occurred.</w:t>
            </w:r>
          </w:p>
        </w:tc>
      </w:tr>
      <w:tr w:rsidR="00205A77" w:rsidTr="00193F61">
        <w:tc>
          <w:tcPr>
            <w:tcW w:w="4172" w:type="dxa"/>
            <w:shd w:val="clear" w:color="auto" w:fill="auto"/>
          </w:tcPr>
          <w:p w:rsidR="00205A77" w:rsidRPr="00205A77" w:rsidRDefault="00205A77" w:rsidP="00193F61">
            <w:pPr>
              <w:pStyle w:val="ISL2BodyText"/>
            </w:pPr>
            <w:r w:rsidRPr="00205A77">
              <w:t>EOT.RELOAD.CNTRLRTILL.SCREEN.SDESC%</w:t>
            </w:r>
          </w:p>
        </w:tc>
        <w:tc>
          <w:tcPr>
            <w:tcW w:w="1181" w:type="dxa"/>
            <w:shd w:val="clear" w:color="auto" w:fill="auto"/>
          </w:tcPr>
          <w:p w:rsidR="00205A77" w:rsidRDefault="00205A77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205A77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205A77" w:rsidRDefault="00205A77" w:rsidP="00205A77">
            <w:pPr>
              <w:pStyle w:val="ISL2BodyText"/>
            </w:pPr>
            <w:r>
              <w:t xml:space="preserve">The 2*20 Sales descriptor for the new  </w:t>
            </w:r>
            <w:r w:rsidRPr="00205A77">
              <w:t>EOT.RELOAD.CNTRLRTILL.SCREEN$</w:t>
            </w:r>
          </w:p>
        </w:tc>
      </w:tr>
      <w:tr w:rsidR="00205A77" w:rsidTr="00193F61">
        <w:tc>
          <w:tcPr>
            <w:tcW w:w="4172" w:type="dxa"/>
            <w:shd w:val="clear" w:color="auto" w:fill="auto"/>
          </w:tcPr>
          <w:p w:rsidR="00205A77" w:rsidRPr="00205A77" w:rsidRDefault="00205A77" w:rsidP="00193F61">
            <w:pPr>
              <w:pStyle w:val="ISL2BodyText"/>
            </w:pPr>
            <w:r w:rsidRPr="00205A77">
              <w:t>CARD.TIMEOUT.ADVLOG</w:t>
            </w:r>
          </w:p>
        </w:tc>
        <w:tc>
          <w:tcPr>
            <w:tcW w:w="1181" w:type="dxa"/>
            <w:shd w:val="clear" w:color="auto" w:fill="auto"/>
          </w:tcPr>
          <w:p w:rsidR="00205A77" w:rsidRDefault="00205A77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205A77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</w:t>
            </w:r>
          </w:p>
          <w:p w:rsidR="00E94A91" w:rsidRDefault="00E94A91" w:rsidP="00193F6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205A77" w:rsidRDefault="00E94A91" w:rsidP="00205A77">
            <w:pPr>
              <w:pStyle w:val="ISL2BodyText"/>
            </w:pPr>
            <w:r>
              <w:t>When card payment freeze issue occurs, an ADVAUDIT log will be written with the transaction number.</w:t>
            </w:r>
          </w:p>
          <w:p w:rsidR="00E94A91" w:rsidRDefault="00E94A91" w:rsidP="00205A77">
            <w:pPr>
              <w:pStyle w:val="ISL2BodyText"/>
            </w:pPr>
            <w:r>
              <w:t>This flag is the switch for ADVAUDIT logging.</w:t>
            </w:r>
          </w:p>
          <w:p w:rsidR="00E94A91" w:rsidRDefault="00E94A91" w:rsidP="00E94A91">
            <w:pPr>
              <w:pStyle w:val="ISL2BodyText"/>
            </w:pPr>
            <w:r>
              <w:t>Possible values are as follows:</w:t>
            </w:r>
          </w:p>
          <w:p w:rsidR="00E94A91" w:rsidRDefault="00E94A91" w:rsidP="00E94A91">
            <w:pPr>
              <w:pStyle w:val="ISL2BodyText"/>
            </w:pPr>
            <w:r>
              <w:t>0 = ADVAUDIT for payment freeze switched OFF</w:t>
            </w:r>
          </w:p>
          <w:p w:rsidR="00E94A91" w:rsidRDefault="00E94A91" w:rsidP="00E94A91">
            <w:pPr>
              <w:pStyle w:val="ISL2BodyText"/>
            </w:pPr>
            <w:r>
              <w:t>-1 = ADVAUDIT for payment freeze switched ON</w:t>
            </w:r>
          </w:p>
          <w:p w:rsidR="00E94A91" w:rsidRDefault="00E94A91" w:rsidP="00E94A91">
            <w:pPr>
              <w:pStyle w:val="ISL2BodyText"/>
            </w:pPr>
          </w:p>
          <w:p w:rsidR="00E94A91" w:rsidRDefault="00E94A91" w:rsidP="00205A77">
            <w:pPr>
              <w:pStyle w:val="ISL2BodyText"/>
            </w:pPr>
          </w:p>
        </w:tc>
      </w:tr>
    </w:tbl>
    <w:p w:rsidR="00193F61" w:rsidRDefault="00193F61" w:rsidP="00193F61">
      <w:pPr>
        <w:pStyle w:val="ISL3Hdr"/>
        <w:numPr>
          <w:ilvl w:val="0"/>
          <w:numId w:val="0"/>
        </w:numPr>
        <w:ind w:left="567"/>
        <w:rPr>
          <w:snapToGrid w:val="0"/>
        </w:rPr>
      </w:pPr>
    </w:p>
    <w:p w:rsidR="00C854B3" w:rsidRPr="00C854B3" w:rsidRDefault="00C854B3" w:rsidP="00E04AC8">
      <w:pPr>
        <w:pStyle w:val="ISL3Hdr"/>
        <w:rPr>
          <w:snapToGrid w:val="0"/>
        </w:rPr>
      </w:pPr>
      <w:r>
        <w:rPr>
          <w:snapToGrid w:val="0"/>
        </w:rPr>
        <w:t xml:space="preserve"> </w:t>
      </w:r>
      <w:bookmarkStart w:id="6760" w:name="_Toc461608934"/>
      <w:r>
        <w:rPr>
          <w:snapToGrid w:val="0"/>
        </w:rPr>
        <w:t xml:space="preserve">Record 73 - </w:t>
      </w:r>
      <w:r>
        <w:t>“Other” Payment main Control button for UK &amp; ROI stores</w:t>
      </w:r>
      <w:bookmarkEnd w:id="6760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C854B3" w:rsidTr="00C854B3">
        <w:tc>
          <w:tcPr>
            <w:tcW w:w="4172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4B3" w:rsidTr="00C854B3">
        <w:tc>
          <w:tcPr>
            <w:tcW w:w="4172" w:type="dxa"/>
            <w:shd w:val="clear" w:color="auto" w:fill="auto"/>
          </w:tcPr>
          <w:p w:rsidR="00C854B3" w:rsidRDefault="00C854B3" w:rsidP="00C854B3">
            <w:pPr>
              <w:pStyle w:val="ISL2BodyText"/>
            </w:pPr>
            <w:r>
              <w:t>TILL.COUPON.BUTTON.UK</w:t>
            </w:r>
          </w:p>
        </w:tc>
        <w:tc>
          <w:tcPr>
            <w:tcW w:w="1181" w:type="dxa"/>
            <w:shd w:val="clear" w:color="auto" w:fill="auto"/>
          </w:tcPr>
          <w:p w:rsidR="00C854B3" w:rsidRDefault="00C854B3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C854B3" w:rsidRDefault="00C854B3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C854B3" w:rsidRDefault="00C854B3" w:rsidP="00C854B3">
            <w:pPr>
              <w:pStyle w:val="ISL2BodyText"/>
            </w:pPr>
            <w:r>
              <w:t xml:space="preserve">Main control switch for UK Coupon buttons in “Other” payment  option </w:t>
            </w:r>
          </w:p>
          <w:p w:rsidR="00C854B3" w:rsidRDefault="00C854B3" w:rsidP="00C854B3">
            <w:pPr>
              <w:pStyle w:val="ISL2BodyText"/>
            </w:pPr>
            <w:r>
              <w:t>Possible values are as follows:</w:t>
            </w:r>
          </w:p>
          <w:p w:rsidR="00C854B3" w:rsidRDefault="00C854B3" w:rsidP="00C854B3">
            <w:pPr>
              <w:pStyle w:val="ISL2BodyText"/>
            </w:pPr>
            <w:r>
              <w:t>0 = switched OFF</w:t>
            </w:r>
          </w:p>
          <w:p w:rsidR="00C854B3" w:rsidRDefault="00C854B3" w:rsidP="00C854B3">
            <w:pPr>
              <w:pStyle w:val="ISL2BodyText"/>
            </w:pPr>
            <w:r>
              <w:t>-1 = switched ON</w:t>
            </w:r>
          </w:p>
          <w:p w:rsidR="00C854B3" w:rsidRDefault="00C854B3" w:rsidP="00C854B3">
            <w:pPr>
              <w:pStyle w:val="ISL2BodyText"/>
            </w:pPr>
          </w:p>
          <w:p w:rsidR="00C854B3" w:rsidRDefault="00C854B3" w:rsidP="00C854B3">
            <w:pPr>
              <w:pStyle w:val="ISL2BodyText"/>
            </w:pPr>
            <w:r>
              <w:t>Initial value will be -1</w:t>
            </w:r>
            <w:r w:rsidR="00DD76E6">
              <w:t xml:space="preserve"> in UK &amp; 0 in ROI</w:t>
            </w:r>
          </w:p>
        </w:tc>
      </w:tr>
      <w:tr w:rsidR="00DD76E6" w:rsidTr="00C854B3">
        <w:tc>
          <w:tcPr>
            <w:tcW w:w="4172" w:type="dxa"/>
            <w:shd w:val="clear" w:color="auto" w:fill="auto"/>
          </w:tcPr>
          <w:p w:rsidR="00DD76E6" w:rsidRDefault="00DD76E6" w:rsidP="00C854B3">
            <w:pPr>
              <w:pStyle w:val="ISL2BodyText"/>
            </w:pPr>
            <w:r>
              <w:t>TILL.COUPON.BUTTON.ROI</w:t>
            </w:r>
          </w:p>
        </w:tc>
        <w:tc>
          <w:tcPr>
            <w:tcW w:w="1181" w:type="dxa"/>
            <w:shd w:val="clear" w:color="auto" w:fill="auto"/>
          </w:tcPr>
          <w:p w:rsidR="00DD76E6" w:rsidRDefault="00DD76E6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DD76E6" w:rsidRDefault="00DD76E6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DD76E6" w:rsidRDefault="00DD76E6" w:rsidP="00C854B3">
            <w:pPr>
              <w:pStyle w:val="ISL2BodyText"/>
            </w:pPr>
            <w:r>
              <w:t>Main control switch for ROI Coupon buttons in “Other” payment  option</w:t>
            </w:r>
          </w:p>
          <w:p w:rsidR="00DD76E6" w:rsidRDefault="00DD76E6" w:rsidP="00C854B3">
            <w:pPr>
              <w:pStyle w:val="ISL2BodyText"/>
            </w:pPr>
          </w:p>
          <w:p w:rsidR="00DD76E6" w:rsidRDefault="00DD76E6" w:rsidP="00DD76E6">
            <w:pPr>
              <w:pStyle w:val="ISL2BodyText"/>
            </w:pPr>
            <w:r>
              <w:t>Possible values are as follows:</w:t>
            </w:r>
          </w:p>
          <w:p w:rsidR="00DD76E6" w:rsidRDefault="00DD76E6" w:rsidP="00DD76E6">
            <w:pPr>
              <w:pStyle w:val="ISL2BodyText"/>
            </w:pPr>
            <w:r>
              <w:t>0 = switched OFF</w:t>
            </w:r>
          </w:p>
          <w:p w:rsidR="00DD76E6" w:rsidRDefault="00DD76E6" w:rsidP="00DD76E6">
            <w:pPr>
              <w:pStyle w:val="ISL2BodyText"/>
            </w:pPr>
            <w:r>
              <w:t>-1 = switched ON</w:t>
            </w:r>
          </w:p>
          <w:p w:rsidR="00DD76E6" w:rsidRDefault="00DD76E6" w:rsidP="00DD76E6">
            <w:pPr>
              <w:pStyle w:val="ISL2BodyText"/>
            </w:pPr>
          </w:p>
          <w:p w:rsidR="00DD76E6" w:rsidRDefault="00DD76E6" w:rsidP="00DD76E6">
            <w:pPr>
              <w:pStyle w:val="ISL2BodyText"/>
            </w:pPr>
            <w:r>
              <w:t>Initial value will be 0 in UK &amp; -1 in ROI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COUPONBLOCK.SCO.SWITCH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Switch for new Coupon Block SCO screen suggested</w:t>
            </w:r>
          </w:p>
          <w:p w:rsidR="00A611B8" w:rsidRDefault="00A611B8" w:rsidP="00C854B3">
            <w:pPr>
              <w:pStyle w:val="ISL2BodyText"/>
            </w:pPr>
            <w:r>
              <w:t>Initial value will be 0</w:t>
            </w:r>
          </w:p>
        </w:tc>
      </w:tr>
    </w:tbl>
    <w:p w:rsidR="00C854B3" w:rsidRDefault="00C854B3" w:rsidP="00C854B3">
      <w:pPr>
        <w:pStyle w:val="ISL3Hdr"/>
        <w:numPr>
          <w:ilvl w:val="0"/>
          <w:numId w:val="0"/>
        </w:numPr>
        <w:ind w:left="567"/>
        <w:rPr>
          <w:snapToGrid w:val="0"/>
        </w:rPr>
      </w:pPr>
    </w:p>
    <w:p w:rsidR="00C854B3" w:rsidRPr="00C854B3" w:rsidRDefault="00C854B3" w:rsidP="00E04AC8">
      <w:pPr>
        <w:pStyle w:val="ISL3Hdr"/>
        <w:rPr>
          <w:snapToGrid w:val="0"/>
        </w:rPr>
      </w:pPr>
      <w:r>
        <w:rPr>
          <w:snapToGrid w:val="0"/>
        </w:rPr>
        <w:t xml:space="preserve"> </w:t>
      </w:r>
      <w:bookmarkStart w:id="6761" w:name="_Toc461608935"/>
      <w:r>
        <w:rPr>
          <w:snapToGrid w:val="0"/>
        </w:rPr>
        <w:t xml:space="preserve">Record 74 - </w:t>
      </w:r>
      <w:r>
        <w:t>Individual Button control for the “Other” payment Till buttons</w:t>
      </w:r>
      <w:bookmarkEnd w:id="6761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C854B3" w:rsidTr="00C854B3">
        <w:tc>
          <w:tcPr>
            <w:tcW w:w="4172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C854B3" w:rsidRDefault="00C854B3" w:rsidP="00C854B3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TILL.PAY.LUNCHEON.VOUCHER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Luncheon Voucher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C854B3">
            <w:pPr>
              <w:pStyle w:val="ISL2BodyText"/>
            </w:pPr>
            <w:r>
              <w:t>Initial value will be -1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TILL.PAY.LOVE2SHOP.VOUCHER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D53AB9"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Love2shop Voucher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A611B8">
            <w:pPr>
              <w:pStyle w:val="ISL2BodyText"/>
            </w:pPr>
            <w:r>
              <w:t>Initial value will be -1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TILL.PAY.SODEXO.VOUCHER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D53AB9"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Sodexo Voucher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A611B8">
            <w:pPr>
              <w:pStyle w:val="ISL2BodyText"/>
            </w:pPr>
            <w:r>
              <w:t>Initial value will be -1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TILLPAY.BONUS.BOND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D53AB9"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Bonus bond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A611B8">
            <w:pPr>
              <w:pStyle w:val="ISL2BodyText"/>
            </w:pPr>
            <w:r>
              <w:lastRenderedPageBreak/>
              <w:t>Initial value will be -1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lastRenderedPageBreak/>
              <w:t>TILLPAY.BOOTS.COUPON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D53AB9"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Boots Coupon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A611B8">
            <w:pPr>
              <w:pStyle w:val="ISL2BodyText"/>
            </w:pPr>
            <w:r>
              <w:t>Initial value will be -1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TILLPAY.MANUFACTURERS.COUPON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D53AB9"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Manufacturers Coupon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A611B8">
            <w:pPr>
              <w:pStyle w:val="ISL2BodyText"/>
            </w:pPr>
            <w:r>
              <w:t>Initial value will be -1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TILLPAY.BOOTS.GIFTVOUCHER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D53AB9"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Boots Gift Voucher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A611B8">
            <w:pPr>
              <w:pStyle w:val="ISL2BodyText"/>
            </w:pPr>
            <w:r>
              <w:t>Initial value will be -1</w:t>
            </w:r>
          </w:p>
        </w:tc>
      </w:tr>
      <w:tr w:rsidR="00A611B8" w:rsidTr="00C854B3">
        <w:tc>
          <w:tcPr>
            <w:tcW w:w="4172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TILLPAY.EUROSTRLNG.GIFTVOUCHER</w:t>
            </w:r>
          </w:p>
        </w:tc>
        <w:tc>
          <w:tcPr>
            <w:tcW w:w="1181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A611B8" w:rsidRDefault="00A611B8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D53AB9">
              <w:rPr>
                <w:snapToGrid w:val="0"/>
                <w:color w:val="000000"/>
                <w:sz w:val="22"/>
              </w:rPr>
              <w:t>INT</w:t>
            </w:r>
          </w:p>
        </w:tc>
        <w:tc>
          <w:tcPr>
            <w:tcW w:w="4743" w:type="dxa"/>
            <w:shd w:val="clear" w:color="auto" w:fill="auto"/>
          </w:tcPr>
          <w:p w:rsidR="00A611B8" w:rsidRDefault="00A611B8" w:rsidP="00C854B3">
            <w:pPr>
              <w:pStyle w:val="ISL2BodyText"/>
            </w:pPr>
            <w:r>
              <w:t>Control switch for Sterling Gift voucher(ROI) &amp; Euro Gift Voucher(UK)  in “Other” payment  option</w:t>
            </w:r>
          </w:p>
          <w:p w:rsidR="00A611B8" w:rsidRDefault="00A611B8" w:rsidP="00A611B8">
            <w:pPr>
              <w:pStyle w:val="ISL2BodyText"/>
            </w:pPr>
            <w:r>
              <w:t>0 = switched OFF</w:t>
            </w:r>
          </w:p>
          <w:p w:rsidR="00A611B8" w:rsidRDefault="00A611B8" w:rsidP="00A611B8">
            <w:pPr>
              <w:pStyle w:val="ISL2BodyText"/>
            </w:pPr>
            <w:r>
              <w:t>-1 = switched ON</w:t>
            </w:r>
          </w:p>
          <w:p w:rsidR="00A611B8" w:rsidRDefault="00A611B8" w:rsidP="00A611B8">
            <w:pPr>
              <w:pStyle w:val="ISL2BodyText"/>
            </w:pPr>
            <w:r>
              <w:t>Initial value will be -1</w:t>
            </w:r>
          </w:p>
        </w:tc>
      </w:tr>
    </w:tbl>
    <w:p w:rsidR="00C854B3" w:rsidRDefault="00C854B3" w:rsidP="00C854B3">
      <w:pPr>
        <w:pStyle w:val="ISL3Hdr"/>
        <w:numPr>
          <w:ilvl w:val="0"/>
          <w:numId w:val="0"/>
        </w:numPr>
        <w:ind w:left="567"/>
        <w:rPr>
          <w:snapToGrid w:val="0"/>
        </w:rPr>
      </w:pPr>
    </w:p>
    <w:p w:rsidR="00D02189" w:rsidRDefault="00D02189" w:rsidP="00E04AC8">
      <w:pPr>
        <w:pStyle w:val="ISL3Hdr"/>
        <w:rPr>
          <w:snapToGrid w:val="0"/>
        </w:rPr>
      </w:pPr>
      <w:bookmarkStart w:id="6762" w:name="_Toc461608936"/>
      <w:r>
        <w:rPr>
          <w:snapToGrid w:val="0"/>
        </w:rPr>
        <w:t xml:space="preserve">record 77 </w:t>
      </w:r>
      <w:r w:rsidR="00B9290F">
        <w:rPr>
          <w:snapToGrid w:val="0"/>
        </w:rPr>
        <w:t>–</w:t>
      </w:r>
      <w:r>
        <w:rPr>
          <w:snapToGrid w:val="0"/>
        </w:rPr>
        <w:t xml:space="preserve"> PMED</w:t>
      </w:r>
      <w:bookmarkEnd w:id="67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PMED.ACTIVE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the PMED system is on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PMED.PREFIX$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PMED.REASON%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D02189" w:rsidRPr="00B9290F" w:rsidRDefault="00D02189" w:rsidP="00E04AC8">
      <w:pPr>
        <w:pStyle w:val="ISL3Hdr"/>
        <w:rPr>
          <w:snapToGrid w:val="0"/>
        </w:rPr>
      </w:pPr>
      <w:bookmarkStart w:id="6763" w:name="_Toc461608937"/>
      <w:r w:rsidRPr="00B9290F">
        <w:rPr>
          <w:snapToGrid w:val="0"/>
        </w:rPr>
        <w:t>record 78 - advice items</w:t>
      </w:r>
      <w:bookmarkEnd w:id="67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ADVICE.ITEMS$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List of item codes for which an advice message is printed on the receipt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64" w:name="_Toc461608938"/>
      <w:r>
        <w:rPr>
          <w:snapToGrid w:val="0"/>
        </w:rPr>
        <w:t>record 79 – Painkillers and pharmacy items</w:t>
      </w:r>
      <w:bookmarkEnd w:id="67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the painkiller system is on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ALLOWED%(1)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aspirin unrestricted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else number of aspirin items that can be sold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ALLOWED%(2)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paracetamol unrestricted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else number of paracetamol items that can be sold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ALLOWED%(3)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ibuprofen unrestricted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else number of ibuprofen items that can be sold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ALLOWED%(4)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pharmacy (P) unrestricted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else number of pharmacy items that can be sold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FLAGS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0x0001 - Also restrict non-solids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0x0002 - Aspirin warning (pharm)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0x0004 - Aspirin warning (non-pharm)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0x0008 - Give advice prompt (pharm)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0x0010 - Give advice prompt (non-pharm)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0x0020 - Print 'contains' lines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0x0040 - Print trailer lines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0x0080 - Print PItem warning (H&amp;B stores)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lastRenderedPageBreak/>
              <w:t>0x0100 - Also restrict at pharm tills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65" w:name="_Toc461608939"/>
      <w:r>
        <w:rPr>
          <w:snapToGrid w:val="0"/>
        </w:rPr>
        <w:lastRenderedPageBreak/>
        <w:t>record 80 - trailer</w:t>
      </w:r>
      <w:bookmarkEnd w:id="67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90"/>
        <w:gridCol w:w="4845"/>
      </w:tblGrid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TRAILER1$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Trailer message line 1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TRAILER2$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Trailer message line 2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</w:rPr>
              <w:t>record 81 - trailer</w:t>
            </w: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TRAILER3$</w:t>
            </w:r>
          </w:p>
        </w:tc>
        <w:tc>
          <w:tcPr>
            <w:tcW w:w="1190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Trailer message line 3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66" w:name="_Toc461608940"/>
      <w:r>
        <w:rPr>
          <w:snapToGrid w:val="0"/>
        </w:rPr>
        <w:t>record 82 - coffee shop</w:t>
      </w:r>
      <w:bookmarkEnd w:id="67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15"/>
        <w:gridCol w:w="1136"/>
        <w:gridCol w:w="4845"/>
      </w:tblGrid>
      <w:tr w:rsidR="00D02189" w:rsidTr="00D02189">
        <w:tc>
          <w:tcPr>
            <w:tcW w:w="281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36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81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COFFEE.ACTIVE</w:t>
            </w:r>
          </w:p>
        </w:tc>
        <w:tc>
          <w:tcPr>
            <w:tcW w:w="1136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active</w:t>
            </w:r>
          </w:p>
        </w:tc>
      </w:tr>
      <w:tr w:rsidR="00D02189" w:rsidTr="00D02189">
        <w:tc>
          <w:tcPr>
            <w:tcW w:w="281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COFFEE.PIPE.ID$</w:t>
            </w:r>
          </w:p>
        </w:tc>
        <w:tc>
          <w:tcPr>
            <w:tcW w:w="1136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PRS pipe ID of COFFEEPR pipe</w:t>
            </w:r>
          </w:p>
        </w:tc>
      </w:tr>
      <w:tr w:rsidR="00D02189" w:rsidTr="00D02189">
        <w:tc>
          <w:tcPr>
            <w:tcW w:w="281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COFFEE.NO.VAT.BASE$</w:t>
            </w:r>
          </w:p>
        </w:tc>
        <w:tc>
          <w:tcPr>
            <w:tcW w:w="1136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4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Base barcode for takeaway coffee shop items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767" w:name="_Toc461608941"/>
      <w:r>
        <w:rPr>
          <w:snapToGrid w:val="0"/>
        </w:rPr>
        <w:t>record 83 – NOT USED</w:t>
      </w:r>
      <w:bookmarkEnd w:id="6767"/>
    </w:p>
    <w:p w:rsidR="00D02189" w:rsidRDefault="00D02189" w:rsidP="00E04AC8">
      <w:pPr>
        <w:pStyle w:val="ISL3Hdr"/>
        <w:rPr>
          <w:snapToGrid w:val="0"/>
        </w:rPr>
      </w:pPr>
      <w:bookmarkStart w:id="6768" w:name="_Toc461608942"/>
      <w:r>
        <w:rPr>
          <w:snapToGrid w:val="0"/>
        </w:rPr>
        <w:t>record 84 – not used</w:t>
      </w:r>
      <w:bookmarkEnd w:id="6768"/>
    </w:p>
    <w:p w:rsidR="00D02189" w:rsidRDefault="00D02189" w:rsidP="00E04AC8">
      <w:pPr>
        <w:pStyle w:val="ISL3Hdr"/>
        <w:rPr>
          <w:snapToGrid w:val="0"/>
        </w:rPr>
      </w:pPr>
      <w:bookmarkStart w:id="6769" w:name="_Toc461608943"/>
      <w:r>
        <w:rPr>
          <w:snapToGrid w:val="0"/>
        </w:rPr>
        <w:t>record 85 - pharmacy</w:t>
      </w:r>
      <w:bookmarkEnd w:id="67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7"/>
        <w:gridCol w:w="1177"/>
        <w:gridCol w:w="5158"/>
      </w:tblGrid>
      <w:tr w:rsidR="00D02189" w:rsidTr="00D02189">
        <w:trPr>
          <w:cantSplit/>
        </w:trPr>
        <w:tc>
          <w:tcPr>
            <w:tcW w:w="259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77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PHARM.STORE</w:t>
            </w:r>
          </w:p>
        </w:tc>
        <w:tc>
          <w:tcPr>
            <w:tcW w:w="117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All non-pharmacy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 = All pharmacy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2 = Partially deregistered store (some tills trade as BTC, and some as BOOTS STORES LTD)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store has a pharmacy</w:t>
            </w:r>
          </w:p>
        </w:tc>
      </w:tr>
      <w:tr w:rsidR="00D02189" w:rsidTr="00D02189">
        <w:trPr>
          <w:cantSplit/>
        </w:trPr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PHARM.ADV.DESC%</w:t>
            </w:r>
          </w:p>
        </w:tc>
        <w:tc>
          <w:tcPr>
            <w:tcW w:w="117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1st descriptor for advice lines for pharmacy store</w:t>
            </w:r>
          </w:p>
        </w:tc>
      </w:tr>
      <w:tr w:rsidR="00D02189" w:rsidTr="00D02189">
        <w:trPr>
          <w:cantSplit/>
        </w:trPr>
        <w:tc>
          <w:tcPr>
            <w:tcW w:w="259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OTHER.ADV.DESC%</w:t>
            </w:r>
          </w:p>
        </w:tc>
        <w:tc>
          <w:tcPr>
            <w:tcW w:w="1177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1st descriptor for advice lines for non-pharm store</w:t>
            </w:r>
          </w:p>
        </w:tc>
      </w:tr>
    </w:tbl>
    <w:p w:rsidR="00294E06" w:rsidRDefault="00294E06" w:rsidP="00E04AC8">
      <w:pPr>
        <w:pStyle w:val="ISL3Hdr"/>
      </w:pPr>
      <w:bookmarkStart w:id="6770" w:name="_Toc461608944"/>
      <w:r>
        <w:t>Record 86 – Airport Flight/Boarding Card</w:t>
      </w:r>
      <w:bookmarkEnd w:id="6770"/>
      <w:r>
        <w:t xml:space="preserve"> </w:t>
      </w:r>
    </w:p>
    <w:p w:rsidR="00294E06" w:rsidRDefault="00294E06" w:rsidP="00294E06">
      <w:pPr>
        <w:pStyle w:val="ISL2Txt"/>
      </w:pPr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294E06" w:rsidTr="00C16342">
        <w:tc>
          <w:tcPr>
            <w:tcW w:w="4172" w:type="dxa"/>
            <w:shd w:val="clear" w:color="auto" w:fill="D9D9D9" w:themeFill="background1" w:themeFillShade="D9"/>
          </w:tcPr>
          <w:p w:rsidR="00294E06" w:rsidRDefault="00294E06" w:rsidP="00C16342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294E06" w:rsidRDefault="00294E06" w:rsidP="00C16342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94E06" w:rsidRDefault="00294E06" w:rsidP="00C16342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294E06" w:rsidRDefault="00294E06" w:rsidP="00C16342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4E06" w:rsidRPr="0026756C" w:rsidTr="00C16342">
        <w:tc>
          <w:tcPr>
            <w:tcW w:w="4172" w:type="dxa"/>
            <w:shd w:val="clear" w:color="auto" w:fill="auto"/>
          </w:tcPr>
          <w:p w:rsidR="00294E06" w:rsidRPr="00212421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VALIDATE.FLIGHT.NO</w:t>
            </w:r>
          </w:p>
        </w:tc>
        <w:tc>
          <w:tcPr>
            <w:tcW w:w="1181" w:type="dxa"/>
            <w:shd w:val="clear" w:color="auto" w:fill="auto"/>
          </w:tcPr>
          <w:p w:rsidR="00294E06" w:rsidRDefault="00294E06" w:rsidP="00C16342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294E06" w:rsidRDefault="00294E06" w:rsidP="00C16342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9A7ADD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Validate Flight Number</w:t>
            </w:r>
          </w:p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0  = Flight number validation off</w:t>
            </w:r>
          </w:p>
          <w:p w:rsidR="00294E06" w:rsidRPr="00212421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-1 = Flight number validation on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Default="00294E06" w:rsidP="00294E06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Delimiter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Comma</w:t>
            </w:r>
          </w:p>
        </w:tc>
        <w:tc>
          <w:tcPr>
            <w:tcW w:w="4743" w:type="dxa"/>
            <w:shd w:val="clear" w:color="auto" w:fill="auto"/>
          </w:tcPr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,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VALIDATE.FLIGHT.PROMPT$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9A7ADD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Validate Flight Prompt , EG</w:t>
            </w:r>
          </w:p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ENTER FLIGHT NUMBER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Default="00294E06" w:rsidP="00294E06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Delimiter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Comma</w:t>
            </w:r>
          </w:p>
        </w:tc>
        <w:tc>
          <w:tcPr>
            <w:tcW w:w="4743" w:type="dxa"/>
            <w:shd w:val="clear" w:color="auto" w:fill="auto"/>
          </w:tcPr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,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Pr="00294E06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FLIGHT.NUM.MISMATCH.WARN%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1-5</w:t>
            </w: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9A7ADD" w:rsidRDefault="009A7ADD" w:rsidP="00C16342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 xml:space="preserve">Flight Number Mismatches to warn </w:t>
            </w:r>
          </w:p>
          <w:p w:rsidR="00294E06" w:rsidRPr="00294E06" w:rsidRDefault="00294E06" w:rsidP="00C16342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10  (0 indicates no warning, a maximum of 32,767)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Delimiter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Comma</w:t>
            </w:r>
          </w:p>
        </w:tc>
        <w:tc>
          <w:tcPr>
            <w:tcW w:w="4743" w:type="dxa"/>
            <w:shd w:val="clear" w:color="auto" w:fill="auto"/>
          </w:tcPr>
          <w:p w:rsidR="00294E06" w:rsidRPr="00294E06" w:rsidRDefault="00294E06" w:rsidP="00C16342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,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FLIGHT.TYPE.TRIGGER$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9A7ADD" w:rsidRDefault="009A7ADD" w:rsidP="00294E06">
            <w:pPr>
              <w:pStyle w:val="ISTable"/>
            </w:pPr>
            <w:r>
              <w:rPr>
                <w:snapToGrid w:val="0"/>
              </w:rPr>
              <w:t>Flight type to Trigger on</w:t>
            </w:r>
            <w:r>
              <w:t>.</w:t>
            </w:r>
          </w:p>
          <w:p w:rsidR="00294E06" w:rsidRDefault="00294E06" w:rsidP="00294E06">
            <w:pPr>
              <w:pStyle w:val="ISTable"/>
            </w:pPr>
            <w:r>
              <w:t>Y or N in position to indicate if trigger; eg</w:t>
            </w:r>
          </w:p>
          <w:p w:rsidR="00294E06" w:rsidRDefault="00294E06" w:rsidP="00294E06">
            <w:pPr>
              <w:pStyle w:val="ISTable"/>
            </w:pPr>
            <w:r>
              <w:t>N</w:t>
            </w:r>
            <w:r w:rsidR="00C16342">
              <w:t>NYNY</w:t>
            </w:r>
            <w:r>
              <w:t xml:space="preserve"> = any </w:t>
            </w:r>
            <w:r w:rsidR="00C16342">
              <w:t>Non-</w:t>
            </w:r>
            <w:r>
              <w:t>EU Flight</w:t>
            </w:r>
          </w:p>
          <w:p w:rsidR="00294E06" w:rsidRDefault="00294E06" w:rsidP="00294E06">
            <w:pPr>
              <w:pStyle w:val="ISTable"/>
            </w:pPr>
            <w:r>
              <w:t>Matches to internal Flight Type (in Tlog):</w:t>
            </w:r>
          </w:p>
          <w:p w:rsidR="00294E06" w:rsidRPr="000A0A16" w:rsidRDefault="00294E06" w:rsidP="00294E06">
            <w:pPr>
              <w:pStyle w:val="ISTable"/>
            </w:pPr>
            <w:r w:rsidRPr="000A0A16">
              <w:t>0 – Unknown (Not on File)</w:t>
            </w:r>
          </w:p>
          <w:p w:rsidR="00294E06" w:rsidRPr="000A0A16" w:rsidRDefault="00294E06" w:rsidP="00294E06">
            <w:pPr>
              <w:pStyle w:val="ISTable"/>
            </w:pPr>
            <w:r w:rsidRPr="000A0A16">
              <w:t>1 – EU (in date)</w:t>
            </w:r>
          </w:p>
          <w:p w:rsidR="00294E06" w:rsidRPr="000A0A16" w:rsidRDefault="00294E06" w:rsidP="00294E06">
            <w:pPr>
              <w:pStyle w:val="ISTable"/>
            </w:pPr>
            <w:r w:rsidRPr="000A0A16">
              <w:t>2 – Non-EU (in date)</w:t>
            </w:r>
          </w:p>
          <w:p w:rsidR="00294E06" w:rsidRPr="000A0A16" w:rsidRDefault="00294E06" w:rsidP="00294E06">
            <w:pPr>
              <w:pStyle w:val="ISTable"/>
            </w:pPr>
            <w:r w:rsidRPr="000A0A16">
              <w:lastRenderedPageBreak/>
              <w:t>3 – EU (date problem)</w:t>
            </w:r>
          </w:p>
          <w:p w:rsidR="00294E06" w:rsidRDefault="00294E06" w:rsidP="00294E06">
            <w:pPr>
              <w:pStyle w:val="ISTable"/>
              <w:rPr>
                <w:snapToGrid w:val="0"/>
              </w:rPr>
            </w:pPr>
            <w:r w:rsidRPr="000A0A16">
              <w:t>4 – Non-EU (date problem)</w:t>
            </w:r>
          </w:p>
        </w:tc>
      </w:tr>
      <w:tr w:rsidR="009A7ADD" w:rsidRPr="00294E06" w:rsidTr="00C16342">
        <w:tc>
          <w:tcPr>
            <w:tcW w:w="4172" w:type="dxa"/>
            <w:shd w:val="clear" w:color="auto" w:fill="auto"/>
          </w:tcPr>
          <w:p w:rsidR="009A7ADD" w:rsidRPr="00294E06" w:rsidRDefault="009A7ADD" w:rsidP="00C16342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lastRenderedPageBreak/>
              <w:t>Delimiter</w:t>
            </w:r>
          </w:p>
        </w:tc>
        <w:tc>
          <w:tcPr>
            <w:tcW w:w="1181" w:type="dxa"/>
            <w:shd w:val="clear" w:color="auto" w:fill="auto"/>
          </w:tcPr>
          <w:p w:rsidR="009A7ADD" w:rsidRPr="00294E06" w:rsidRDefault="009A7ADD" w:rsidP="00C16342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9A7ADD" w:rsidRPr="00294E06" w:rsidRDefault="009A7ADD" w:rsidP="00C16342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Comma</w:t>
            </w:r>
          </w:p>
        </w:tc>
        <w:tc>
          <w:tcPr>
            <w:tcW w:w="4743" w:type="dxa"/>
            <w:shd w:val="clear" w:color="auto" w:fill="auto"/>
          </w:tcPr>
          <w:p w:rsidR="009A7ADD" w:rsidRPr="00294E06" w:rsidRDefault="009A7ADD" w:rsidP="00C16342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,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Pr="000D65B8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FLIGHT.CAMPAIGN$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9A7ADD" w:rsidRDefault="009A7ADD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 xml:space="preserve">Campaign </w:t>
            </w:r>
          </w:p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0001 – 9999</w:t>
            </w:r>
          </w:p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Dedicated Campaign number to generate</w:t>
            </w:r>
          </w:p>
        </w:tc>
      </w:tr>
      <w:tr w:rsidR="001F33E0" w:rsidRPr="00294E06" w:rsidTr="00C16342">
        <w:tc>
          <w:tcPr>
            <w:tcW w:w="4172" w:type="dxa"/>
            <w:shd w:val="clear" w:color="auto" w:fill="auto"/>
          </w:tcPr>
          <w:p w:rsidR="001F33E0" w:rsidRDefault="001F33E0" w:rsidP="001F33E0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Delimiter</w:t>
            </w:r>
          </w:p>
        </w:tc>
        <w:tc>
          <w:tcPr>
            <w:tcW w:w="1181" w:type="dxa"/>
            <w:shd w:val="clear" w:color="auto" w:fill="auto"/>
          </w:tcPr>
          <w:p w:rsidR="001F33E0" w:rsidRPr="00294E06" w:rsidRDefault="001F33E0" w:rsidP="001F33E0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1F33E0" w:rsidRPr="00294E06" w:rsidRDefault="001F33E0" w:rsidP="001F33E0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Comma</w:t>
            </w:r>
          </w:p>
        </w:tc>
        <w:tc>
          <w:tcPr>
            <w:tcW w:w="4743" w:type="dxa"/>
            <w:shd w:val="clear" w:color="auto" w:fill="auto"/>
          </w:tcPr>
          <w:p w:rsidR="001F33E0" w:rsidRPr="00294E06" w:rsidRDefault="001F33E0" w:rsidP="001F33E0">
            <w:pPr>
              <w:pStyle w:val="ISTable"/>
              <w:rPr>
                <w:snapToGrid w:val="0"/>
              </w:rPr>
            </w:pPr>
            <w:r w:rsidRPr="00294E06">
              <w:rPr>
                <w:snapToGrid w:val="0"/>
              </w:rPr>
              <w:t>,</w:t>
            </w:r>
          </w:p>
        </w:tc>
      </w:tr>
      <w:tr w:rsidR="001F33E0" w:rsidRPr="00294E06" w:rsidTr="00C16342">
        <w:tc>
          <w:tcPr>
            <w:tcW w:w="4172" w:type="dxa"/>
            <w:shd w:val="clear" w:color="auto" w:fill="auto"/>
          </w:tcPr>
          <w:p w:rsidR="001F33E0" w:rsidRDefault="001F33E0" w:rsidP="001F33E0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FLIGHT.REFUND$ (not yet used)</w:t>
            </w:r>
          </w:p>
        </w:tc>
        <w:tc>
          <w:tcPr>
            <w:tcW w:w="1181" w:type="dxa"/>
            <w:shd w:val="clear" w:color="auto" w:fill="auto"/>
          </w:tcPr>
          <w:p w:rsidR="001F33E0" w:rsidRPr="00294E06" w:rsidRDefault="001F33E0" w:rsidP="001F33E0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1-2</w:t>
            </w:r>
          </w:p>
        </w:tc>
        <w:tc>
          <w:tcPr>
            <w:tcW w:w="992" w:type="dxa"/>
            <w:shd w:val="clear" w:color="auto" w:fill="auto"/>
          </w:tcPr>
          <w:p w:rsidR="001F33E0" w:rsidRPr="00294E06" w:rsidRDefault="001F33E0" w:rsidP="001F33E0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1F33E0" w:rsidRPr="00294E06" w:rsidRDefault="001F33E0" w:rsidP="001F33E0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0 = Off</w:t>
            </w:r>
          </w:p>
        </w:tc>
      </w:tr>
      <w:tr w:rsidR="00294E06" w:rsidRPr="00294E06" w:rsidTr="00C16342">
        <w:tc>
          <w:tcPr>
            <w:tcW w:w="4172" w:type="dxa"/>
            <w:shd w:val="clear" w:color="auto" w:fill="auto"/>
          </w:tcPr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Filler for record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</w:p>
        </w:tc>
        <w:tc>
          <w:tcPr>
            <w:tcW w:w="4743" w:type="dxa"/>
            <w:shd w:val="clear" w:color="auto" w:fill="auto"/>
          </w:tcPr>
          <w:p w:rsidR="00294E06" w:rsidRPr="00294E06" w:rsidRDefault="00294E06" w:rsidP="00294E06">
            <w:pPr>
              <w:pStyle w:val="ISTable"/>
              <w:rPr>
                <w:snapToGrid w:val="0"/>
              </w:rPr>
            </w:pPr>
          </w:p>
        </w:tc>
      </w:tr>
      <w:tr w:rsidR="00294E06" w:rsidRPr="0026756C" w:rsidTr="00C16342">
        <w:tc>
          <w:tcPr>
            <w:tcW w:w="4172" w:type="dxa"/>
            <w:shd w:val="clear" w:color="auto" w:fill="auto"/>
          </w:tcPr>
          <w:p w:rsidR="00294E06" w:rsidRPr="000D65B8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End of record</w:t>
            </w:r>
          </w:p>
        </w:tc>
        <w:tc>
          <w:tcPr>
            <w:tcW w:w="1181" w:type="dxa"/>
            <w:shd w:val="clear" w:color="auto" w:fill="auto"/>
          </w:tcPr>
          <w:p w:rsidR="00294E06" w:rsidRPr="00294E06" w:rsidRDefault="00294E06" w:rsidP="00C16342">
            <w:pPr>
              <w:pStyle w:val="ISTable"/>
              <w:rPr>
                <w:snapToGrid w:val="0"/>
              </w:rPr>
            </w:pPr>
          </w:p>
        </w:tc>
        <w:tc>
          <w:tcPr>
            <w:tcW w:w="992" w:type="dxa"/>
            <w:shd w:val="clear" w:color="auto" w:fill="auto"/>
          </w:tcPr>
          <w:p w:rsidR="00294E06" w:rsidRPr="00294E06" w:rsidRDefault="00294E06" w:rsidP="00C16342">
            <w:pPr>
              <w:pStyle w:val="ISTable"/>
              <w:rPr>
                <w:snapToGrid w:val="0"/>
              </w:rPr>
            </w:pPr>
          </w:p>
        </w:tc>
        <w:tc>
          <w:tcPr>
            <w:tcW w:w="4743" w:type="dxa"/>
            <w:shd w:val="clear" w:color="auto" w:fill="auto"/>
          </w:tcPr>
          <w:p w:rsidR="00294E06" w:rsidRDefault="00294E06" w:rsidP="00C16342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CR LF (0D 0A Hex)</w:t>
            </w:r>
          </w:p>
        </w:tc>
      </w:tr>
    </w:tbl>
    <w:p w:rsidR="00294E06" w:rsidRDefault="00294E06" w:rsidP="00294E06">
      <w:pPr>
        <w:pStyle w:val="ISL2Txt"/>
      </w:pPr>
    </w:p>
    <w:p w:rsidR="001B1559" w:rsidRDefault="001B1559" w:rsidP="001B1559">
      <w:pPr>
        <w:pStyle w:val="ISL3Hdr"/>
        <w:rPr>
          <w:ins w:id="6771" w:author="david.constable" w:date="2016-09-14T09:32:00Z"/>
        </w:rPr>
      </w:pPr>
      <w:bookmarkStart w:id="6772" w:name="_Toc460932754"/>
      <w:bookmarkStart w:id="6773" w:name="_Toc461608945"/>
      <w:ins w:id="6774" w:author="david.constable" w:date="2016-09-14T09:32:00Z">
        <w:r w:rsidRPr="00E04AC8">
          <w:t>records 8</w:t>
        </w:r>
        <w:r>
          <w:t>7</w:t>
        </w:r>
        <w:r w:rsidRPr="00E04AC8">
          <w:t xml:space="preserve"> </w:t>
        </w:r>
        <w:r>
          <w:t>– Not Used</w:t>
        </w:r>
        <w:bookmarkEnd w:id="6772"/>
        <w:bookmarkEnd w:id="6773"/>
      </w:ins>
    </w:p>
    <w:p w:rsidR="001B1559" w:rsidRDefault="001B1559" w:rsidP="001B1559">
      <w:pPr>
        <w:rPr>
          <w:ins w:id="6775" w:author="david.constable" w:date="2016-09-14T09:32:00Z"/>
          <w:color w:val="333399"/>
          <w:szCs w:val="20"/>
        </w:rPr>
      </w:pPr>
      <w:ins w:id="6776" w:author="david.constable" w:date="2016-09-14T09:32:00Z">
        <w:r>
          <w:br w:type="page"/>
        </w:r>
      </w:ins>
    </w:p>
    <w:p w:rsidR="001B1559" w:rsidRDefault="001B1559" w:rsidP="001B1559">
      <w:pPr>
        <w:pStyle w:val="ISL3Hdr"/>
        <w:rPr>
          <w:ins w:id="6777" w:author="david.constable" w:date="2016-09-14T09:32:00Z"/>
          <w:snapToGrid w:val="0"/>
        </w:rPr>
      </w:pPr>
      <w:bookmarkStart w:id="6778" w:name="_Toc460262247"/>
      <w:ins w:id="6779" w:author="david.constable" w:date="2016-09-14T09:32:00Z">
        <w:r w:rsidRPr="004D05F2">
          <w:rPr>
            <w:snapToGrid w:val="0"/>
          </w:rPr>
          <w:lastRenderedPageBreak/>
          <w:t xml:space="preserve"> </w:t>
        </w:r>
        <w:bookmarkStart w:id="6780" w:name="_Toc460932755"/>
        <w:bookmarkStart w:id="6781" w:name="_Toc461608946"/>
        <w:r>
          <w:rPr>
            <w:snapToGrid w:val="0"/>
          </w:rPr>
          <w:t>RECORD 88 – Order &amp; Collect flags/parameters.</w:t>
        </w:r>
        <w:bookmarkEnd w:id="6778"/>
        <w:bookmarkEnd w:id="6780"/>
        <w:bookmarkEnd w:id="6781"/>
      </w:ins>
    </w:p>
    <w:tbl>
      <w:tblPr>
        <w:tblW w:w="8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78"/>
        <w:gridCol w:w="993"/>
        <w:gridCol w:w="4870"/>
      </w:tblGrid>
      <w:tr w:rsidR="001B1559" w:rsidTr="009D5936">
        <w:trPr>
          <w:ins w:id="6782" w:author="david.constable" w:date="2016-09-14T09:32:00Z"/>
        </w:trPr>
        <w:tc>
          <w:tcPr>
            <w:tcW w:w="2878" w:type="dxa"/>
          </w:tcPr>
          <w:p w:rsidR="001B1559" w:rsidRDefault="001B1559" w:rsidP="009D5936">
            <w:pPr>
              <w:widowControl w:val="0"/>
              <w:jc w:val="center"/>
              <w:rPr>
                <w:ins w:id="6783" w:author="david.constable" w:date="2016-09-14T09:32:00Z"/>
                <w:snapToGrid w:val="0"/>
                <w:color w:val="000000"/>
                <w:sz w:val="22"/>
              </w:rPr>
            </w:pPr>
            <w:ins w:id="6784" w:author="david.constable" w:date="2016-09-14T09:32:00Z">
              <w:r>
                <w:rPr>
                  <w:b/>
                  <w:snapToGrid w:val="0"/>
                  <w:color w:val="000000"/>
                  <w:sz w:val="22"/>
                </w:rPr>
                <w:t>Variable</w:t>
              </w:r>
            </w:ins>
          </w:p>
        </w:tc>
        <w:tc>
          <w:tcPr>
            <w:tcW w:w="993" w:type="dxa"/>
          </w:tcPr>
          <w:p w:rsidR="001B1559" w:rsidRDefault="001B1559" w:rsidP="009D5936">
            <w:pPr>
              <w:widowControl w:val="0"/>
              <w:jc w:val="center"/>
              <w:rPr>
                <w:ins w:id="6785" w:author="david.constable" w:date="2016-09-14T09:32:00Z"/>
                <w:snapToGrid w:val="0"/>
                <w:color w:val="000000"/>
                <w:sz w:val="22"/>
              </w:rPr>
            </w:pPr>
            <w:ins w:id="6786" w:author="david.constable" w:date="2016-09-14T09:32:00Z">
              <w:r>
                <w:rPr>
                  <w:b/>
                  <w:snapToGrid w:val="0"/>
                  <w:color w:val="000000"/>
                  <w:sz w:val="22"/>
                </w:rPr>
                <w:t>Type</w:t>
              </w:r>
            </w:ins>
          </w:p>
        </w:tc>
        <w:tc>
          <w:tcPr>
            <w:tcW w:w="4870" w:type="dxa"/>
          </w:tcPr>
          <w:p w:rsidR="001B1559" w:rsidRDefault="001B1559" w:rsidP="009D5936">
            <w:pPr>
              <w:widowControl w:val="0"/>
              <w:jc w:val="center"/>
              <w:rPr>
                <w:ins w:id="6787" w:author="david.constable" w:date="2016-09-14T09:32:00Z"/>
                <w:snapToGrid w:val="0"/>
                <w:color w:val="000000"/>
                <w:sz w:val="22"/>
              </w:rPr>
            </w:pPr>
            <w:ins w:id="6788" w:author="david.constable" w:date="2016-09-14T09:32:00Z">
              <w:r>
                <w:rPr>
                  <w:b/>
                  <w:snapToGrid w:val="0"/>
                  <w:color w:val="000000"/>
                  <w:sz w:val="22"/>
                </w:rPr>
                <w:t>Contents</w:t>
              </w:r>
            </w:ins>
          </w:p>
        </w:tc>
      </w:tr>
      <w:tr w:rsidR="001B1559" w:rsidTr="009D5936">
        <w:trPr>
          <w:cantSplit/>
          <w:ins w:id="6789" w:author="david.constable" w:date="2016-09-14T09:32:00Z"/>
        </w:trPr>
        <w:tc>
          <w:tcPr>
            <w:tcW w:w="2878" w:type="dxa"/>
          </w:tcPr>
          <w:p w:rsidR="001B1559" w:rsidRDefault="001B1559" w:rsidP="009D5936">
            <w:pPr>
              <w:widowControl w:val="0"/>
              <w:jc w:val="both"/>
              <w:rPr>
                <w:ins w:id="6790" w:author="david.constable" w:date="2016-09-14T09:32:00Z"/>
                <w:iCs/>
                <w:snapToGrid w:val="0"/>
                <w:color w:val="000000"/>
                <w:sz w:val="22"/>
              </w:rPr>
            </w:pPr>
            <w:ins w:id="6791" w:author="david.constable" w:date="2016-09-14T09:32:00Z">
              <w:r w:rsidRPr="00104604">
                <w:rPr>
                  <w:iCs/>
                  <w:snapToGrid w:val="0"/>
                  <w:color w:val="000000"/>
                  <w:sz w:val="22"/>
                </w:rPr>
                <w:t>PARCEL.COLLECT.RECEIPT.ACTIVE</w:t>
              </w:r>
            </w:ins>
          </w:p>
        </w:tc>
        <w:tc>
          <w:tcPr>
            <w:tcW w:w="993" w:type="dxa"/>
          </w:tcPr>
          <w:p w:rsidR="001B1559" w:rsidRDefault="001B1559" w:rsidP="009D5936">
            <w:pPr>
              <w:widowControl w:val="0"/>
              <w:jc w:val="both"/>
              <w:rPr>
                <w:ins w:id="6792" w:author="david.constable" w:date="2016-09-14T09:32:00Z"/>
                <w:snapToGrid w:val="0"/>
                <w:color w:val="000000"/>
                <w:sz w:val="22"/>
              </w:rPr>
            </w:pPr>
            <w:ins w:id="6793" w:author="david.constable" w:date="2016-09-14T09:32:00Z">
              <w:r>
                <w:rPr>
                  <w:snapToGrid w:val="0"/>
                  <w:color w:val="000000"/>
                  <w:sz w:val="22"/>
                </w:rPr>
                <w:t>ASCII Integer 1</w:t>
              </w:r>
            </w:ins>
          </w:p>
        </w:tc>
        <w:tc>
          <w:tcPr>
            <w:tcW w:w="4870" w:type="dxa"/>
          </w:tcPr>
          <w:p w:rsidR="001B1559" w:rsidRDefault="001B1559" w:rsidP="009D5936">
            <w:pPr>
              <w:widowControl w:val="0"/>
              <w:jc w:val="both"/>
              <w:rPr>
                <w:ins w:id="6794" w:author="david.constable" w:date="2016-09-14T09:32:00Z"/>
                <w:snapToGrid w:val="0"/>
                <w:color w:val="000000"/>
                <w:sz w:val="22"/>
              </w:rPr>
            </w:pPr>
            <w:ins w:id="6795" w:author="david.constable" w:date="2016-09-14T09:32:00Z">
              <w:r>
                <w:rPr>
                  <w:snapToGrid w:val="0"/>
                  <w:color w:val="000000"/>
                  <w:sz w:val="22"/>
                </w:rPr>
                <w:t xml:space="preserve">  0 = disabled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796" w:author="david.constable" w:date="2016-09-14T09:32:00Z"/>
                <w:snapToGrid w:val="0"/>
                <w:color w:val="000000"/>
                <w:sz w:val="22"/>
              </w:rPr>
            </w:pPr>
            <w:ins w:id="6797" w:author="david.constable" w:date="2016-09-14T09:32:00Z">
              <w:r>
                <w:rPr>
                  <w:snapToGrid w:val="0"/>
                  <w:color w:val="000000"/>
                  <w:sz w:val="22"/>
                </w:rPr>
                <w:t xml:space="preserve"> -1 = enabled</w:t>
              </w:r>
            </w:ins>
          </w:p>
          <w:p w:rsidR="001B1559" w:rsidRDefault="001B1559" w:rsidP="009D5936">
            <w:pPr>
              <w:widowControl w:val="0"/>
              <w:rPr>
                <w:ins w:id="6798" w:author="david.constable" w:date="2016-09-14T09:32:00Z"/>
                <w:snapToGrid w:val="0"/>
                <w:color w:val="000000"/>
                <w:sz w:val="22"/>
              </w:rPr>
            </w:pPr>
            <w:ins w:id="6799" w:author="david.constable" w:date="2016-09-14T09:32:00Z">
              <w:r>
                <w:rPr>
                  <w:snapToGrid w:val="0"/>
                  <w:color w:val="000000"/>
                  <w:sz w:val="22"/>
                </w:rPr>
                <w:t>Parcel collection receipt print flag: Enables/Disables Till receipt printing during parcel collection.</w:t>
              </w:r>
            </w:ins>
          </w:p>
        </w:tc>
      </w:tr>
      <w:tr w:rsidR="001B1559" w:rsidTr="009D5936">
        <w:trPr>
          <w:cantSplit/>
          <w:ins w:id="6800" w:author="david.constable" w:date="2016-09-14T09:32:00Z"/>
        </w:trPr>
        <w:tc>
          <w:tcPr>
            <w:tcW w:w="2878" w:type="dxa"/>
          </w:tcPr>
          <w:p w:rsidR="001B1559" w:rsidRPr="00104604" w:rsidRDefault="001B1559" w:rsidP="009D5936">
            <w:pPr>
              <w:widowControl w:val="0"/>
              <w:jc w:val="both"/>
              <w:rPr>
                <w:ins w:id="6801" w:author="david.constable" w:date="2016-09-14T09:32:00Z"/>
                <w:iCs/>
                <w:snapToGrid w:val="0"/>
                <w:color w:val="000000"/>
                <w:sz w:val="22"/>
              </w:rPr>
            </w:pPr>
            <w:ins w:id="6802" w:author="david.constable" w:date="2016-09-14T09:32:00Z">
              <w:r w:rsidRPr="0012004F">
                <w:rPr>
                  <w:iCs/>
                  <w:snapToGrid w:val="0"/>
                  <w:color w:val="000000"/>
                  <w:sz w:val="22"/>
                </w:rPr>
                <w:t>RT.EVENT.PROC$</w:t>
              </w:r>
            </w:ins>
          </w:p>
        </w:tc>
        <w:tc>
          <w:tcPr>
            <w:tcW w:w="993" w:type="dxa"/>
          </w:tcPr>
          <w:p w:rsidR="001B1559" w:rsidRDefault="001B1559" w:rsidP="009D5936">
            <w:pPr>
              <w:widowControl w:val="0"/>
              <w:jc w:val="both"/>
              <w:rPr>
                <w:ins w:id="6803" w:author="david.constable" w:date="2016-09-14T09:32:00Z"/>
                <w:snapToGrid w:val="0"/>
                <w:color w:val="000000"/>
                <w:sz w:val="22"/>
              </w:rPr>
            </w:pPr>
            <w:ins w:id="6804" w:author="david.constable" w:date="2016-09-14T09:32:00Z">
              <w:r>
                <w:rPr>
                  <w:snapToGrid w:val="0"/>
                  <w:color w:val="000000"/>
                  <w:sz w:val="22"/>
                </w:rPr>
                <w:t>ASCII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05" w:author="david.constable" w:date="2016-09-14T09:32:00Z"/>
                <w:snapToGrid w:val="0"/>
                <w:color w:val="000000"/>
                <w:sz w:val="22"/>
              </w:rPr>
            </w:pPr>
            <w:ins w:id="6806" w:author="david.constable" w:date="2016-09-14T09:32:00Z">
              <w:r>
                <w:rPr>
                  <w:snapToGrid w:val="0"/>
                  <w:color w:val="000000"/>
                  <w:sz w:val="22"/>
                </w:rPr>
                <w:t>Integer 1</w:t>
              </w:r>
            </w:ins>
          </w:p>
        </w:tc>
        <w:tc>
          <w:tcPr>
            <w:tcW w:w="4870" w:type="dxa"/>
          </w:tcPr>
          <w:p w:rsidR="001B1559" w:rsidRDefault="001B1559" w:rsidP="009D5936">
            <w:pPr>
              <w:widowControl w:val="0"/>
              <w:jc w:val="both"/>
              <w:rPr>
                <w:ins w:id="6807" w:author="david.constable" w:date="2016-09-14T09:32:00Z"/>
                <w:snapToGrid w:val="0"/>
                <w:color w:val="000000"/>
                <w:sz w:val="22"/>
              </w:rPr>
            </w:pPr>
            <w:ins w:id="6808" w:author="david.constable" w:date="2016-09-14T09:32:00Z">
              <w:r>
                <w:rPr>
                  <w:snapToGrid w:val="0"/>
                  <w:color w:val="000000"/>
                  <w:sz w:val="22"/>
                </w:rPr>
                <w:t>0 = disables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09" w:author="david.constable" w:date="2016-09-14T09:32:00Z"/>
                <w:snapToGrid w:val="0"/>
                <w:color w:val="000000"/>
                <w:sz w:val="22"/>
              </w:rPr>
            </w:pPr>
            <w:ins w:id="6810" w:author="david.constable" w:date="2016-09-14T09:32:00Z">
              <w:r>
                <w:rPr>
                  <w:snapToGrid w:val="0"/>
                  <w:color w:val="000000"/>
                  <w:sz w:val="22"/>
                </w:rPr>
                <w:t>-1 = enabled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11" w:author="david.constable" w:date="2016-09-14T09:32:00Z"/>
                <w:snapToGrid w:val="0"/>
                <w:color w:val="000000"/>
                <w:sz w:val="22"/>
              </w:rPr>
            </w:pPr>
            <w:ins w:id="6812" w:author="david.constable" w:date="2016-09-14T09:32:00Z">
              <w:r>
                <w:rPr>
                  <w:snapToGrid w:val="0"/>
                  <w:color w:val="000000"/>
                  <w:sz w:val="22"/>
                </w:rPr>
                <w:t xml:space="preserve">Real time event processing (needed/not) flag. Used in PSD86 application. If enabled the application runs continuously in background(iterated), else runs only once. </w:t>
              </w:r>
            </w:ins>
          </w:p>
        </w:tc>
      </w:tr>
      <w:tr w:rsidR="001B1559" w:rsidTr="009D5936">
        <w:trPr>
          <w:cantSplit/>
          <w:ins w:id="6813" w:author="david.constable" w:date="2016-09-14T09:32:00Z"/>
        </w:trPr>
        <w:tc>
          <w:tcPr>
            <w:tcW w:w="2878" w:type="dxa"/>
          </w:tcPr>
          <w:p w:rsidR="001B1559" w:rsidRPr="00104604" w:rsidRDefault="001B1559" w:rsidP="009D5936">
            <w:pPr>
              <w:widowControl w:val="0"/>
              <w:jc w:val="both"/>
              <w:rPr>
                <w:ins w:id="6814" w:author="david.constable" w:date="2016-09-14T09:32:00Z"/>
                <w:iCs/>
                <w:snapToGrid w:val="0"/>
                <w:color w:val="000000"/>
                <w:sz w:val="22"/>
              </w:rPr>
            </w:pPr>
            <w:ins w:id="6815" w:author="david.constable" w:date="2016-09-14T09:32:00Z">
              <w:r w:rsidRPr="00E034E6">
                <w:rPr>
                  <w:iCs/>
                  <w:snapToGrid w:val="0"/>
                  <w:color w:val="000000"/>
                  <w:sz w:val="22"/>
                </w:rPr>
                <w:t>RT.EVENT.WAIT$</w:t>
              </w:r>
            </w:ins>
          </w:p>
        </w:tc>
        <w:tc>
          <w:tcPr>
            <w:tcW w:w="993" w:type="dxa"/>
          </w:tcPr>
          <w:p w:rsidR="001B1559" w:rsidRDefault="001B1559" w:rsidP="009D5936">
            <w:pPr>
              <w:widowControl w:val="0"/>
              <w:jc w:val="both"/>
              <w:rPr>
                <w:ins w:id="6816" w:author="david.constable" w:date="2016-09-14T09:32:00Z"/>
                <w:snapToGrid w:val="0"/>
                <w:color w:val="000000"/>
                <w:sz w:val="22"/>
              </w:rPr>
            </w:pPr>
            <w:ins w:id="6817" w:author="david.constable" w:date="2016-09-14T09:32:00Z">
              <w:r>
                <w:rPr>
                  <w:snapToGrid w:val="0"/>
                  <w:color w:val="000000"/>
                  <w:sz w:val="22"/>
                </w:rPr>
                <w:t>ASCII</w:t>
              </w:r>
            </w:ins>
          </w:p>
        </w:tc>
        <w:tc>
          <w:tcPr>
            <w:tcW w:w="4870" w:type="dxa"/>
          </w:tcPr>
          <w:p w:rsidR="001B1559" w:rsidRDefault="001B1559" w:rsidP="009D5936">
            <w:pPr>
              <w:widowControl w:val="0"/>
              <w:jc w:val="both"/>
              <w:rPr>
                <w:ins w:id="6818" w:author="david.constable" w:date="2016-09-14T09:32:00Z"/>
                <w:snapToGrid w:val="0"/>
                <w:color w:val="000000"/>
                <w:sz w:val="22"/>
              </w:rPr>
            </w:pPr>
            <w:ins w:id="6819" w:author="david.constable" w:date="2016-09-14T09:32:00Z">
              <w:r>
                <w:rPr>
                  <w:snapToGrid w:val="0"/>
                  <w:color w:val="000000"/>
                  <w:sz w:val="22"/>
                </w:rPr>
                <w:t>Time to wait in minutes till next iterated execution of the application. Used in PSD86. Only numbers allowed.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20" w:author="david.constable" w:date="2016-09-14T09:32:00Z"/>
                <w:snapToGrid w:val="0"/>
                <w:color w:val="000000"/>
                <w:sz w:val="22"/>
              </w:rPr>
            </w:pPr>
            <w:ins w:id="6821" w:author="david.constable" w:date="2016-09-14T09:32:00Z">
              <w:r>
                <w:rPr>
                  <w:snapToGrid w:val="0"/>
                  <w:color w:val="000000"/>
                  <w:sz w:val="22"/>
                </w:rPr>
                <w:t>Eg: 30 (means 30 minutes).</w:t>
              </w:r>
            </w:ins>
          </w:p>
        </w:tc>
      </w:tr>
      <w:tr w:rsidR="001B1559" w:rsidTr="009D5936">
        <w:trPr>
          <w:cantSplit/>
          <w:ins w:id="6822" w:author="david.constable" w:date="2016-09-14T09:32:00Z"/>
        </w:trPr>
        <w:tc>
          <w:tcPr>
            <w:tcW w:w="2878" w:type="dxa"/>
          </w:tcPr>
          <w:p w:rsidR="001B1559" w:rsidRPr="00104604" w:rsidRDefault="001B1559" w:rsidP="009D5936">
            <w:pPr>
              <w:widowControl w:val="0"/>
              <w:jc w:val="both"/>
              <w:rPr>
                <w:ins w:id="6823" w:author="david.constable" w:date="2016-09-14T09:32:00Z"/>
                <w:iCs/>
                <w:snapToGrid w:val="0"/>
                <w:color w:val="000000"/>
                <w:sz w:val="22"/>
              </w:rPr>
            </w:pPr>
            <w:ins w:id="6824" w:author="david.constable" w:date="2016-09-14T09:32:00Z">
              <w:r>
                <w:rPr>
                  <w:iCs/>
                  <w:snapToGrid w:val="0"/>
                  <w:color w:val="000000"/>
                  <w:sz w:val="22"/>
                </w:rPr>
                <w:t>HK.COUNT$</w:t>
              </w:r>
            </w:ins>
          </w:p>
        </w:tc>
        <w:tc>
          <w:tcPr>
            <w:tcW w:w="993" w:type="dxa"/>
          </w:tcPr>
          <w:p w:rsidR="001B1559" w:rsidRDefault="001B1559" w:rsidP="009D5936">
            <w:pPr>
              <w:widowControl w:val="0"/>
              <w:jc w:val="both"/>
              <w:rPr>
                <w:ins w:id="6825" w:author="david.constable" w:date="2016-09-14T09:32:00Z"/>
                <w:snapToGrid w:val="0"/>
                <w:color w:val="000000"/>
                <w:sz w:val="22"/>
              </w:rPr>
            </w:pPr>
            <w:ins w:id="6826" w:author="david.constable" w:date="2016-09-14T09:32:00Z">
              <w:r>
                <w:rPr>
                  <w:snapToGrid w:val="0"/>
                  <w:color w:val="000000"/>
                  <w:sz w:val="22"/>
                </w:rPr>
                <w:t>ASCII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27" w:author="david.constable" w:date="2016-09-14T09:32:00Z"/>
                <w:snapToGrid w:val="0"/>
                <w:color w:val="000000"/>
                <w:sz w:val="22"/>
              </w:rPr>
            </w:pPr>
            <w:ins w:id="6828" w:author="david.constable" w:date="2016-09-14T09:32:00Z">
              <w:r>
                <w:rPr>
                  <w:snapToGrid w:val="0"/>
                  <w:color w:val="000000"/>
                  <w:sz w:val="22"/>
                </w:rPr>
                <w:t>Integer 1</w:t>
              </w:r>
            </w:ins>
          </w:p>
        </w:tc>
        <w:tc>
          <w:tcPr>
            <w:tcW w:w="4870" w:type="dxa"/>
          </w:tcPr>
          <w:p w:rsidR="001B1559" w:rsidRDefault="001B1559" w:rsidP="009D5936">
            <w:pPr>
              <w:widowControl w:val="0"/>
              <w:jc w:val="both"/>
              <w:rPr>
                <w:ins w:id="6829" w:author="david.constable" w:date="2016-09-14T09:32:00Z"/>
                <w:snapToGrid w:val="0"/>
                <w:color w:val="000000"/>
                <w:sz w:val="22"/>
              </w:rPr>
            </w:pPr>
            <w:ins w:id="6830" w:author="david.constable" w:date="2016-09-14T09:32:00Z">
              <w:r>
                <w:rPr>
                  <w:snapToGrid w:val="0"/>
                  <w:color w:val="000000"/>
                  <w:sz w:val="22"/>
                </w:rPr>
                <w:t>No. of times housekeeping to be performed per day. Used in PSD86.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31" w:author="david.constable" w:date="2016-09-14T09:32:00Z"/>
                <w:snapToGrid w:val="0"/>
                <w:color w:val="000000"/>
                <w:sz w:val="22"/>
              </w:rPr>
            </w:pPr>
            <w:ins w:id="6832" w:author="david.constable" w:date="2016-09-14T09:32:00Z">
              <w:r>
                <w:rPr>
                  <w:snapToGrid w:val="0"/>
                  <w:color w:val="000000"/>
                  <w:sz w:val="22"/>
                </w:rPr>
                <w:t>Eg: 2 (means 2 times housekeeping will be performed per day)</w:t>
              </w:r>
            </w:ins>
          </w:p>
        </w:tc>
      </w:tr>
      <w:tr w:rsidR="001B1559" w:rsidTr="009D5936">
        <w:trPr>
          <w:cantSplit/>
          <w:trHeight w:val="812"/>
          <w:ins w:id="6833" w:author="david.constable" w:date="2016-09-14T09:32:00Z"/>
        </w:trPr>
        <w:tc>
          <w:tcPr>
            <w:tcW w:w="8741" w:type="dxa"/>
            <w:gridSpan w:val="3"/>
          </w:tcPr>
          <w:p w:rsidR="001B1559" w:rsidRDefault="001B1559" w:rsidP="009D5936">
            <w:pPr>
              <w:spacing w:after="240"/>
              <w:rPr>
                <w:ins w:id="6834" w:author="david.constable" w:date="2016-09-14T09:32:00Z"/>
              </w:rPr>
            </w:pPr>
            <w:ins w:id="6835" w:author="david.constable" w:date="2016-09-14T09:32:00Z">
              <w:r>
                <w:t>Housekeeping times in HHmm - repeat HK.COUNT$ times.</w:t>
              </w:r>
            </w:ins>
          </w:p>
          <w:tbl>
            <w:tblPr>
              <w:tblStyle w:val="TableGrid"/>
              <w:tblW w:w="0" w:type="auto"/>
              <w:tblInd w:w="137" w:type="dxa"/>
              <w:tblLayout w:type="fixed"/>
              <w:tblLook w:val="04A0" w:firstRow="1" w:lastRow="0" w:firstColumn="1" w:lastColumn="0" w:noHBand="0" w:noVBand="1"/>
            </w:tblPr>
            <w:tblGrid>
              <w:gridCol w:w="2743"/>
              <w:gridCol w:w="943"/>
              <w:gridCol w:w="4677"/>
            </w:tblGrid>
            <w:tr w:rsidR="001B1559" w:rsidTr="009D5936">
              <w:trPr>
                <w:ins w:id="6836" w:author="david.constable" w:date="2016-09-14T09:32:00Z"/>
              </w:trPr>
              <w:tc>
                <w:tcPr>
                  <w:tcW w:w="2743" w:type="dxa"/>
                </w:tcPr>
                <w:p w:rsidR="001B1559" w:rsidRDefault="001B1559" w:rsidP="009D5936">
                  <w:pPr>
                    <w:widowControl w:val="0"/>
                    <w:jc w:val="both"/>
                    <w:rPr>
                      <w:ins w:id="6837" w:author="david.constable" w:date="2016-09-14T09:32:00Z"/>
                      <w:snapToGrid w:val="0"/>
                      <w:color w:val="000000"/>
                      <w:sz w:val="22"/>
                    </w:rPr>
                  </w:pPr>
                  <w:ins w:id="6838" w:author="david.constable" w:date="2016-09-14T09:32:00Z">
                    <w:r>
                      <w:rPr>
                        <w:snapToGrid w:val="0"/>
                        <w:color w:val="000000"/>
                        <w:sz w:val="22"/>
                      </w:rPr>
                      <w:t>HK.TIME$</w:t>
                    </w:r>
                  </w:ins>
                </w:p>
              </w:tc>
              <w:tc>
                <w:tcPr>
                  <w:tcW w:w="943" w:type="dxa"/>
                </w:tcPr>
                <w:p w:rsidR="001B1559" w:rsidRDefault="001B1559" w:rsidP="009D5936">
                  <w:pPr>
                    <w:widowControl w:val="0"/>
                    <w:jc w:val="both"/>
                    <w:rPr>
                      <w:ins w:id="6839" w:author="david.constable" w:date="2016-09-14T09:32:00Z"/>
                      <w:snapToGrid w:val="0"/>
                      <w:color w:val="000000"/>
                      <w:sz w:val="22"/>
                    </w:rPr>
                  </w:pPr>
                  <w:ins w:id="6840" w:author="david.constable" w:date="2016-09-14T09:32:00Z">
                    <w:r>
                      <w:rPr>
                        <w:snapToGrid w:val="0"/>
                        <w:color w:val="000000"/>
                        <w:sz w:val="22"/>
                      </w:rPr>
                      <w:t>ASCII</w:t>
                    </w:r>
                  </w:ins>
                </w:p>
              </w:tc>
              <w:tc>
                <w:tcPr>
                  <w:tcW w:w="4677" w:type="dxa"/>
                </w:tcPr>
                <w:p w:rsidR="001B1559" w:rsidRDefault="001B1559" w:rsidP="009D5936">
                  <w:pPr>
                    <w:widowControl w:val="0"/>
                    <w:jc w:val="both"/>
                    <w:rPr>
                      <w:ins w:id="6841" w:author="david.constable" w:date="2016-09-14T09:32:00Z"/>
                      <w:snapToGrid w:val="0"/>
                      <w:color w:val="000000"/>
                      <w:sz w:val="22"/>
                    </w:rPr>
                  </w:pPr>
                  <w:ins w:id="6842" w:author="david.constable" w:date="2016-09-14T09:32:00Z">
                    <w:r>
                      <w:rPr>
                        <w:snapToGrid w:val="0"/>
                        <w:color w:val="000000"/>
                        <w:sz w:val="22"/>
                      </w:rPr>
                      <w:t>Time in HHmm in 24 hours format (4 bytes – only numbers allowed).</w:t>
                    </w:r>
                  </w:ins>
                </w:p>
                <w:p w:rsidR="001B1559" w:rsidRDefault="001B1559" w:rsidP="009D5936">
                  <w:pPr>
                    <w:widowControl w:val="0"/>
                    <w:jc w:val="both"/>
                    <w:rPr>
                      <w:ins w:id="6843" w:author="david.constable" w:date="2016-09-14T09:32:00Z"/>
                      <w:snapToGrid w:val="0"/>
                      <w:color w:val="000000"/>
                      <w:sz w:val="22"/>
                    </w:rPr>
                  </w:pPr>
                  <w:ins w:id="6844" w:author="david.constable" w:date="2016-09-14T09:32:00Z">
                    <w:r>
                      <w:rPr>
                        <w:snapToGrid w:val="0"/>
                        <w:color w:val="000000"/>
                        <w:sz w:val="22"/>
                      </w:rPr>
                      <w:t>Time at which housekeeping needs to be performed. Used in PSD86.</w:t>
                    </w:r>
                  </w:ins>
                </w:p>
                <w:p w:rsidR="001B1559" w:rsidRDefault="001B1559" w:rsidP="009D5936">
                  <w:pPr>
                    <w:widowControl w:val="0"/>
                    <w:jc w:val="both"/>
                    <w:rPr>
                      <w:ins w:id="6845" w:author="david.constable" w:date="2016-09-14T09:32:00Z"/>
                      <w:snapToGrid w:val="0"/>
                      <w:color w:val="000000"/>
                      <w:sz w:val="22"/>
                    </w:rPr>
                  </w:pPr>
                  <w:ins w:id="6846" w:author="david.constable" w:date="2016-09-14T09:32:00Z">
                    <w:r>
                      <w:rPr>
                        <w:snapToGrid w:val="0"/>
                        <w:color w:val="000000"/>
                        <w:sz w:val="22"/>
                      </w:rPr>
                      <w:t>Eg: 0600 (means 6:00 am).</w:t>
                    </w:r>
                  </w:ins>
                </w:p>
              </w:tc>
            </w:tr>
          </w:tbl>
          <w:p w:rsidR="001B1559" w:rsidRDefault="001B1559" w:rsidP="009D5936">
            <w:pPr>
              <w:widowControl w:val="0"/>
              <w:spacing w:before="240"/>
              <w:jc w:val="both"/>
              <w:rPr>
                <w:ins w:id="6847" w:author="david.constable" w:date="2016-09-14T09:32:00Z"/>
                <w:snapToGrid w:val="0"/>
                <w:color w:val="000000"/>
                <w:sz w:val="22"/>
              </w:rPr>
            </w:pPr>
            <w:ins w:id="6848" w:author="david.constable" w:date="2016-09-14T09:32:00Z">
              <w:r>
                <w:rPr>
                  <w:snapToGrid w:val="0"/>
                  <w:color w:val="000000"/>
                  <w:sz w:val="22"/>
                </w:rPr>
                <w:t>Eg. If HK.COUNT$ value is 2 then HK.TIME$ would be :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49" w:author="david.constable" w:date="2016-09-14T09:32:00Z"/>
                <w:snapToGrid w:val="0"/>
                <w:color w:val="000000"/>
                <w:sz w:val="22"/>
              </w:rPr>
            </w:pPr>
            <w:ins w:id="6850" w:author="david.constable" w:date="2016-09-14T09:32:00Z">
              <w:r>
                <w:rPr>
                  <w:snapToGrid w:val="0"/>
                  <w:color w:val="000000"/>
                  <w:sz w:val="22"/>
                </w:rPr>
                <w:t>0600,0830,</w:t>
              </w:r>
            </w:ins>
          </w:p>
          <w:p w:rsidR="001B1559" w:rsidRDefault="001B1559" w:rsidP="009D5936">
            <w:pPr>
              <w:widowControl w:val="0"/>
              <w:jc w:val="both"/>
              <w:rPr>
                <w:ins w:id="6851" w:author="david.constable" w:date="2016-09-14T09:32:00Z"/>
                <w:snapToGrid w:val="0"/>
                <w:color w:val="000000"/>
                <w:sz w:val="22"/>
              </w:rPr>
            </w:pPr>
            <w:ins w:id="6852" w:author="david.constable" w:date="2016-09-14T09:32:00Z">
              <w:r>
                <w:rPr>
                  <w:snapToGrid w:val="0"/>
                  <w:color w:val="000000"/>
                  <w:sz w:val="22"/>
                </w:rPr>
                <w:t>(which means housekeeping will be performed at 6:00am &amp; 8:30am).</w:t>
              </w:r>
            </w:ins>
          </w:p>
        </w:tc>
      </w:tr>
    </w:tbl>
    <w:p w:rsidR="001B1559" w:rsidRPr="00E04AC8" w:rsidRDefault="001B1559" w:rsidP="001B1559">
      <w:pPr>
        <w:pStyle w:val="ISL3Hdr"/>
        <w:numPr>
          <w:ilvl w:val="0"/>
          <w:numId w:val="0"/>
        </w:numPr>
        <w:ind w:left="567"/>
        <w:rPr>
          <w:ins w:id="6853" w:author="david.constable" w:date="2016-09-14T09:32:00Z"/>
        </w:rPr>
      </w:pPr>
    </w:p>
    <w:p w:rsidR="00D02189" w:rsidRPr="00E04AC8" w:rsidDel="001B1559" w:rsidRDefault="00D02189" w:rsidP="00E04AC8">
      <w:pPr>
        <w:pStyle w:val="ISL3Hdr"/>
        <w:rPr>
          <w:del w:id="6854" w:author="david.constable" w:date="2016-09-14T09:32:00Z"/>
        </w:rPr>
      </w:pPr>
      <w:del w:id="6855" w:author="david.constable" w:date="2016-09-14T09:32:00Z">
        <w:r w:rsidRPr="00E04AC8" w:rsidDel="001B1559">
          <w:delText>records 8</w:delText>
        </w:r>
        <w:r w:rsidR="00294E06" w:rsidDel="001B1559">
          <w:delText>7</w:delText>
        </w:r>
        <w:r w:rsidRPr="00E04AC8" w:rsidDel="001B1559">
          <w:delText xml:space="preserve"> to 88 - not used</w:delText>
        </w:r>
        <w:bookmarkStart w:id="6856" w:name="_Toc461608947"/>
        <w:bookmarkEnd w:id="6856"/>
      </w:del>
    </w:p>
    <w:p w:rsidR="008F6C4A" w:rsidRDefault="008F6C4A" w:rsidP="008F6C4A">
      <w:pPr>
        <w:pStyle w:val="ISL3Hdr"/>
      </w:pPr>
      <w:bookmarkStart w:id="6857" w:name="_Toc461608948"/>
      <w:r w:rsidRPr="00127F3D">
        <w:t xml:space="preserve">Record </w:t>
      </w:r>
      <w:r w:rsidR="00891663">
        <w:t>89</w:t>
      </w:r>
      <w:r w:rsidRPr="00127F3D">
        <w:t xml:space="preserve"> </w:t>
      </w:r>
      <w:r w:rsidR="00891663">
        <w:t>–</w:t>
      </w:r>
      <w:r w:rsidRPr="00127F3D">
        <w:t xml:space="preserve"> </w:t>
      </w:r>
      <w:r w:rsidR="00891663">
        <w:t>Account Sales</w:t>
      </w:r>
      <w:bookmarkEnd w:id="6857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8F6C4A" w:rsidTr="00DC417D">
        <w:tc>
          <w:tcPr>
            <w:tcW w:w="417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ACCT.DISC.NUM%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Number of account sales discount ranges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ALL.ACCT.DISC$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List of account sales discount ranges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ACCT.CARD.PREFIX$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Account sales card prefix</w:t>
            </w:r>
          </w:p>
        </w:tc>
      </w:tr>
    </w:tbl>
    <w:p w:rsidR="008F6C4A" w:rsidRDefault="008F6C4A" w:rsidP="008F6C4A">
      <w:pPr>
        <w:pStyle w:val="ISL2Txt"/>
      </w:pPr>
    </w:p>
    <w:p w:rsidR="00D02189" w:rsidRDefault="00D02189"/>
    <w:p w:rsidR="00D02189" w:rsidRPr="00E04AC8" w:rsidRDefault="00D02189" w:rsidP="00E04AC8">
      <w:pPr>
        <w:pStyle w:val="ISL3Hdr"/>
      </w:pPr>
      <w:bookmarkStart w:id="6858" w:name="_Toc461608949"/>
      <w:r w:rsidRPr="00E04AC8">
        <w:t>record 90 - 4610 Firmware levels</w:t>
      </w:r>
      <w:bookmarkEnd w:id="68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EC.4610$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List of comma separated printer firmware levels 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GO.NATIVE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Flag to automatically switch printers to native mode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LOGO.LOAD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– Load logo every time</w:t>
            </w:r>
          </w:p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– Use checksum to see if it needs loading</w:t>
            </w:r>
          </w:p>
        </w:tc>
      </w:tr>
    </w:tbl>
    <w:p w:rsidR="00D02189" w:rsidRPr="00E04AC8" w:rsidRDefault="00D02189" w:rsidP="00E04AC8">
      <w:pPr>
        <w:pStyle w:val="ISL3Hdr"/>
      </w:pPr>
      <w:bookmarkStart w:id="6859" w:name="_Toc461608950"/>
      <w:r w:rsidRPr="00E04AC8">
        <w:lastRenderedPageBreak/>
        <w:t>record 91 - dual pricing</w:t>
      </w:r>
      <w:bookmarkEnd w:id="68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CUR.CODE%(1)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currency code (as in EXRATE record)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CUR.SYM$(1)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basic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CUR.100.SYM$(1)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smaller currency unit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CUR.RECEIPT(1)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receipt flag: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0 - Do NOT print dual pricing info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1 - Print only currency symbol header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2 - Print all dual pricing information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CUR.DISPLAY(1)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display flag: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prefixing amounts with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CUR.CNV.VAL(1)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convert key code: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If non-zero then currency code to convert to.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CUR.CNV.SYM$(1)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convert key basic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CUR.CNV.100.SYM$(1)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convert key smaller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CUR.CNV.FLAGS(1)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Active convert key tender accepted flags: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0x0020 - Gift voucher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0x0010 - Coupons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0x0008 - Cheque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0x0004 - Cash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0x0002 - Card sales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0x0001 - Acccount sales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CUR.CODE%(2)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Inactive/training currency code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CUR.SYM$(2)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basic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CUR.100.SYM$(2)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smaller currency unit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CUR.RECEIPT(2)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receipt flag: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0 - Do NOT print dual pricing info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1 - Print only currency symbol header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2 - Print all dual pricing information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CUR.DISPLAY(2)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display flag: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prefixing amounts with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CUR.CNV.VAL(2)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convert key code: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If non-zero then currency code to convert to.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CUR.CNV.SYM$(2)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convert key basic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CUR.CNV.100.SYM$(2)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convert key smaller currency symbol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CUR.CNV.FLAGS(2)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Inactive convert key tender accepted flags: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0x0020 - Gift voucher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0x0010 - Coupons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0x0008 - Cheque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0x0004 - Cash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0x0002 - Card sales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0x0001 - Acccount sales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860" w:name="_Toc461608951"/>
      <w:r>
        <w:rPr>
          <w:snapToGrid w:val="0"/>
        </w:rPr>
        <w:t>record 92 - meal deal</w:t>
      </w:r>
      <w:bookmarkEnd w:id="68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MDEAL.NUM$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Meal deal deal number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MDEAL.ITEMCODE$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Item code of meal deal dummy item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MDEAL.PRICE%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INT*4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Price of meal deal in pence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61" w:name="_Toc461608952"/>
      <w:r w:rsidRPr="00E04AC8">
        <w:rPr>
          <w:snapToGrid w:val="0"/>
        </w:rPr>
        <w:t>record 93 - gui printing</w:t>
      </w:r>
      <w:bookmarkEnd w:id="68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GUI.NUMBER$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GUI.STORE.NAME$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62" w:name="_Toc461608953"/>
      <w:r w:rsidRPr="00E04AC8">
        <w:rPr>
          <w:snapToGrid w:val="0"/>
        </w:rPr>
        <w:lastRenderedPageBreak/>
        <w:t>RECORD 94 - SELF PAY MERCHANT IDS FOR EPS</w:t>
      </w:r>
      <w:bookmarkEnd w:id="68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SPAY.MERCHID.1$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Merchant ID to send to OLAF for Barclays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SPAY.MERCHID.2$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Merchant ID to send to OLAF for RBoS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63" w:name="_Toc461608954"/>
      <w:r w:rsidRPr="00E04AC8">
        <w:rPr>
          <w:snapToGrid w:val="0"/>
        </w:rPr>
        <w:t>record 95 - eco / CASH ACCOUNTING</w:t>
      </w:r>
      <w:bookmarkEnd w:id="68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02"/>
        <w:gridCol w:w="972"/>
        <w:gridCol w:w="5104"/>
      </w:tblGrid>
      <w:tr w:rsidR="00D02189" w:rsidTr="00D02189">
        <w:tc>
          <w:tcPr>
            <w:tcW w:w="280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80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ECO.ACTIVE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ECO is active</w:t>
            </w:r>
          </w:p>
        </w:tc>
      </w:tr>
      <w:tr w:rsidR="00D02189" w:rsidTr="00D02189">
        <w:tc>
          <w:tcPr>
            <w:tcW w:w="2802" w:type="dxa"/>
          </w:tcPr>
          <w:p w:rsidR="00D02189" w:rsidRDefault="00D02189" w:rsidP="00D02189">
            <w:pPr>
              <w:widowControl w:val="0"/>
              <w:jc w:val="both"/>
              <w:rPr>
                <w:i/>
                <w:iCs/>
                <w:snapToGrid w:val="0"/>
                <w:color w:val="000000"/>
                <w:sz w:val="22"/>
              </w:rPr>
            </w:pPr>
            <w:r>
              <w:rPr>
                <w:i/>
                <w:iCs/>
                <w:snapToGrid w:val="0"/>
                <w:color w:val="000000"/>
                <w:sz w:val="22"/>
              </w:rPr>
              <w:t>Unused from A8C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INT*4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c>
          <w:tcPr>
            <w:tcW w:w="280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SD.QUERY.AMOUNT%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INT*4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Threshold for querying the Sundary Disbursement amount to remove.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64" w:name="_Toc461608955"/>
      <w:r w:rsidRPr="00E04AC8">
        <w:rPr>
          <w:snapToGrid w:val="0"/>
        </w:rPr>
        <w:t>record 96 - check digits for international</w:t>
      </w:r>
      <w:bookmarkEnd w:id="68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CHECK.DIGIT.ADJ%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If non-zero, amount to adjust all check-digits by</w:t>
            </w:r>
          </w:p>
        </w:tc>
      </w:tr>
    </w:tbl>
    <w:p w:rsidR="00D02189" w:rsidRPr="00E04AC8" w:rsidRDefault="00D02189" w:rsidP="00E04AC8">
      <w:pPr>
        <w:pStyle w:val="ISL3Hdr"/>
        <w:rPr>
          <w:snapToGrid w:val="0"/>
        </w:rPr>
      </w:pPr>
      <w:bookmarkStart w:id="6865" w:name="_Toc461608956"/>
      <w:r w:rsidRPr="00E04AC8">
        <w:rPr>
          <w:snapToGrid w:val="0"/>
        </w:rPr>
        <w:t>record 97 - magic till events</w:t>
      </w:r>
      <w:bookmarkEnd w:id="68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MAGIC.DATE$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Date to run the events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MAGIC.START%(1)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Start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MAGIC.END%(1)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End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MAGIC.EVENT.NO%(1)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Event number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MAGIC.START%(2)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Start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MAGIC.END%(2)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End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MAGIC.EVENT.NO%(2)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Event number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MAGIC.START%(3)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Start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MAGIC.END%(3)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End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MAGIC.EVENT.NO%(3)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Event number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MAGIC.START%(4)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Start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MAGIC.END%(4)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End time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MAGIC.EVENT.NO%(4)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Event number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66" w:name="_Toc461608957"/>
      <w:r w:rsidRPr="00E04AC8">
        <w:rPr>
          <w:snapToGrid w:val="0"/>
        </w:rPr>
        <w:t>record 98 - ej compression</w:t>
      </w:r>
      <w:bookmarkEnd w:id="68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COMP.EJ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EJ data is to be compressed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B9290F" w:rsidRPr="00E04AC8" w:rsidRDefault="00D02189" w:rsidP="00E04AC8">
      <w:pPr>
        <w:pStyle w:val="ISL3Hdr"/>
        <w:rPr>
          <w:snapToGrid w:val="0"/>
        </w:rPr>
      </w:pPr>
      <w:bookmarkStart w:id="6867" w:name="_Toc461608958"/>
      <w:r w:rsidRPr="00E04AC8">
        <w:rPr>
          <w:snapToGrid w:val="0"/>
        </w:rPr>
        <w:t>record 99 - New D&amp;P</w:t>
      </w:r>
      <w:bookmarkEnd w:id="686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005"/>
        <w:gridCol w:w="972"/>
        <w:gridCol w:w="5104"/>
      </w:tblGrid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center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b/>
                <w:snapToGrid w:val="0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center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b/>
                <w:snapToGrid w:val="0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center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b/>
                <w:snapToGrid w:val="0"/>
                <w:color w:val="000000"/>
                <w:sz w:val="22"/>
                <w:szCs w:val="22"/>
              </w:rPr>
              <w:t>Contents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PHOTO.TOUCH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-1 if touch screen functionality is switched on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PHOTO.NEW.DP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-1 if D&amp;P order numbers are to be automatically produced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PHOTO.DOCKET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-1 if docket to be printed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PHOTO.PREFIX$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The prefix to use for EAN-13 D&amp;P bar codes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PHOTO.ORDER.LIMIT$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INT*4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The highest order number to use before wrapping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PHOTO.VERSION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The version of D&amp;P to use (only used for version 3 and above)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PHOTO.PDF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-1 if PDF417 barcode is too be printed on the label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PHOTO.BLAST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Serial port number for the barcode blaster (0 indicates no blaster)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PHOTO.BLAST.PEEL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-1 if label peeler is being used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lastRenderedPageBreak/>
              <w:t>PHOTO.LABEL.TYPE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INT*1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2 indicates the additional paper strip is being used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PHOTO.85.PREFIX$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The highest order number to use before wrapping</w:t>
            </w:r>
          </w:p>
        </w:tc>
      </w:tr>
      <w:tr w:rsidR="00D02189" w:rsidRPr="00EC5554" w:rsidTr="00E04AC8">
        <w:trPr>
          <w:jc w:val="center"/>
        </w:trPr>
        <w:tc>
          <w:tcPr>
            <w:tcW w:w="3005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KODAK.PRICE.PREFIX$</w:t>
            </w:r>
          </w:p>
        </w:tc>
        <w:tc>
          <w:tcPr>
            <w:tcW w:w="972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104" w:type="dxa"/>
          </w:tcPr>
          <w:p w:rsidR="00D02189" w:rsidRPr="00205153" w:rsidRDefault="00D02189" w:rsidP="00E04AC8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 w:rsidRPr="00205153">
              <w:rPr>
                <w:rFonts w:cs="Arial"/>
                <w:snapToGrid w:val="0"/>
                <w:color w:val="000000"/>
                <w:sz w:val="22"/>
                <w:szCs w:val="22"/>
              </w:rPr>
              <w:t>The prefix to use for Kodak price prefix</w:t>
            </w:r>
          </w:p>
        </w:tc>
      </w:tr>
    </w:tbl>
    <w:p w:rsidR="00E04AC8" w:rsidRDefault="00E04AC8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 w:after="216"/>
        <w:rPr>
          <w:b/>
          <w:caps/>
          <w:snapToGrid w:val="0"/>
          <w:color w:val="000000"/>
          <w:sz w:val="28"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68" w:name="_Toc461608959"/>
      <w:r w:rsidRPr="00E04AC8">
        <w:rPr>
          <w:snapToGrid w:val="0"/>
        </w:rPr>
        <w:t>record 100 - product recall</w:t>
      </w:r>
      <w:bookmarkEnd w:id="68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RECALL.ACTIVE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recall system is active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RECALL.BATCH.ACTIVE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batch numbers active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RECALL.DESC$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The product till description identifying a recall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RECALL.PROMPT$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The prompt to be displayed on the till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RECALL.REFUND$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The prompt for a recall refund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 w:after="216"/>
        <w:rPr>
          <w:b/>
          <w:caps/>
          <w:snapToGrid w:val="0"/>
          <w:color w:val="000000"/>
          <w:sz w:val="28"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69" w:name="_Toc461608960"/>
      <w:r w:rsidRPr="00E04AC8">
        <w:rPr>
          <w:snapToGrid w:val="0"/>
        </w:rPr>
        <w:t>RECORD 101 - PRDUCT RECALL</w:t>
      </w:r>
      <w:bookmarkEnd w:id="68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RECALL.ITEMS%()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Delimited list of item codes for recall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 w:after="216"/>
        <w:rPr>
          <w:b/>
          <w:caps/>
          <w:snapToGrid w:val="0"/>
          <w:color w:val="000000"/>
          <w:sz w:val="28"/>
        </w:rPr>
      </w:pPr>
    </w:p>
    <w:p w:rsidR="008F6C4A" w:rsidRPr="00127F3D" w:rsidRDefault="008F6C4A" w:rsidP="008F6C4A">
      <w:pPr>
        <w:pStyle w:val="ISL3Hdr"/>
      </w:pPr>
      <w:bookmarkStart w:id="6870" w:name="_Toc461608961"/>
      <w:r w:rsidRPr="00127F3D">
        <w:t xml:space="preserve">Record </w:t>
      </w:r>
      <w:r w:rsidR="00891663">
        <w:t>102</w:t>
      </w:r>
      <w:r w:rsidRPr="00127F3D">
        <w:t xml:space="preserve"> </w:t>
      </w:r>
      <w:r w:rsidR="00891663">
        <w:t>–</w:t>
      </w:r>
      <w:r w:rsidRPr="00127F3D">
        <w:t xml:space="preserve"> </w:t>
      </w:r>
      <w:r w:rsidR="00891663">
        <w:t>E Top-Up</w:t>
      </w:r>
      <w:bookmarkEnd w:id="6870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8F6C4A" w:rsidTr="00DC417D">
        <w:tc>
          <w:tcPr>
            <w:tcW w:w="417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E-Top-Up system is active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Polling time in seconds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is E-Top-Up allowed in redemption mode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card numbers are partially obscured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First part of E-Top-Up card number e.g. 89*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Till receipt success message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Till receipt failure message</w:t>
            </w:r>
          </w:p>
        </w:tc>
      </w:tr>
    </w:tbl>
    <w:p w:rsidR="008F6C4A" w:rsidRDefault="008F6C4A" w:rsidP="008F6C4A">
      <w:pPr>
        <w:pStyle w:val="ISL2Txt"/>
      </w:pPr>
    </w:p>
    <w:p w:rsidR="008F6C4A" w:rsidRPr="00127F3D" w:rsidRDefault="008F6C4A" w:rsidP="008F6C4A">
      <w:pPr>
        <w:pStyle w:val="ISL3Hdr"/>
      </w:pPr>
      <w:bookmarkStart w:id="6871" w:name="_Toc461608962"/>
      <w:r w:rsidRPr="00127F3D">
        <w:t xml:space="preserve">Record </w:t>
      </w:r>
      <w:r w:rsidR="00891663">
        <w:t>103</w:t>
      </w:r>
      <w:r w:rsidRPr="00127F3D">
        <w:t xml:space="preserve"> </w:t>
      </w:r>
      <w:r w:rsidR="00891663">
        <w:t>–</w:t>
      </w:r>
      <w:r w:rsidRPr="00127F3D">
        <w:t xml:space="preserve"> </w:t>
      </w:r>
      <w:r w:rsidR="00891663">
        <w:t>Gift Card</w:t>
      </w:r>
      <w:bookmarkEnd w:id="6871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8F6C4A" w:rsidTr="00DC417D">
        <w:tc>
          <w:tcPr>
            <w:tcW w:w="417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Gift Card system is active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Test polling is active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card numbers are partially obscured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Time in seconds for initial mainframe response to card swipe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Time in seconds for commit mainframe timeout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Start of Gift card number, e.g. 63303035*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Off-line payment floor limit in pence</w:t>
            </w:r>
          </w:p>
        </w:tc>
      </w:tr>
    </w:tbl>
    <w:p w:rsidR="008F6C4A" w:rsidRDefault="008F6C4A" w:rsidP="008F6C4A">
      <w:pPr>
        <w:pStyle w:val="ISL2Txt"/>
      </w:pPr>
    </w:p>
    <w:p w:rsidR="00D02189" w:rsidRDefault="00D02189"/>
    <w:p w:rsidR="00D02189" w:rsidRDefault="00D02189"/>
    <w:p w:rsidR="00E04AC8" w:rsidRDefault="00E04AC8">
      <w:pPr>
        <w:rPr>
          <w:color w:val="333399"/>
          <w:szCs w:val="20"/>
        </w:rPr>
      </w:pPr>
      <w:r>
        <w:br w:type="page"/>
      </w:r>
    </w:p>
    <w:p w:rsidR="00D02189" w:rsidRPr="00E04AC8" w:rsidRDefault="00D02189" w:rsidP="00E04AC8">
      <w:pPr>
        <w:pStyle w:val="ISL3Hdr"/>
      </w:pPr>
      <w:bookmarkStart w:id="6872" w:name="_Toc461608963"/>
      <w:r w:rsidRPr="00E04AC8">
        <w:lastRenderedPageBreak/>
        <w:t>record 104 – MAP (Morning after pill)</w:t>
      </w:r>
      <w:bookmarkEnd w:id="68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Delimited list of item/bar codes which can only be sold by pharmacist</w:t>
            </w:r>
          </w:p>
        </w:tc>
      </w:tr>
    </w:tbl>
    <w:p w:rsidR="00D02189" w:rsidRDefault="00D02189" w:rsidP="00D021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88"/>
        <w:jc w:val="both"/>
        <w:rPr>
          <w:snapToGrid w:val="0"/>
          <w:color w:val="000000"/>
          <w:sz w:val="22"/>
        </w:rPr>
      </w:pPr>
    </w:p>
    <w:p w:rsidR="00D02189" w:rsidRDefault="00D02189" w:rsidP="00E04AC8">
      <w:pPr>
        <w:pStyle w:val="ISL3Hdr"/>
        <w:rPr>
          <w:snapToGrid w:val="0"/>
        </w:rPr>
      </w:pPr>
      <w:bookmarkStart w:id="6873" w:name="_Toc461608964"/>
      <w:r>
        <w:rPr>
          <w:snapToGrid w:val="0"/>
        </w:rPr>
        <w:t>record 105 – Credit claiming</w:t>
      </w:r>
      <w:bookmarkEnd w:id="6873"/>
      <w:r>
        <w:rPr>
          <w:snapToGrid w:val="0"/>
        </w:rPr>
        <w:t xml:space="preserve"> </w:t>
      </w:r>
    </w:p>
    <w:tbl>
      <w:tblPr>
        <w:tblW w:w="9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18"/>
        <w:gridCol w:w="5490"/>
      </w:tblGrid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490" w:type="dxa"/>
          </w:tcPr>
          <w:p w:rsidR="00D02189" w:rsidRDefault="00D02189" w:rsidP="00D02189">
            <w:pPr>
              <w:pStyle w:val="TableText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Int*1</w:t>
            </w:r>
          </w:p>
        </w:tc>
        <w:tc>
          <w:tcPr>
            <w:tcW w:w="5490" w:type="dxa"/>
          </w:tcPr>
          <w:p w:rsidR="00D02189" w:rsidRDefault="00D02189" w:rsidP="00D02189">
            <w:pPr>
              <w:pStyle w:val="TableText"/>
              <w:jc w:val="left"/>
            </w:pPr>
            <w:r>
              <w:t>0 = Credit Claim System Inactive</w:t>
            </w:r>
          </w:p>
          <w:p w:rsidR="00D02189" w:rsidRDefault="00D02189" w:rsidP="00D02189">
            <w:pPr>
              <w:pStyle w:val="TableText"/>
              <w:jc w:val="left"/>
            </w:pPr>
            <w:r>
              <w:t>-1 = Credit Claim System Active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STRING</w:t>
            </w:r>
          </w:p>
        </w:tc>
        <w:tc>
          <w:tcPr>
            <w:tcW w:w="5490" w:type="dxa"/>
          </w:tcPr>
          <w:p w:rsidR="00D02189" w:rsidRDefault="00D02189" w:rsidP="00D02189">
            <w:pPr>
              <w:pStyle w:val="TableText"/>
              <w:jc w:val="left"/>
            </w:pPr>
            <w:r>
              <w:t xml:space="preserve">Valid Business Centres for Credit Claiming </w:t>
            </w:r>
          </w:p>
          <w:p w:rsidR="00D02189" w:rsidRDefault="00D02189" w:rsidP="00D02189">
            <w:pPr>
              <w:pStyle w:val="TableText"/>
              <w:jc w:val="left"/>
            </w:pPr>
            <w:r>
              <w:t>“XQFPHDEM”,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STRING</w:t>
            </w:r>
          </w:p>
        </w:tc>
        <w:tc>
          <w:tcPr>
            <w:tcW w:w="5490" w:type="dxa"/>
          </w:tcPr>
          <w:p w:rsidR="00D02189" w:rsidRDefault="00D02189" w:rsidP="00D02189">
            <w:pPr>
              <w:pStyle w:val="TableText"/>
              <w:jc w:val="left"/>
            </w:pPr>
            <w:r>
              <w:t>Credit Claim Reason Codes</w:t>
            </w:r>
          </w:p>
          <w:p w:rsidR="00D02189" w:rsidRDefault="00D02189" w:rsidP="00D02189">
            <w:pPr>
              <w:pStyle w:val="TableText"/>
              <w:jc w:val="left"/>
            </w:pPr>
            <w:r>
              <w:t>“04,31,32,33,34,35,55,”,</w:t>
            </w:r>
          </w:p>
        </w:tc>
      </w:tr>
      <w:tr w:rsidR="00D02189" w:rsidTr="00D02189">
        <w:trPr>
          <w:cantSplit/>
        </w:trPr>
        <w:tc>
          <w:tcPr>
            <w:tcW w:w="9338" w:type="dxa"/>
            <w:gridSpan w:val="3"/>
          </w:tcPr>
          <w:p w:rsidR="00D02189" w:rsidRDefault="00D02189" w:rsidP="00D02189">
            <w:pPr>
              <w:pStyle w:val="TableText"/>
              <w:jc w:val="left"/>
            </w:pPr>
            <w:r>
              <w:t>Fields below where added for A9B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INT</w:t>
            </w:r>
          </w:p>
        </w:tc>
        <w:tc>
          <w:tcPr>
            <w:tcW w:w="5490" w:type="dxa"/>
          </w:tcPr>
          <w:p w:rsidR="00D02189" w:rsidRDefault="00D02189" w:rsidP="00D02189">
            <w:pPr>
              <w:pStyle w:val="TableText"/>
              <w:jc w:val="left"/>
            </w:pPr>
            <w:r>
              <w:t>-1 = Refund credit claiming active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INT*1</w:t>
            </w:r>
          </w:p>
        </w:tc>
        <w:tc>
          <w:tcPr>
            <w:tcW w:w="5490" w:type="dxa"/>
          </w:tcPr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Button 1 rules, set value to 3</w:t>
            </w:r>
          </w:p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Bit 1 – Use new process</w:t>
            </w:r>
          </w:p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Bit 2 – Prompt for ‘Faulty’ reason</w:t>
            </w:r>
          </w:p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Bit 3 – Unwanted Gift button</w:t>
            </w:r>
          </w:p>
          <w:p w:rsidR="00D02189" w:rsidRDefault="00D02189" w:rsidP="00D02189">
            <w:pPr>
              <w:pStyle w:val="TableText"/>
              <w:jc w:val="left"/>
            </w:pPr>
            <w:r>
              <w:t>Bit 4 – Recall button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INT*1</w:t>
            </w:r>
          </w:p>
        </w:tc>
        <w:tc>
          <w:tcPr>
            <w:tcW w:w="5490" w:type="dxa"/>
          </w:tcPr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Button 2 rules, set value to 5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ABCBullet2ndindent"/>
              <w:numPr>
                <w:ilvl w:val="0"/>
                <w:numId w:val="0"/>
              </w:numPr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INT*1</w:t>
            </w:r>
          </w:p>
        </w:tc>
        <w:tc>
          <w:tcPr>
            <w:tcW w:w="5490" w:type="dxa"/>
          </w:tcPr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Button 3 rules, set value to 9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ABCBullet2ndindent"/>
              <w:numPr>
                <w:ilvl w:val="0"/>
                <w:numId w:val="0"/>
              </w:numPr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INT*1</w:t>
            </w:r>
          </w:p>
        </w:tc>
        <w:tc>
          <w:tcPr>
            <w:tcW w:w="5490" w:type="dxa"/>
          </w:tcPr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Button 4 rules, set value to 0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ABCBullet2ndindent"/>
              <w:numPr>
                <w:ilvl w:val="0"/>
                <w:numId w:val="0"/>
              </w:numPr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INT*1</w:t>
            </w:r>
          </w:p>
        </w:tc>
        <w:tc>
          <w:tcPr>
            <w:tcW w:w="5490" w:type="dxa"/>
          </w:tcPr>
          <w:p w:rsidR="00D02189" w:rsidRDefault="00D02189" w:rsidP="00D02189">
            <w:pPr>
              <w:widowControl w:val="0"/>
              <w:jc w:val="both"/>
              <w:rPr>
                <w:rFonts w:cs="Arial"/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color w:val="000000"/>
                <w:sz w:val="22"/>
              </w:rPr>
              <w:t>Button 5 rules, set value to 0</w:t>
            </w:r>
          </w:p>
        </w:tc>
      </w:tr>
      <w:tr w:rsidR="00D02189" w:rsidTr="00D02189">
        <w:tc>
          <w:tcPr>
            <w:tcW w:w="2430" w:type="dxa"/>
          </w:tcPr>
          <w:p w:rsidR="00D02189" w:rsidRDefault="00D02189" w:rsidP="00D02189">
            <w:pPr>
              <w:pStyle w:val="TableText"/>
            </w:pPr>
          </w:p>
        </w:tc>
        <w:tc>
          <w:tcPr>
            <w:tcW w:w="1418" w:type="dxa"/>
          </w:tcPr>
          <w:p w:rsidR="00D02189" w:rsidRDefault="00D02189" w:rsidP="00D02189">
            <w:pPr>
              <w:pStyle w:val="TableText"/>
            </w:pPr>
            <w:r>
              <w:t>STRING</w:t>
            </w:r>
          </w:p>
        </w:tc>
        <w:tc>
          <w:tcPr>
            <w:tcW w:w="5490" w:type="dxa"/>
          </w:tcPr>
          <w:p w:rsidR="00D02189" w:rsidRDefault="00D02189" w:rsidP="00D02189">
            <w:pPr>
              <w:pStyle w:val="TableText"/>
              <w:jc w:val="left"/>
            </w:pPr>
            <w:r>
              <w:t>Boots.com Refund Group Code</w:t>
            </w:r>
          </w:p>
        </w:tc>
      </w:tr>
    </w:tbl>
    <w:p w:rsidR="00D02189" w:rsidRDefault="00D02189" w:rsidP="00D02189">
      <w:pPr>
        <w:pStyle w:val="ABCNormal"/>
        <w:rPr>
          <w:b/>
        </w:rPr>
      </w:pPr>
    </w:p>
    <w:p w:rsidR="00D02189" w:rsidRPr="00E04AC8" w:rsidRDefault="00D02189" w:rsidP="00E04AC8">
      <w:pPr>
        <w:pStyle w:val="ISL3Hdr"/>
        <w:rPr>
          <w:snapToGrid w:val="0"/>
        </w:rPr>
      </w:pPr>
      <w:bookmarkStart w:id="6874" w:name="_Toc461608965"/>
      <w:r w:rsidRPr="00E04AC8">
        <w:rPr>
          <w:snapToGrid w:val="0"/>
        </w:rPr>
        <w:t>record 106 – cHIP AND PIN</w:t>
      </w:r>
      <w:bookmarkEnd w:id="68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BTC.EPS.FLAGS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 EPS FLAGS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0x01 - Domestic PIN fallback allowed         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0x02 - Beep on PIN failure                   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0x04 - Display 'return tenders prviously taken' at void total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0x08 - Operator can cancel PIN entry         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0x10 - Remove Card 'Wait for Key'            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0x20 - Print currency symbol on tender line  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0x40 - Print voided dockets                                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0x80 - Allow VOID REASON "0" to fallback to MSR 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BTC.EPS.PRINTOPT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 EPS PRINT OPTION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0x01 - Print docket on referral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0x02 - Print docket when offline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0x80 - ALWAYS print docket 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BTC.EPS.BAD.READS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 EPS BAD READS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Amount of dips allowed before card needs to be swiped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BTC.CNTLS.UK.LMT$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UK Contactless tender limit in pence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BTC.CNTLS.ROI.LMT$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ROI Contactless tender limit in cents</w:t>
            </w:r>
          </w:p>
        </w:tc>
      </w:tr>
    </w:tbl>
    <w:p w:rsidR="00D02189" w:rsidRPr="00E04AC8" w:rsidRDefault="00D02189" w:rsidP="00E04AC8">
      <w:pPr>
        <w:pStyle w:val="ISL3Hdr"/>
        <w:rPr>
          <w:snapToGrid w:val="0"/>
        </w:rPr>
      </w:pPr>
      <w:r>
        <w:rPr>
          <w:b/>
          <w:caps/>
          <w:snapToGrid w:val="0"/>
          <w:color w:val="000000"/>
          <w:sz w:val="28"/>
        </w:rPr>
        <w:br/>
      </w:r>
      <w:bookmarkStart w:id="6875" w:name="_Toc461608966"/>
      <w:r w:rsidRPr="00E04AC8">
        <w:rPr>
          <w:snapToGrid w:val="0"/>
        </w:rPr>
        <w:t>record 107 – cHIP AND PIN TERMINAL TYPE VALUES</w:t>
      </w:r>
      <w:bookmarkEnd w:id="68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pStyle w:val="BodyText"/>
            </w:pPr>
            <w:r>
              <w:t xml:space="preserve">String of 1 or more 10 byte values equating to the </w:t>
            </w:r>
            <w:r>
              <w:lastRenderedPageBreak/>
              <w:t>following:</w:t>
            </w:r>
          </w:p>
          <w:p w:rsidR="00D02189" w:rsidRDefault="00D02189" w:rsidP="00D02189">
            <w:pPr>
              <w:pStyle w:val="BodyText"/>
            </w:pPr>
            <w:r>
              <w:t xml:space="preserve">   2 BYTES – Card Servicer ID (e.g. 02)</w:t>
            </w:r>
            <w:r>
              <w:br/>
              <w:t xml:space="preserve">   4 BYTES – Terminal Type with EMV OFF (or no </w:t>
            </w:r>
            <w:r>
              <w:br/>
              <w:t xml:space="preserve">                      PIN PAD with EMV ON) (e.g. 2260)</w:t>
            </w:r>
          </w:p>
          <w:p w:rsidR="00D02189" w:rsidRDefault="00D02189" w:rsidP="00D02189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  4 BYTES – Terminal Type with EMV ON and </w:t>
            </w:r>
            <w:r>
              <w:rPr>
                <w:snapToGrid w:val="0"/>
                <w:color w:val="000000"/>
                <w:sz w:val="22"/>
              </w:rPr>
              <w:br/>
              <w:t xml:space="preserve">                      working PIN PAD (e.g.7286)</w:t>
            </w:r>
            <w:r>
              <w:rPr>
                <w:snapToGrid w:val="0"/>
                <w:color w:val="000000"/>
                <w:sz w:val="22"/>
              </w:rPr>
              <w:br/>
              <w:t>This will initially contain 40 bytes representing 4 servicers.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r>
        <w:rPr>
          <w:snapToGrid w:val="0"/>
        </w:rPr>
        <w:lastRenderedPageBreak/>
        <w:br/>
      </w:r>
      <w:bookmarkStart w:id="6876" w:name="_Toc397595391"/>
      <w:bookmarkStart w:id="6877" w:name="_Toc461608967"/>
      <w:r>
        <w:rPr>
          <w:snapToGrid w:val="0"/>
        </w:rPr>
        <w:t>RECORD 108 - INTERNATIONAL AD CARD (IN ROI)</w:t>
      </w:r>
      <w:bookmarkEnd w:id="6876"/>
      <w:bookmarkEnd w:id="68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Scheme 1 Info (UK Cards)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Not accepted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Accepted (home country)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-2 = Accepted (use fixed exchange rate)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 = Accepted (use currency rate for currency n)</w:t>
            </w:r>
          </w:p>
        </w:tc>
      </w:tr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LOYALTY.EX.RATE(1)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Exchange rate (if applicable)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2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3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4 (ROI Cards)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LOYALTY.SCHEME(5)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5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LOYALTY.EX.RATE(5)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878" w:name="_Toc397595392"/>
      <w:bookmarkStart w:id="6879" w:name="_Toc461608968"/>
      <w:r>
        <w:rPr>
          <w:snapToGrid w:val="0"/>
        </w:rPr>
        <w:t>RECORD 109 - INTERNATIONAL AD CARD (IN ROI)</w:t>
      </w:r>
      <w:bookmarkEnd w:id="6878"/>
      <w:bookmarkEnd w:id="68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LOYALTY.SCHEME(6)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6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LOYALTY.EX.RATE(6)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LOYALTY.SCHEME(8)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7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LOYALTY.EX.RATE(2)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8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LOYALTY.EX.RATE(3)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9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LOYALTY.EX.RATE(4)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LOYALTY.SCHEME(5)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  <w:vMerge w:val="restart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 above but for scheme 10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LOYALTY.EX.RATE(5)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REAL</w:t>
            </w:r>
          </w:p>
        </w:tc>
        <w:tc>
          <w:tcPr>
            <w:tcW w:w="5104" w:type="dxa"/>
            <w:vMerge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880" w:name="_Toc397595393"/>
      <w:bookmarkStart w:id="6881" w:name="_Toc461608969"/>
      <w:r>
        <w:rPr>
          <w:snapToGrid w:val="0"/>
        </w:rPr>
        <w:t>RECORD 110 – BOOTS.COM IN-STORE ORDERING</w:t>
      </w:r>
      <w:bookmarkEnd w:id="6880"/>
      <w:bookmarkEnd w:id="68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DIRECT.ORDER.ACTIVE (1)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 phase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Direct Order Active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0 = Direct Order Inactive  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2 = In-store ordering phase 2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DIRECT ORDER PREFIX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Prefix for Direct Order Number - “S002WW-“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DIRECT ORDER ITEM NUMBER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Item Number for Direct Orders  - “090005”  - Legacy code, this will be superseded by 3 new codes after A8B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DIRECT ORDER LIVE PREFIX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Set to WWW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lastRenderedPageBreak/>
              <w:t>DIRECT ORDER LIVE PREFIX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Set to training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BOOTS.COM.ADPOINTS.COUPON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The Advantage card coupon to which Boots.Com bonus points will be apportioned at the till.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BOOTS.COM.DEBUG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BOOTS.COM.DELAY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BOOTS.COLLECTION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086F5B">
              <w:rPr>
                <w:snapToGrid w:val="0"/>
                <w:color w:val="000000"/>
                <w:sz w:val="22"/>
              </w:rPr>
              <w:t>BOOTS.COM.SUPPLIER$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 Supplier Number. (117838)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Pr="00CC2672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CC2672">
              <w:rPr>
                <w:snapToGrid w:val="0"/>
                <w:color w:val="000000"/>
                <w:sz w:val="22"/>
              </w:rPr>
              <w:t>BOOTS.COM.ITEM.CODE$</w:t>
            </w:r>
          </w:p>
          <w:p w:rsidR="00D02189" w:rsidRPr="00086F5B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This item code is treated as a dummy code to represent a Boots.com parcel item in the CARTON file.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Pr="00CC2672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CC2672">
              <w:rPr>
                <w:snapToGrid w:val="0"/>
                <w:color w:val="000000"/>
                <w:sz w:val="22"/>
              </w:rPr>
              <w:t>BOOTS.COM.BOOK.IN.LIMIT%</w:t>
            </w:r>
          </w:p>
          <w:p w:rsidR="00D02189" w:rsidRPr="00CC2672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Upto 3 digit numeric value. This value denotes the maximum number of parcels allowed to be scanned in a Boots.com book-in session at the till.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Pr="00CC2672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131BBC">
              <w:rPr>
                <w:snapToGrid w:val="0"/>
                <w:color w:val="000000"/>
                <w:sz w:val="22"/>
              </w:rPr>
              <w:t>BOOTS.COM.PARCELS.PER.ORDER%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Parcel Limit for an order. Currently it is configured as 55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882" w:name="_Toc397595394"/>
      <w:bookmarkStart w:id="6883" w:name="_Toc461608970"/>
      <w:r>
        <w:rPr>
          <w:snapToGrid w:val="0"/>
        </w:rPr>
        <w:t>RECORD 111 – BOOTS.COM IN-STORE ORDERING</w:t>
      </w:r>
      <w:bookmarkEnd w:id="6882"/>
      <w:bookmarkEnd w:id="68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BOOTS.COM.HOME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String containing the URL for Boots.com home web page. </w:t>
            </w:r>
            <w:r>
              <w:rPr>
                <w:snapToGrid w:val="0"/>
                <w:color w:val="000000"/>
                <w:sz w:val="22"/>
              </w:rPr>
              <w:br/>
              <w:t>Note. Due to the length of this record, it is extended in record num 112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884" w:name="_Toc397595395"/>
      <w:bookmarkStart w:id="6885" w:name="_Toc461608971"/>
      <w:r>
        <w:rPr>
          <w:snapToGrid w:val="0"/>
        </w:rPr>
        <w:t>RECORD 112 – BOOTS.COM IN-STORE ORDERING</w:t>
      </w:r>
      <w:bookmarkEnd w:id="6884"/>
      <w:bookmarkEnd w:id="68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BOOTS.COM.HOME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Record 111 Extension String, The contents of this string are appended to record 111 to make up the full URL for the .Com homepage.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886" w:name="_Toc397595396"/>
      <w:bookmarkStart w:id="6887" w:name="_Toc461608972"/>
      <w:r>
        <w:rPr>
          <w:snapToGrid w:val="0"/>
        </w:rPr>
        <w:t>RECORD 113 – BOOTS.COM IN-STORE ORDERING</w:t>
      </w:r>
      <w:bookmarkEnd w:id="6886"/>
      <w:bookmarkEnd w:id="68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BOOTS.COM.CONFIRM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String containing the URL to confirm Boots.com Orders.  </w:t>
            </w:r>
            <w:r>
              <w:rPr>
                <w:snapToGrid w:val="0"/>
                <w:color w:val="000000"/>
                <w:sz w:val="22"/>
              </w:rPr>
              <w:br/>
              <w:t>Note. Due to the length of this record, it is extended in record num 114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888" w:name="_Toc397595397"/>
      <w:bookmarkStart w:id="6889" w:name="_Toc461608973"/>
      <w:r>
        <w:rPr>
          <w:snapToGrid w:val="0"/>
        </w:rPr>
        <w:t>RECORD 114 – BOOTS.COM IN-STORE ORDERING</w:t>
      </w:r>
      <w:bookmarkEnd w:id="6888"/>
      <w:bookmarkEnd w:id="68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BOOTS.COM.CONFIRM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Record 113 Extension String, The contents of this string are appended to record 113 to make up the full URL for the .Com confirmation page.</w:t>
            </w:r>
          </w:p>
        </w:tc>
      </w:tr>
    </w:tbl>
    <w:p w:rsidR="00D02189" w:rsidRDefault="00D02189" w:rsidP="00D02189">
      <w:r>
        <w:t>NOTE: While BOOTS.COM is only at phase 2, this will continue to contain the Cancel URL. When Boots.com moves to phase 3 this will be as described above.</w:t>
      </w:r>
    </w:p>
    <w:p w:rsidR="00D02189" w:rsidRDefault="00D02189" w:rsidP="00E04AC8">
      <w:pPr>
        <w:pStyle w:val="ISL3Hdr"/>
        <w:rPr>
          <w:snapToGrid w:val="0"/>
        </w:rPr>
      </w:pPr>
      <w:bookmarkStart w:id="6890" w:name="_Toc397595398"/>
      <w:bookmarkStart w:id="6891" w:name="_Toc461608974"/>
      <w:r>
        <w:rPr>
          <w:snapToGrid w:val="0"/>
        </w:rPr>
        <w:t>RECORD 115– MY STORENET</w:t>
      </w:r>
      <w:bookmarkEnd w:id="6890"/>
      <w:bookmarkEnd w:id="68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MY.STORENET.HOME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 containing the URL for My StoreNet home web page.   83 bytes long.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892" w:name="_Toc397595399"/>
      <w:bookmarkStart w:id="6893" w:name="_Toc461608975"/>
      <w:r>
        <w:rPr>
          <w:snapToGrid w:val="0"/>
        </w:rPr>
        <w:lastRenderedPageBreak/>
        <w:t>RECORD 116– CHILLED FOOD</w:t>
      </w:r>
      <w:bookmarkEnd w:id="6892"/>
      <w:bookmarkEnd w:id="68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BARCODE.PREFIX$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“214*”,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894" w:name="_Toc397595400"/>
      <w:bookmarkStart w:id="6895" w:name="_Toc461608976"/>
      <w:r>
        <w:rPr>
          <w:snapToGrid w:val="0"/>
        </w:rPr>
        <w:t>RECORD 117– XMAS MIX &amp; MATCH TRAILER</w:t>
      </w:r>
      <w:bookmarkEnd w:id="6894"/>
      <w:bookmarkEnd w:id="68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XMAS.TRAILER.ACTIVE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Whether to print the XMAS Mix &amp; Match trailer or not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-1,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896" w:name="_Toc397595401"/>
      <w:bookmarkStart w:id="6897" w:name="_Toc461608977"/>
      <w:r>
        <w:rPr>
          <w:snapToGrid w:val="0"/>
        </w:rPr>
        <w:t>RECORD 118– EPS ENHANCEMENTS</w:t>
      </w:r>
      <w:bookmarkEnd w:id="6896"/>
      <w:bookmarkEnd w:id="68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BTC.EPS.CNP.ACTIVE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Cardholder not present.  If on, allow CNP mode.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0, (in the majority of stores)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-1. (in the minority of stores where it is active)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BTC.EPS.ROFF.ACTIVE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Red offline entry active.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-1,</w:t>
            </w:r>
          </w:p>
        </w:tc>
      </w:tr>
    </w:tbl>
    <w:p w:rsidR="00D02189" w:rsidRDefault="00D02189" w:rsidP="00E04AC8">
      <w:pPr>
        <w:pStyle w:val="ISL3Hdr"/>
        <w:rPr>
          <w:snapToGrid w:val="0"/>
        </w:rPr>
      </w:pPr>
      <w:bookmarkStart w:id="6898" w:name="_Toc397595402"/>
      <w:bookmarkStart w:id="6899" w:name="_Toc461608978"/>
      <w:r>
        <w:rPr>
          <w:snapToGrid w:val="0"/>
        </w:rPr>
        <w:t>RECORD 119– Receipt Redesign</w:t>
      </w:r>
      <w:bookmarkEnd w:id="6898"/>
      <w:bookmarkEnd w:id="68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PRINT.NAME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If –1, the operator name will be printed to the receipt.  If 0, it won’t.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If –1 print dashed line (do not cut the receipt) after ECC voucher if it is the last voucher. 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ASCII 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What to search for in the deal description to identify ECC voucher.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If –1, receipts can be reprinted. Button on Astra is switched on or off.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00" w:name="_Toc397595403"/>
      <w:bookmarkStart w:id="6901" w:name="_Toc461608979"/>
      <w:r>
        <w:rPr>
          <w:snapToGrid w:val="0"/>
        </w:rPr>
        <w:t>RECORD 120– Integrated Security</w:t>
      </w:r>
      <w:bookmarkEnd w:id="6900"/>
      <w:bookmarkEnd w:id="69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INTSEC.STORE.ACTIVE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off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on (journal lines will be written to controller if till is also switched on)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02" w:name="_Toc397595404"/>
      <w:bookmarkStart w:id="6903" w:name="_Toc461608980"/>
      <w:r>
        <w:rPr>
          <w:snapToGrid w:val="0"/>
        </w:rPr>
        <w:t>RECORD 121– Deal Prompts</w:t>
      </w:r>
      <w:bookmarkEnd w:id="6902"/>
      <w:bookmarkEnd w:id="69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TVL.MSG$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Comma delimited strings that is checked against the deal reward message.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04" w:name="_Toc397595405"/>
      <w:bookmarkStart w:id="6905" w:name="_Toc461608981"/>
      <w:r>
        <w:rPr>
          <w:snapToGrid w:val="0"/>
        </w:rPr>
        <w:t>RECORD 122– E-Voucher</w:t>
      </w:r>
      <w:bookmarkEnd w:id="6904"/>
      <w:bookmarkEnd w:id="69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EVCHR.ACTIVE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off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on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EVCHR.SUCC.DESC$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Evoucher success message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EVCHR.FAIL.DESC$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Evoucher failed message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06" w:name="_Toc397595406"/>
      <w:bookmarkStart w:id="6907" w:name="_Toc461608982"/>
      <w:r>
        <w:rPr>
          <w:snapToGrid w:val="0"/>
        </w:rPr>
        <w:t>RECORD 123– Validated Receipts</w:t>
      </w:r>
      <w:bookmarkEnd w:id="6906"/>
      <w:bookmarkEnd w:id="69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lastRenderedPageBreak/>
              <w:t>LOYALTY.VC.PHASE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 = Accepting any code, printing old codes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2 = Accepting any code, printing new codes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 = Accepting new codes ONLY, printing new codes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LOYALTY.VC.VALID.DAYS%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Number of days validity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08" w:name="_Toc397595407"/>
      <w:bookmarkStart w:id="6909" w:name="_Toc461608983"/>
      <w:r>
        <w:rPr>
          <w:snapToGrid w:val="0"/>
        </w:rPr>
        <w:t>RECORD 124– Kiosk X1 Settings</w:t>
      </w:r>
      <w:bookmarkEnd w:id="6908"/>
      <w:bookmarkEnd w:id="69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158"/>
        <w:gridCol w:w="491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X1M.PORT.NUM%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X1M.CLIENT.ID%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X1M.TIMEOUT%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KSK.TERM.TYPE$</w:t>
            </w:r>
          </w:p>
        </w:tc>
        <w:tc>
          <w:tcPr>
            <w:tcW w:w="115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491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10" w:name="_Toc397595408"/>
      <w:bookmarkStart w:id="6911" w:name="_Toc461608984"/>
      <w:r>
        <w:rPr>
          <w:snapToGrid w:val="0"/>
        </w:rPr>
        <w:t>RECORD 125– Recall URL</w:t>
      </w:r>
      <w:bookmarkEnd w:id="6910"/>
      <w:bookmarkEnd w:id="69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RECALL.URL$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 containing the URL for recalls web page.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12" w:name="_Toc397595409"/>
      <w:bookmarkStart w:id="6913" w:name="_Toc461608985"/>
      <w:r>
        <w:rPr>
          <w:snapToGrid w:val="0"/>
        </w:rPr>
        <w:t>RECORD 126-128 – No Change Item codes</w:t>
      </w:r>
      <w:bookmarkEnd w:id="6912"/>
      <w:bookmarkEnd w:id="69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NCG.ITEMCODE$(0)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(Array)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Item code for each tender type to dump a dummy sale against when no change is given.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14" w:name="_Toc397595410"/>
      <w:bookmarkStart w:id="6915" w:name="_Toc461608986"/>
      <w:r>
        <w:rPr>
          <w:snapToGrid w:val="0"/>
        </w:rPr>
        <w:t>RECORD 129 – Open Store Reminder</w:t>
      </w:r>
      <w:bookmarkEnd w:id="6914"/>
      <w:bookmarkEnd w:id="69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068"/>
        <w:gridCol w:w="500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06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00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OPEN.TIME$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106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00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Time to store prompting operators if store open has not been performed.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OPEN.REMIND</w:t>
            </w:r>
          </w:p>
        </w:tc>
        <w:tc>
          <w:tcPr>
            <w:tcW w:w="106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500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What type of operators to prompt.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16" w:name="_Toc397595411"/>
      <w:bookmarkStart w:id="6917" w:name="_Toc461608987"/>
      <w:r>
        <w:rPr>
          <w:snapToGrid w:val="0"/>
        </w:rPr>
        <w:t>RECORD 130 – Open Store Reminder</w:t>
      </w:r>
      <w:bookmarkEnd w:id="6916"/>
      <w:bookmarkEnd w:id="69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068"/>
        <w:gridCol w:w="5008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06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008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PO.BC.ALLOWED</w:t>
            </w:r>
          </w:p>
        </w:tc>
        <w:tc>
          <w:tcPr>
            <w:tcW w:w="106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500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Clearance barcodes allowed.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PO.RESTRICTED</w:t>
            </w:r>
          </w:p>
        </w:tc>
        <w:tc>
          <w:tcPr>
            <w:tcW w:w="106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5008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– Price overrides require key.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18" w:name="_Toc397595412"/>
      <w:bookmarkStart w:id="6919" w:name="_Toc461608988"/>
      <w:r>
        <w:rPr>
          <w:snapToGrid w:val="0"/>
        </w:rPr>
        <w:t>RECORD 131 – Emergency Override Date</w:t>
      </w:r>
      <w:bookmarkEnd w:id="6918"/>
      <w:bookmarkEnd w:id="69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EO.DATE$</w:t>
            </w:r>
          </w:p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Date for emergency overrides to be active, when active key requirement for overrides is disabled.</w:t>
            </w: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20" w:name="_Toc397595413"/>
      <w:bookmarkStart w:id="6921" w:name="_Toc461608989"/>
      <w:r>
        <w:rPr>
          <w:snapToGrid w:val="0"/>
        </w:rPr>
        <w:t>RECORD 132 – Till Resilience</w:t>
      </w:r>
      <w:bookmarkEnd w:id="6920"/>
      <w:bookmarkEnd w:id="69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22" w:name="_Toc397595414"/>
      <w:bookmarkStart w:id="6923" w:name="_Toc461608990"/>
      <w:r>
        <w:rPr>
          <w:snapToGrid w:val="0"/>
        </w:rPr>
        <w:t>RECORD 133 – Loyalty Pending Points</w:t>
      </w:r>
      <w:bookmarkEnd w:id="6922"/>
      <w:bookmarkEnd w:id="69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pStyle w:val="BodyText"/>
            </w:pPr>
            <w:r>
              <w:lastRenderedPageBreak/>
              <w:t xml:space="preserve">LOYALTY.CREATE.PENDING.DELETES                        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pStyle w:val="BodyText"/>
              <w:rPr>
                <w:rFonts w:cs="Times New Roman"/>
                <w:iCs/>
              </w:rPr>
            </w:pPr>
            <w:r>
              <w:rPr>
                <w:iCs/>
              </w:rPr>
              <w:t>LOYALTY.PENDING.ACTIVE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pStyle w:val="BodyText"/>
            </w:pPr>
            <w:r>
              <w:t>LOYALTY.ZAP.ACTIVE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LOYALTY.ZAP.ACTIVE</w:t>
            </w:r>
          </w:p>
          <w:p w:rsidR="00D02189" w:rsidRDefault="00D02189" w:rsidP="00D02189">
            <w:pPr>
              <w:pStyle w:val="BodyText"/>
              <w:rPr>
                <w:rFonts w:cs="Times New Roman"/>
                <w:iCs/>
              </w:rPr>
            </w:pPr>
            <w:r>
              <w:rPr>
                <w:iCs/>
              </w:rPr>
              <w:t>RFD.RECEIPT.LIMIT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pStyle w:val="BodyText"/>
              <w:rPr>
                <w:rFonts w:cs="Times New Roman"/>
                <w:iCs/>
              </w:rPr>
            </w:pPr>
            <w:r>
              <w:rPr>
                <w:iCs/>
              </w:rPr>
              <w:t>RFD.PRINT.BARCODE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D02189" w:rsidRDefault="00D02189" w:rsidP="00D02189"/>
    <w:p w:rsidR="00D02189" w:rsidRDefault="00D02189" w:rsidP="00E04AC8">
      <w:pPr>
        <w:pStyle w:val="ISL3Hdr"/>
        <w:rPr>
          <w:snapToGrid w:val="0"/>
        </w:rPr>
      </w:pPr>
      <w:bookmarkStart w:id="6924" w:name="_Toc397595415"/>
      <w:bookmarkStart w:id="6925" w:name="_Toc461608991"/>
      <w:r>
        <w:rPr>
          <w:snapToGrid w:val="0"/>
        </w:rPr>
        <w:t>RECORD 134 – Till Prompting</w:t>
      </w:r>
      <w:bookmarkEnd w:id="6924"/>
      <w:bookmarkEnd w:id="69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972"/>
        <w:gridCol w:w="5104"/>
      </w:tblGrid>
      <w:tr w:rsidR="00D02189" w:rsidTr="00D02189">
        <w:tc>
          <w:tcPr>
            <w:tcW w:w="2665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D02189" w:rsidTr="00D02189">
        <w:trPr>
          <w:cantSplit/>
        </w:trPr>
        <w:tc>
          <w:tcPr>
            <w:tcW w:w="2665" w:type="dxa"/>
          </w:tcPr>
          <w:p w:rsidR="00D02189" w:rsidRDefault="00D02189" w:rsidP="00D02189">
            <w:pPr>
              <w:widowControl w:val="0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TP.ACTIVE</w:t>
            </w:r>
          </w:p>
        </w:tc>
        <w:tc>
          <w:tcPr>
            <w:tcW w:w="972" w:type="dxa"/>
          </w:tcPr>
          <w:p w:rsidR="00D02189" w:rsidRDefault="00D02189" w:rsidP="00D02189">
            <w:pPr>
              <w:widowControl w:val="0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1 byte int</w:t>
            </w:r>
          </w:p>
        </w:tc>
        <w:tc>
          <w:tcPr>
            <w:tcW w:w="5104" w:type="dxa"/>
          </w:tcPr>
          <w:p w:rsidR="00D02189" w:rsidRDefault="00D02189" w:rsidP="00D02189">
            <w:pPr>
              <w:widowControl w:val="0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-1 Till prompting system active</w:t>
            </w:r>
            <w:r>
              <w:rPr>
                <w:iCs/>
                <w:snapToGrid w:val="0"/>
                <w:color w:val="000000"/>
                <w:sz w:val="22"/>
              </w:rPr>
              <w:br/>
              <w:t>0 Till prompting system inactive</w:t>
            </w:r>
          </w:p>
        </w:tc>
      </w:tr>
    </w:tbl>
    <w:p w:rsidR="00D02189" w:rsidRDefault="00D02189" w:rsidP="00D02189"/>
    <w:p w:rsidR="00D02189" w:rsidRDefault="00D02189">
      <w:pPr>
        <w:rPr>
          <w:color w:val="333399"/>
          <w:szCs w:val="20"/>
        </w:rPr>
      </w:pPr>
    </w:p>
    <w:p w:rsidR="008F6C4A" w:rsidRPr="00127F3D" w:rsidRDefault="008F6C4A" w:rsidP="008F6C4A">
      <w:pPr>
        <w:pStyle w:val="ISL3Hdr"/>
      </w:pPr>
      <w:bookmarkStart w:id="6926" w:name="_Toc461608992"/>
      <w:r w:rsidRPr="00127F3D">
        <w:t xml:space="preserve">Record </w:t>
      </w:r>
      <w:r w:rsidR="00891663">
        <w:t>135</w:t>
      </w:r>
      <w:r w:rsidRPr="00127F3D">
        <w:t xml:space="preserve"> </w:t>
      </w:r>
      <w:r w:rsidR="006B71F5">
        <w:t>–</w:t>
      </w:r>
      <w:r w:rsidRPr="00127F3D">
        <w:t xml:space="preserve"> </w:t>
      </w:r>
      <w:r w:rsidR="006B71F5">
        <w:t>Supervisor Key Configuration</w:t>
      </w:r>
      <w:bookmarkEnd w:id="6926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8F6C4A" w:rsidTr="00DC417D">
        <w:tc>
          <w:tcPr>
            <w:tcW w:w="417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Default="00891663" w:rsidP="00891663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SUPERVISOR.KEY.OPTION.FLAGS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891663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Default="00891663" w:rsidP="00891663">
            <w:pPr>
              <w:pStyle w:val="TableText"/>
              <w:jc w:val="left"/>
            </w:pPr>
            <w:r>
              <w:t>0x0001 –Equivalents manual tender requires key</w:t>
            </w:r>
          </w:p>
          <w:p w:rsidR="00891663" w:rsidRDefault="00891663" w:rsidP="00891663">
            <w:pPr>
              <w:pStyle w:val="TableText"/>
              <w:tabs>
                <w:tab w:val="center" w:pos="2461"/>
              </w:tabs>
              <w:jc w:val="left"/>
            </w:pPr>
            <w:r>
              <w:t>0x0002 –Price overrides requires key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0x0004 – Cardholder not present for card sale requires key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0x0008 – Refund supervisor sign on requires key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0x0010 – Refund to cash requires key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0x0020 – Refund without receipt requires key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0x0040 – Traveller’s cheque requires key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0x0080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0x0100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0x0200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0x0400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0x0800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0x1000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0x2000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0x4000 – Unused</w:t>
            </w:r>
          </w:p>
          <w:p w:rsidR="00891663" w:rsidRDefault="00891663" w:rsidP="00891663">
            <w:pPr>
              <w:pStyle w:val="TableText"/>
              <w:jc w:val="left"/>
            </w:pPr>
            <w:r>
              <w:t>0x8000 – Unused</w:t>
            </w:r>
          </w:p>
        </w:tc>
      </w:tr>
      <w:tr w:rsidR="00891663" w:rsidRPr="0026756C" w:rsidTr="00DC417D">
        <w:tc>
          <w:tcPr>
            <w:tcW w:w="4172" w:type="dxa"/>
            <w:shd w:val="clear" w:color="auto" w:fill="auto"/>
          </w:tcPr>
          <w:p w:rsidR="00891663" w:rsidRPr="001C45C8" w:rsidRDefault="00891663" w:rsidP="00891663">
            <w:pPr>
              <w:widowControl w:val="0"/>
              <w:jc w:val="both"/>
              <w:rPr>
                <w:rFonts w:cs="Arial"/>
                <w:iCs/>
                <w:snapToGrid w:val="0"/>
                <w:color w:val="000000"/>
                <w:sz w:val="22"/>
                <w:szCs w:val="22"/>
              </w:rPr>
            </w:pPr>
            <w:r w:rsidRPr="001C45C8">
              <w:rPr>
                <w:rFonts w:cs="Arial"/>
                <w:sz w:val="22"/>
                <w:szCs w:val="22"/>
              </w:rPr>
              <w:t>SOPT.KEY.BARREL.CONNECTED</w:t>
            </w:r>
          </w:p>
        </w:tc>
        <w:tc>
          <w:tcPr>
            <w:tcW w:w="1181" w:type="dxa"/>
            <w:shd w:val="clear" w:color="auto" w:fill="auto"/>
          </w:tcPr>
          <w:p w:rsidR="00891663" w:rsidRDefault="00891663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891663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91663" w:rsidRPr="00CD63DE" w:rsidRDefault="00891663" w:rsidP="00891663">
            <w:pPr>
              <w:pStyle w:val="TableText"/>
              <w:jc w:val="left"/>
              <w:rPr>
                <w:color w:val="auto"/>
              </w:rPr>
            </w:pPr>
            <w:r w:rsidRPr="00CD63DE">
              <w:rPr>
                <w:color w:val="auto"/>
              </w:rPr>
              <w:t>-1 Keylock is connected</w:t>
            </w:r>
          </w:p>
          <w:p w:rsidR="00891663" w:rsidRDefault="00891663" w:rsidP="00891663">
            <w:pPr>
              <w:pStyle w:val="TableText"/>
              <w:jc w:val="left"/>
              <w:rPr>
                <w:color w:val="auto"/>
              </w:rPr>
            </w:pPr>
            <w:r w:rsidRPr="00CD63DE">
              <w:rPr>
                <w:color w:val="auto"/>
              </w:rPr>
              <w:t>0 No keylock connected</w:t>
            </w:r>
          </w:p>
          <w:p w:rsidR="00891663" w:rsidRPr="00CD63DE" w:rsidRDefault="00891663" w:rsidP="00891663">
            <w:pPr>
              <w:pStyle w:val="TableText"/>
              <w:jc w:val="left"/>
              <w:rPr>
                <w:color w:val="auto"/>
              </w:rPr>
            </w:pPr>
          </w:p>
          <w:p w:rsidR="00891663" w:rsidRPr="00CD63DE" w:rsidRDefault="00891663" w:rsidP="00891663">
            <w:pPr>
              <w:pStyle w:val="TableText"/>
              <w:jc w:val="left"/>
              <w:rPr>
                <w:color w:val="auto"/>
              </w:rPr>
            </w:pPr>
            <w:r w:rsidRPr="00CD63DE">
              <w:rPr>
                <w:color w:val="auto"/>
              </w:rPr>
              <w:t>Denotes whether the Surepos key barrel unit is connected to the terminal screen or not</w:t>
            </w:r>
          </w:p>
        </w:tc>
      </w:tr>
    </w:tbl>
    <w:p w:rsidR="008F6C4A" w:rsidRDefault="008F6C4A" w:rsidP="008F6C4A">
      <w:pPr>
        <w:pStyle w:val="ISL2Txt"/>
      </w:pPr>
    </w:p>
    <w:p w:rsidR="008F6C4A" w:rsidRPr="00127F3D" w:rsidRDefault="008F6C4A" w:rsidP="008F6C4A">
      <w:pPr>
        <w:pStyle w:val="ISL3Hdr"/>
      </w:pPr>
      <w:bookmarkStart w:id="6927" w:name="_Toc461608993"/>
      <w:r w:rsidRPr="00127F3D">
        <w:t xml:space="preserve">Record </w:t>
      </w:r>
      <w:r w:rsidR="00891663">
        <w:t>136</w:t>
      </w:r>
      <w:r w:rsidRPr="00127F3D">
        <w:t xml:space="preserve"> </w:t>
      </w:r>
      <w:r w:rsidR="006B71F5">
        <w:t>–</w:t>
      </w:r>
      <w:r w:rsidRPr="00127F3D">
        <w:t xml:space="preserve"> </w:t>
      </w:r>
      <w:r w:rsidR="006B71F5">
        <w:t>BAA World Points</w:t>
      </w:r>
      <w:bookmarkEnd w:id="6927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8F6C4A" w:rsidTr="00DC417D">
        <w:tc>
          <w:tcPr>
            <w:tcW w:w="417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B71F5" w:rsidRPr="0026756C" w:rsidTr="00DC417D">
        <w:tc>
          <w:tcPr>
            <w:tcW w:w="4172" w:type="dxa"/>
            <w:shd w:val="clear" w:color="auto" w:fill="auto"/>
          </w:tcPr>
          <w:p w:rsidR="006B71F5" w:rsidRDefault="006B71F5" w:rsidP="00D716B5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BAA.WP.ACTIVE</w:t>
            </w:r>
          </w:p>
        </w:tc>
        <w:tc>
          <w:tcPr>
            <w:tcW w:w="1181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6B71F5" w:rsidRDefault="006B71F5" w:rsidP="00D716B5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if BAA cards accepted</w:t>
            </w:r>
          </w:p>
        </w:tc>
      </w:tr>
      <w:tr w:rsidR="006B71F5" w:rsidRPr="0026756C" w:rsidTr="00DC417D">
        <w:tc>
          <w:tcPr>
            <w:tcW w:w="4172" w:type="dxa"/>
            <w:shd w:val="clear" w:color="auto" w:fill="auto"/>
          </w:tcPr>
          <w:p w:rsidR="006B71F5" w:rsidRDefault="006B71F5" w:rsidP="00D716B5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BAA.WP.PREFIX$</w:t>
            </w:r>
          </w:p>
        </w:tc>
        <w:tc>
          <w:tcPr>
            <w:tcW w:w="1181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6B71F5" w:rsidRDefault="006B71F5" w:rsidP="00D716B5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List of accepted card prefixes</w:t>
            </w:r>
          </w:p>
        </w:tc>
      </w:tr>
    </w:tbl>
    <w:p w:rsidR="0006370B" w:rsidRPr="00E04AC8" w:rsidRDefault="0006370B" w:rsidP="00E04AC8">
      <w:pPr>
        <w:pStyle w:val="ISL3Hdr"/>
      </w:pPr>
      <w:bookmarkStart w:id="6928" w:name="_Toc397595418"/>
      <w:bookmarkStart w:id="6929" w:name="_Toc461608994"/>
      <w:r w:rsidRPr="00E04AC8">
        <w:lastRenderedPageBreak/>
        <w:t>RECORD 137 – Deal Prioritisation</w:t>
      </w:r>
      <w:bookmarkEnd w:id="6928"/>
      <w:bookmarkEnd w:id="69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DEAL.PRIORITISATION.MASK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Deal prioritisation config record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30" w:name="_Toc397595419"/>
      <w:bookmarkStart w:id="6931" w:name="_Toc461608995"/>
      <w:r>
        <w:rPr>
          <w:snapToGrid w:val="0"/>
        </w:rPr>
        <w:t>RECORD 138 – Dynamic Cash Keys</w:t>
      </w:r>
      <w:bookmarkEnd w:id="6930"/>
      <w:bookmarkEnd w:id="69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1080"/>
        <w:gridCol w:w="5008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008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DCASH.BUTTONS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500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Number of buttons that are defined in Astra.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DCASH.NEXT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500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Display button for next whole pound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DCASH.NEXT1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</w:t>
            </w:r>
          </w:p>
        </w:tc>
        <w:tc>
          <w:tcPr>
            <w:tcW w:w="500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Display button for next whole pound + 1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DCASH.DENOM()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00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 of denominations to display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DCASH.POS()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00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 of preferred button numbers for the denominations in the previous string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32" w:name="_Toc397595420"/>
      <w:bookmarkStart w:id="6933" w:name="_Toc461608996"/>
      <w:r>
        <w:rPr>
          <w:snapToGrid w:val="0"/>
        </w:rPr>
        <w:t>RECORD 139 – Boots.com Cancel URL</w:t>
      </w:r>
      <w:bookmarkEnd w:id="6932"/>
      <w:bookmarkEnd w:id="69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BOOTS.COM.CANCEL$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URL For cancelling Boots.com orders.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34" w:name="_Toc397595421"/>
      <w:bookmarkStart w:id="6935" w:name="_Toc461608997"/>
      <w:r>
        <w:rPr>
          <w:snapToGrid w:val="0"/>
        </w:rPr>
        <w:t>RECORD 140 Insurance in a box – Pack Description</w:t>
      </w:r>
      <w:bookmarkEnd w:id="6934"/>
      <w:bookmarkEnd w:id="69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INSUR.DESC.PATTERN$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This is this the pattern string to search for when determining if the item being processed is an insurance pack.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INSUR.ITEMS.REFUND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Indicates if insurance items can be refunded. 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No   -1 = Yes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36" w:name="_Toc397595422"/>
      <w:bookmarkStart w:id="6937" w:name="_Toc461608998"/>
      <w:r>
        <w:rPr>
          <w:snapToGrid w:val="0"/>
        </w:rPr>
        <w:t>RECORD 141 – Alliance Pharmacy Options</w:t>
      </w:r>
      <w:bookmarkEnd w:id="6936"/>
      <w:bookmarkEnd w:id="69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AP.ACCEPT.CHEQUES</w:t>
            </w:r>
          </w:p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Accept cheques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Do not accept cheques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AP.BTC.ACC.SALES%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Use BTC Account Sales rules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0 = Use YLBP Account Sales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38" w:name="_Toc397595423"/>
      <w:bookmarkStart w:id="6939" w:name="_Toc461608999"/>
      <w:r>
        <w:rPr>
          <w:snapToGrid w:val="0"/>
        </w:rPr>
        <w:t>RECORD 142 – Insurance Homepage URL</w:t>
      </w:r>
      <w:bookmarkEnd w:id="6938"/>
      <w:bookmarkEnd w:id="69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INSUR.HOME.URL$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Homepage URL for insurance in a box.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40" w:name="_Toc397595424"/>
      <w:bookmarkStart w:id="6941" w:name="_Toc461609000"/>
      <w:r>
        <w:rPr>
          <w:snapToGrid w:val="0"/>
        </w:rPr>
        <w:t>RECORD 143 - Insurance Confirm URL</w:t>
      </w:r>
      <w:bookmarkEnd w:id="6940"/>
      <w:bookmarkEnd w:id="69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INSUR.CONFIRM.URL$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Confirmation URL for insurance in a box.</w:t>
            </w:r>
            <w:r>
              <w:rPr>
                <w:snapToGrid w:val="0"/>
                <w:color w:val="000000"/>
                <w:sz w:val="22"/>
              </w:rPr>
              <w:br/>
              <w:t>Note. Due to the length of this record, it is extended in record num 144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42" w:name="_Toc397595425"/>
      <w:bookmarkStart w:id="6943" w:name="_Toc461609001"/>
      <w:r>
        <w:rPr>
          <w:snapToGrid w:val="0"/>
        </w:rPr>
        <w:t>RECORD 144 – Insurance Confirm URL Cont..</w:t>
      </w:r>
      <w:bookmarkEnd w:id="6942"/>
      <w:bookmarkEnd w:id="69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INSUR.CONFIRM.URL$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Confirmation URL for insurance in a box.</w:t>
            </w:r>
            <w:r>
              <w:rPr>
                <w:snapToGrid w:val="0"/>
                <w:color w:val="000000"/>
                <w:sz w:val="22"/>
              </w:rPr>
              <w:br/>
              <w:t>Record 143 Extension String, The contents of this string are appended to record 111 to make up the full URL for the .Com homepage.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44" w:name="_Toc397595426"/>
      <w:bookmarkStart w:id="6945" w:name="_Toc461609002"/>
      <w:r>
        <w:rPr>
          <w:snapToGrid w:val="0"/>
        </w:rPr>
        <w:lastRenderedPageBreak/>
        <w:t>RECORD 145 –</w:t>
      </w:r>
      <w:bookmarkEnd w:id="6944"/>
      <w:r w:rsidR="00607DB7">
        <w:rPr>
          <w:snapToGrid w:val="0"/>
        </w:rPr>
        <w:t>Boots Gift Card SCO Message Switch</w:t>
      </w:r>
      <w:r w:rsidR="00614315">
        <w:rPr>
          <w:snapToGrid w:val="0"/>
        </w:rPr>
        <w:t xml:space="preserve"> &amp; Gift card Postilion Offline Check Switch</w:t>
      </w:r>
      <w:bookmarkEnd w:id="69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40"/>
        <w:gridCol w:w="1053"/>
        <w:gridCol w:w="5464"/>
      </w:tblGrid>
      <w:tr w:rsidR="0006370B" w:rsidTr="001831F1">
        <w:trPr>
          <w:trHeight w:val="246"/>
        </w:trPr>
        <w:tc>
          <w:tcPr>
            <w:tcW w:w="284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0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46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607DB7" w:rsidTr="001831F1">
        <w:trPr>
          <w:cantSplit/>
          <w:trHeight w:val="522"/>
        </w:trPr>
        <w:tc>
          <w:tcPr>
            <w:tcW w:w="2840" w:type="dxa"/>
          </w:tcPr>
          <w:p w:rsidR="00607DB7" w:rsidRDefault="00607DB7" w:rsidP="00607DB7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GIFT.SCO.MSG.BLOCK</w:t>
            </w:r>
          </w:p>
        </w:tc>
        <w:tc>
          <w:tcPr>
            <w:tcW w:w="1053" w:type="dxa"/>
          </w:tcPr>
          <w:p w:rsidR="00607DB7" w:rsidRDefault="00607DB7" w:rsidP="00607DB7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464" w:type="dxa"/>
          </w:tcPr>
          <w:p w:rsidR="00607DB7" w:rsidRDefault="00607DB7" w:rsidP="00607DB7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Disabled</w:t>
            </w:r>
          </w:p>
          <w:p w:rsidR="00607DB7" w:rsidRDefault="00607DB7" w:rsidP="00607DB7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Enabled</w:t>
            </w:r>
          </w:p>
        </w:tc>
      </w:tr>
      <w:tr w:rsidR="001831F1" w:rsidTr="001831F1">
        <w:trPr>
          <w:cantSplit/>
          <w:trHeight w:val="522"/>
        </w:trPr>
        <w:tc>
          <w:tcPr>
            <w:tcW w:w="2840" w:type="dxa"/>
          </w:tcPr>
          <w:p w:rsidR="001831F1" w:rsidRDefault="001831F1" w:rsidP="00607DB7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GIFT.POSTILION.OFFLINE.CHECK</w:t>
            </w:r>
          </w:p>
        </w:tc>
        <w:tc>
          <w:tcPr>
            <w:tcW w:w="1053" w:type="dxa"/>
          </w:tcPr>
          <w:p w:rsidR="001831F1" w:rsidRDefault="001831F1" w:rsidP="00607DB7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464" w:type="dxa"/>
          </w:tcPr>
          <w:p w:rsidR="001831F1" w:rsidRDefault="001831F1" w:rsidP="001831F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Disabled</w:t>
            </w:r>
          </w:p>
          <w:p w:rsidR="001831F1" w:rsidRDefault="001831F1" w:rsidP="001831F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Enabled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46" w:name="_Toc397595427"/>
      <w:bookmarkStart w:id="6947" w:name="_Toc461609003"/>
      <w:r>
        <w:rPr>
          <w:snapToGrid w:val="0"/>
        </w:rPr>
        <w:t>RECORD 146 – Restricted item sales (Ephedrine/Pseudoephedrine)</w:t>
      </w:r>
      <w:bookmarkEnd w:id="6946"/>
      <w:bookmarkEnd w:id="69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PSE.ACTIVE</w:t>
            </w:r>
          </w:p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System active (Restricted sales prompting on)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System inactive (No prompting)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48" w:name="_Toc397595428"/>
      <w:bookmarkStart w:id="6949" w:name="_Toc461609004"/>
      <w:r>
        <w:rPr>
          <w:snapToGrid w:val="0"/>
        </w:rPr>
        <w:t>RECORD 147 – Ingenico Security</w:t>
      </w:r>
      <w:bookmarkEnd w:id="6948"/>
      <w:bookmarkEnd w:id="6949"/>
    </w:p>
    <w:tbl>
      <w:tblPr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792"/>
        <w:gridCol w:w="5670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79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67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PEDSECUR.TIMEOUT%</w:t>
            </w:r>
          </w:p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79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67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Run terminal management every </w:t>
            </w:r>
            <w:r>
              <w:rPr>
                <w:i/>
                <w:iCs/>
                <w:snapToGrid w:val="0"/>
                <w:color w:val="000000"/>
                <w:sz w:val="22"/>
              </w:rPr>
              <w:t>n</w:t>
            </w:r>
            <w:r>
              <w:rPr>
                <w:snapToGrid w:val="0"/>
                <w:color w:val="000000"/>
                <w:sz w:val="22"/>
              </w:rPr>
              <w:t xml:space="preserve"> minutes.  If set to 0 then feature is disabled.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PEDSECUR.FLAGS</w:t>
            </w:r>
          </w:p>
        </w:tc>
        <w:tc>
          <w:tcPr>
            <w:tcW w:w="79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INT*2</w:t>
            </w:r>
          </w:p>
        </w:tc>
        <w:tc>
          <w:tcPr>
            <w:tcW w:w="567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0x0001 – Run terminal management when store open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0x0002 – Run terminal management when store closed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0x0004 – Prompt immediately after TMAN complete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0x0008 – Disable card sale button if rejected</w:t>
            </w:r>
          </w:p>
        </w:tc>
      </w:tr>
    </w:tbl>
    <w:p w:rsidR="0006370B" w:rsidRDefault="0006370B" w:rsidP="0006370B"/>
    <w:p w:rsidR="0006370B" w:rsidRDefault="0006370B" w:rsidP="0006370B">
      <w:pPr>
        <w:rPr>
          <w:lang w:val="en-US"/>
        </w:rPr>
      </w:pPr>
    </w:p>
    <w:p w:rsidR="0006370B" w:rsidRDefault="0006370B" w:rsidP="00E04AC8">
      <w:pPr>
        <w:pStyle w:val="ISL3Hdr"/>
        <w:rPr>
          <w:snapToGrid w:val="0"/>
        </w:rPr>
      </w:pPr>
      <w:bookmarkStart w:id="6950" w:name="_Toc397595429"/>
      <w:bookmarkStart w:id="6951" w:name="_Toc461609005"/>
      <w:r>
        <w:rPr>
          <w:snapToGrid w:val="0"/>
        </w:rPr>
        <w:t>RECORD 148 – Till Batch Printing for Pharmacy CCM Invite</w:t>
      </w:r>
      <w:bookmarkEnd w:id="6950"/>
      <w:bookmarkEnd w:id="69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PCCM.ACTIVE%</w:t>
            </w:r>
          </w:p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1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-1 = System active 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0 = System inactive 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PCCM.QTY%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2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Number of Invites per batch request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PCCM.SEQ$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Name of Sequence file for Invite count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52" w:name="_Toc397595430"/>
      <w:bookmarkStart w:id="6953" w:name="_Toc461609006"/>
      <w:r>
        <w:rPr>
          <w:snapToGrid w:val="0"/>
        </w:rPr>
        <w:t>RECORD 149 – Operator Authorisation Using Date of Birth</w:t>
      </w:r>
      <w:bookmarkEnd w:id="6952"/>
      <w:bookmarkEnd w:id="69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OP.DOB.ACTIVE</w:t>
            </w:r>
          </w:p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1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System active (Date of Birth in EALAUTH)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0 = System inactive (no Date of Birth used)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ALC.MIN.AGE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INT*1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Minimum age for alcohol sales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54" w:name="_Toc397595431"/>
      <w:bookmarkStart w:id="6955" w:name="_Toc461609007"/>
      <w:r>
        <w:rPr>
          <w:snapToGrid w:val="0"/>
        </w:rPr>
        <w:t>RECORD 150 – Continuity Deal Message Suppression</w:t>
      </w:r>
      <w:bookmarkEnd w:id="6954"/>
      <w:bookmarkEnd w:id="6955"/>
      <w:r>
        <w:rPr>
          <w:snapToGrid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CDM.ACTIVE%</w:t>
            </w:r>
          </w:p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1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Only Print Continuity Message if Triggered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0 = Print Continuity Message always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56" w:name="_Toc397595432"/>
      <w:bookmarkStart w:id="6957" w:name="_Toc461609008"/>
      <w:r>
        <w:rPr>
          <w:snapToGrid w:val="0"/>
        </w:rPr>
        <w:t>RECORD 151 – Store Integrator (SI) Options</w:t>
      </w:r>
      <w:bookmarkEnd w:id="6956"/>
      <w:bookmarkEnd w:id="69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193"/>
        <w:gridCol w:w="990"/>
        <w:gridCol w:w="4558"/>
      </w:tblGrid>
      <w:tr w:rsidR="0006370B" w:rsidTr="0006370B">
        <w:tc>
          <w:tcPr>
            <w:tcW w:w="319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558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193" w:type="dxa"/>
          </w:tcPr>
          <w:p w:rsidR="0006370B" w:rsidRDefault="0006370B" w:rsidP="0006370B">
            <w:pPr>
              <w:rPr>
                <w:snapToGrid w:val="0"/>
              </w:rPr>
            </w:pPr>
            <w:r>
              <w:rPr>
                <w:rFonts w:cs="Arial"/>
                <w:snapToGrid w:val="0"/>
                <w:sz w:val="22"/>
              </w:rPr>
              <w:t>ASTRA.SOCKETS.ACTIVE</w:t>
            </w:r>
          </w:p>
        </w:tc>
        <w:tc>
          <w:tcPr>
            <w:tcW w:w="99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1</w:t>
            </w:r>
          </w:p>
        </w:tc>
        <w:tc>
          <w:tcPr>
            <w:tcW w:w="455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System Active (4690 &gt; ASTRA sockets in use)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System Inactive (2x20 display scraping used)</w:t>
            </w:r>
          </w:p>
        </w:tc>
      </w:tr>
      <w:tr w:rsidR="0006370B" w:rsidTr="0006370B">
        <w:trPr>
          <w:cantSplit/>
        </w:trPr>
        <w:tc>
          <w:tcPr>
            <w:tcW w:w="3193" w:type="dxa"/>
          </w:tcPr>
          <w:p w:rsidR="0006370B" w:rsidRDefault="0006370B" w:rsidP="0006370B">
            <w:pPr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sz w:val="22"/>
              </w:rPr>
              <w:t>ASTRA.PORT</w:t>
            </w:r>
          </w:p>
        </w:tc>
        <w:tc>
          <w:tcPr>
            <w:tcW w:w="99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55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Port for 4690 &gt; ASTRA (Currently set to 8778)</w:t>
            </w:r>
          </w:p>
        </w:tc>
      </w:tr>
      <w:tr w:rsidR="0006370B" w:rsidTr="0006370B">
        <w:trPr>
          <w:cantSplit/>
        </w:trPr>
        <w:tc>
          <w:tcPr>
            <w:tcW w:w="31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snapToGrid w:val="0"/>
                <w:sz w:val="22"/>
              </w:rPr>
              <w:lastRenderedPageBreak/>
              <w:t>SUPPRESS.AEF.FUNCTIONS</w:t>
            </w:r>
          </w:p>
        </w:tc>
        <w:tc>
          <w:tcPr>
            <w:tcW w:w="99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1</w:t>
            </w:r>
          </w:p>
        </w:tc>
        <w:tc>
          <w:tcPr>
            <w:tcW w:w="4558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System Active (AEF Calls utilised)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System Inactive (AEF Calls not-utilised)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58" w:name="_Toc247687394"/>
      <w:bookmarkStart w:id="6959" w:name="_Toc397595433"/>
      <w:bookmarkStart w:id="6960" w:name="_Toc461609009"/>
      <w:r>
        <w:rPr>
          <w:snapToGrid w:val="0"/>
        </w:rPr>
        <w:t xml:space="preserve">RECORD 152 – </w:t>
      </w:r>
      <w:bookmarkEnd w:id="6958"/>
      <w:r w:rsidRPr="004B39CE">
        <w:rPr>
          <w:snapToGrid w:val="0"/>
        </w:rPr>
        <w:t>Deal and Auto Fast Fill Product Group Exclusion</w:t>
      </w:r>
      <w:bookmarkEnd w:id="6959"/>
      <w:bookmarkEnd w:id="69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643"/>
        <w:gridCol w:w="1080"/>
        <w:gridCol w:w="4050"/>
      </w:tblGrid>
      <w:tr w:rsidR="0006370B" w:rsidTr="0006370B">
        <w:tc>
          <w:tcPr>
            <w:tcW w:w="364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05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643" w:type="dxa"/>
          </w:tcPr>
          <w:p w:rsidR="0006370B" w:rsidRPr="003C7349" w:rsidRDefault="0006370B" w:rsidP="0006370B">
            <w:pPr>
              <w:rPr>
                <w:rFonts w:cs="Arial"/>
              </w:rPr>
            </w:pPr>
            <w:r>
              <w:rPr>
                <w:rFonts w:cs="Arial"/>
              </w:rPr>
              <w:t>EXCLUDED.PG.LIST</w:t>
            </w:r>
          </w:p>
        </w:tc>
        <w:tc>
          <w:tcPr>
            <w:tcW w:w="108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050" w:type="dxa"/>
          </w:tcPr>
          <w:p w:rsidR="0006370B" w:rsidRPr="003C7349" w:rsidRDefault="0006370B" w:rsidP="0006370B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3C7349">
              <w:rPr>
                <w:snapToGrid w:val="0"/>
                <w:color w:val="000000"/>
              </w:rPr>
              <w:t>Comprises</w:t>
            </w:r>
            <w:r>
              <w:rPr>
                <w:snapToGrid w:val="0"/>
                <w:color w:val="000000"/>
              </w:rPr>
              <w:t xml:space="preserve"> 1—digit Exclusion Type, followed by a 6-digit Product Group followed by a Comma  separator eg. 1</w:t>
            </w:r>
            <w:r w:rsidRPr="00C244F6">
              <w:rPr>
                <w:snapToGrid w:val="0"/>
                <w:color w:val="000000"/>
              </w:rPr>
              <w:t>100060,</w:t>
            </w:r>
            <w:r>
              <w:rPr>
                <w:snapToGrid w:val="0"/>
                <w:color w:val="000000"/>
              </w:rPr>
              <w:t>2490050,</w:t>
            </w:r>
          </w:p>
        </w:tc>
      </w:tr>
      <w:tr w:rsidR="0006370B" w:rsidTr="0006370B">
        <w:trPr>
          <w:cantSplit/>
        </w:trPr>
        <w:tc>
          <w:tcPr>
            <w:tcW w:w="3643" w:type="dxa"/>
            <w:shd w:val="clear" w:color="auto" w:fill="D9D9D9"/>
          </w:tcPr>
          <w:p w:rsidR="0006370B" w:rsidRDefault="0006370B" w:rsidP="0006370B">
            <w:pPr>
              <w:rPr>
                <w:rFonts w:cs="Arial"/>
              </w:rPr>
            </w:pPr>
            <w:r>
              <w:rPr>
                <w:rFonts w:cs="Arial"/>
              </w:rPr>
              <w:t>Repeated</w:t>
            </w:r>
          </w:p>
        </w:tc>
        <w:tc>
          <w:tcPr>
            <w:tcW w:w="1080" w:type="dxa"/>
            <w:shd w:val="clear" w:color="auto" w:fill="D9D9D9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050" w:type="dxa"/>
            <w:shd w:val="clear" w:color="auto" w:fill="D9D9D9"/>
          </w:tcPr>
          <w:p w:rsidR="0006370B" w:rsidRPr="003C7349" w:rsidRDefault="0006370B" w:rsidP="0006370B">
            <w:pPr>
              <w:widowControl w:val="0"/>
              <w:jc w:val="both"/>
              <w:rPr>
                <w:snapToGrid w:val="0"/>
                <w:color w:val="000000"/>
              </w:rPr>
            </w:pPr>
          </w:p>
        </w:tc>
      </w:tr>
      <w:tr w:rsidR="0006370B" w:rsidTr="0006370B">
        <w:trPr>
          <w:cantSplit/>
        </w:trPr>
        <w:tc>
          <w:tcPr>
            <w:tcW w:w="3643" w:type="dxa"/>
          </w:tcPr>
          <w:p w:rsidR="0006370B" w:rsidRPr="003C7349" w:rsidRDefault="0006370B" w:rsidP="0006370B">
            <w:pPr>
              <w:jc w:val="right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</w:rPr>
              <w:t>EXCLUSION.</w:t>
            </w:r>
            <w:r w:rsidRPr="003C7349">
              <w:rPr>
                <w:rFonts w:cs="Arial"/>
              </w:rPr>
              <w:t>T</w:t>
            </w:r>
            <w:r>
              <w:rPr>
                <w:rFonts w:cs="Arial"/>
              </w:rPr>
              <w:t>YPE</w:t>
            </w:r>
          </w:p>
        </w:tc>
        <w:tc>
          <w:tcPr>
            <w:tcW w:w="1080" w:type="dxa"/>
          </w:tcPr>
          <w:p w:rsidR="0006370B" w:rsidRPr="003C7349" w:rsidRDefault="0006370B" w:rsidP="0006370B">
            <w:pPr>
              <w:widowControl w:val="0"/>
              <w:jc w:val="center"/>
              <w:rPr>
                <w:snapToGrid w:val="0"/>
                <w:color w:val="000000"/>
              </w:rPr>
            </w:pPr>
            <w:r w:rsidRPr="003C7349">
              <w:rPr>
                <w:snapToGrid w:val="0"/>
                <w:color w:val="000000"/>
              </w:rPr>
              <w:t xml:space="preserve">ASCII </w:t>
            </w:r>
          </w:p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 xml:space="preserve">Integer </w:t>
            </w:r>
            <w:r w:rsidRPr="003C7349">
              <w:rPr>
                <w:snapToGrid w:val="0"/>
                <w:color w:val="000000"/>
              </w:rPr>
              <w:t>1</w:t>
            </w:r>
          </w:p>
        </w:tc>
        <w:tc>
          <w:tcPr>
            <w:tcW w:w="4050" w:type="dxa"/>
          </w:tcPr>
          <w:p w:rsidR="0006370B" w:rsidRDefault="0006370B" w:rsidP="0006370B">
            <w:pPr>
              <w:pStyle w:val="ISL1Txt"/>
            </w:pPr>
            <w:r>
              <w:t xml:space="preserve">Treat as Bit Flag, range 0 – 7 </w:t>
            </w:r>
          </w:p>
          <w:p w:rsidR="0006370B" w:rsidRPr="003C7349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>0 – Not Excluded</w:t>
            </w:r>
          </w:p>
          <w:p w:rsidR="0006370B" w:rsidRPr="003C7349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>1 – Excluded from Till Save Deal</w:t>
            </w:r>
          </w:p>
          <w:p w:rsidR="0006370B" w:rsidRPr="003C7349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>2 – Excluded from Auto-Fast Fill</w:t>
            </w:r>
          </w:p>
          <w:p w:rsidR="0006370B" w:rsidRPr="003C7349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 xml:space="preserve">3 – Excluded from both </w:t>
            </w:r>
            <w:r>
              <w:rPr>
                <w:sz w:val="18"/>
                <w:szCs w:val="18"/>
              </w:rPr>
              <w:t>Till &amp; Auto-Fast Fill</w:t>
            </w:r>
          </w:p>
          <w:p w:rsidR="0006370B" w:rsidRPr="003C7349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>4 - Unused</w:t>
            </w:r>
          </w:p>
          <w:p w:rsidR="0006370B" w:rsidRPr="003C7349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>5 - Unused</w:t>
            </w:r>
          </w:p>
          <w:p w:rsidR="0006370B" w:rsidRPr="003C7349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>6 - Unused</w:t>
            </w:r>
          </w:p>
          <w:p w:rsidR="0006370B" w:rsidRPr="00C244F6" w:rsidRDefault="0006370B" w:rsidP="0006370B">
            <w:pPr>
              <w:pStyle w:val="ISL1Txt"/>
              <w:spacing w:line="240" w:lineRule="auto"/>
              <w:ind w:left="380"/>
              <w:rPr>
                <w:sz w:val="18"/>
                <w:szCs w:val="18"/>
              </w:rPr>
            </w:pPr>
            <w:r w:rsidRPr="003C7349">
              <w:rPr>
                <w:sz w:val="18"/>
                <w:szCs w:val="18"/>
              </w:rPr>
              <w:t>7 - Unused</w:t>
            </w:r>
          </w:p>
        </w:tc>
      </w:tr>
      <w:tr w:rsidR="0006370B" w:rsidTr="0006370B">
        <w:trPr>
          <w:cantSplit/>
        </w:trPr>
        <w:tc>
          <w:tcPr>
            <w:tcW w:w="3643" w:type="dxa"/>
          </w:tcPr>
          <w:p w:rsidR="0006370B" w:rsidRPr="003C7349" w:rsidRDefault="0006370B" w:rsidP="0006370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EXCLUDED.PRODUCT.GROUP$</w:t>
            </w:r>
          </w:p>
        </w:tc>
        <w:tc>
          <w:tcPr>
            <w:tcW w:w="1080" w:type="dxa"/>
          </w:tcPr>
          <w:p w:rsidR="0006370B" w:rsidRPr="003C7349" w:rsidRDefault="0006370B" w:rsidP="0006370B">
            <w:pPr>
              <w:widowControl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STRING 6</w:t>
            </w:r>
          </w:p>
        </w:tc>
        <w:tc>
          <w:tcPr>
            <w:tcW w:w="4050" w:type="dxa"/>
          </w:tcPr>
          <w:p w:rsidR="0006370B" w:rsidRDefault="0006370B" w:rsidP="0006370B">
            <w:pPr>
              <w:pStyle w:val="ISL1Txt"/>
            </w:pPr>
            <w:r>
              <w:t xml:space="preserve">6-digit Product Group eg. </w:t>
            </w:r>
            <w:r>
              <w:rPr>
                <w:snapToGrid w:val="0"/>
                <w:color w:val="000000"/>
              </w:rPr>
              <w:t>490050</w:t>
            </w:r>
          </w:p>
        </w:tc>
      </w:tr>
      <w:tr w:rsidR="0006370B" w:rsidTr="0006370B">
        <w:trPr>
          <w:cantSplit/>
        </w:trPr>
        <w:tc>
          <w:tcPr>
            <w:tcW w:w="3643" w:type="dxa"/>
          </w:tcPr>
          <w:p w:rsidR="0006370B" w:rsidRDefault="0006370B" w:rsidP="0006370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Comma Separator</w:t>
            </w:r>
          </w:p>
        </w:tc>
        <w:tc>
          <w:tcPr>
            <w:tcW w:w="1080" w:type="dxa"/>
          </w:tcPr>
          <w:p w:rsidR="0006370B" w:rsidRPr="003C7349" w:rsidRDefault="0006370B" w:rsidP="0006370B">
            <w:pPr>
              <w:widowControl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ASCII 1</w:t>
            </w:r>
          </w:p>
        </w:tc>
        <w:tc>
          <w:tcPr>
            <w:tcW w:w="4050" w:type="dxa"/>
          </w:tcPr>
          <w:p w:rsidR="0006370B" w:rsidRDefault="0006370B" w:rsidP="0006370B">
            <w:pPr>
              <w:pStyle w:val="ISL1Txt"/>
            </w:pPr>
            <w:r>
              <w:t>,</w:t>
            </w:r>
          </w:p>
        </w:tc>
      </w:tr>
    </w:tbl>
    <w:p w:rsidR="0006370B" w:rsidRDefault="0006370B" w:rsidP="0006370B"/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61" w:name="_Toc369855303"/>
      <w:bookmarkStart w:id="6962" w:name="_Toc397595434"/>
      <w:bookmarkStart w:id="6963" w:name="_Toc461609010"/>
      <w:bookmarkStart w:id="6964" w:name="_Toc372028972"/>
      <w:r>
        <w:rPr>
          <w:snapToGrid w:val="0"/>
        </w:rPr>
        <w:t>RECORD 153 – 3</w:t>
      </w:r>
      <w:r w:rsidRPr="00E04AC8">
        <w:rPr>
          <w:snapToGrid w:val="0"/>
        </w:rPr>
        <w:t>rd</w:t>
      </w:r>
      <w:r>
        <w:rPr>
          <w:snapToGrid w:val="0"/>
        </w:rPr>
        <w:t xml:space="preserve"> Party Gift Card Mall</w:t>
      </w:r>
      <w:bookmarkEnd w:id="6961"/>
      <w:bookmarkEnd w:id="6962"/>
      <w:bookmarkEnd w:id="69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78"/>
        <w:gridCol w:w="993"/>
        <w:gridCol w:w="4870"/>
      </w:tblGrid>
      <w:tr w:rsidR="0006370B" w:rsidTr="00677071">
        <w:tc>
          <w:tcPr>
            <w:tcW w:w="2878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677071">
        <w:trPr>
          <w:cantSplit/>
        </w:trPr>
        <w:tc>
          <w:tcPr>
            <w:tcW w:w="2878" w:type="dxa"/>
          </w:tcPr>
          <w:p w:rsidR="0006370B" w:rsidRDefault="0006370B" w:rsidP="0006370B">
            <w:pPr>
              <w:widowControl w:val="0"/>
              <w:jc w:val="both"/>
              <w:rPr>
                <w:i/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GCM.ACTIVE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Integer 1 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Gift Card Mall active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Gift Card Mall inactive</w:t>
            </w:r>
          </w:p>
        </w:tc>
      </w:tr>
      <w:tr w:rsidR="0006370B" w:rsidTr="00677071">
        <w:trPr>
          <w:cantSplit/>
        </w:trPr>
        <w:tc>
          <w:tcPr>
            <w:tcW w:w="2878" w:type="dxa"/>
          </w:tcPr>
          <w:p w:rsidR="0006370B" w:rsidRPr="00294D6E" w:rsidRDefault="0006370B" w:rsidP="0006370B">
            <w:pPr>
              <w:widowControl w:val="0"/>
              <w:jc w:val="both"/>
              <w:rPr>
                <w:sz w:val="22"/>
              </w:rPr>
            </w:pPr>
            <w:r w:rsidRPr="00294D6E">
              <w:rPr>
                <w:sz w:val="22"/>
              </w:rPr>
              <w:t>GCM.BARCODE.LEN%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EAN/UPC barcode length (excluding check digit)</w:t>
            </w:r>
          </w:p>
        </w:tc>
      </w:tr>
      <w:tr w:rsidR="0006370B" w:rsidTr="00677071">
        <w:trPr>
          <w:cantSplit/>
        </w:trPr>
        <w:tc>
          <w:tcPr>
            <w:tcW w:w="2878" w:type="dxa"/>
          </w:tcPr>
          <w:p w:rsidR="0006370B" w:rsidRPr="00294D6E" w:rsidRDefault="0006370B" w:rsidP="0006370B">
            <w:pPr>
              <w:widowControl w:val="0"/>
              <w:jc w:val="both"/>
              <w:rPr>
                <w:sz w:val="22"/>
              </w:rPr>
            </w:pPr>
            <w:r w:rsidRPr="00294D6E">
              <w:rPr>
                <w:sz w:val="22"/>
              </w:rPr>
              <w:t>GCM.MIN.PAN.LEN%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Minimum PAN length</w:t>
            </w:r>
          </w:p>
        </w:tc>
      </w:tr>
      <w:tr w:rsidR="0006370B" w:rsidTr="00677071">
        <w:trPr>
          <w:cantSplit/>
        </w:trPr>
        <w:tc>
          <w:tcPr>
            <w:tcW w:w="2878" w:type="dxa"/>
          </w:tcPr>
          <w:p w:rsidR="0006370B" w:rsidRPr="00294D6E" w:rsidRDefault="0006370B" w:rsidP="0006370B">
            <w:pPr>
              <w:widowControl w:val="0"/>
              <w:jc w:val="both"/>
              <w:rPr>
                <w:sz w:val="22"/>
              </w:rPr>
            </w:pPr>
            <w:r w:rsidRPr="00294D6E">
              <w:rPr>
                <w:sz w:val="22"/>
              </w:rPr>
              <w:t>GCM.MAX.PAN.LEN%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Maximum PAN length</w:t>
            </w:r>
          </w:p>
        </w:tc>
      </w:tr>
      <w:tr w:rsidR="00677071" w:rsidTr="00677071">
        <w:trPr>
          <w:cantSplit/>
        </w:trPr>
        <w:tc>
          <w:tcPr>
            <w:tcW w:w="2878" w:type="dxa"/>
          </w:tcPr>
          <w:p w:rsidR="00677071" w:rsidRPr="00294D6E" w:rsidRDefault="00677071" w:rsidP="00677071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GCM.MAX.ITEM.COUNT%</w:t>
            </w:r>
          </w:p>
        </w:tc>
        <w:tc>
          <w:tcPr>
            <w:tcW w:w="993" w:type="dxa"/>
          </w:tcPr>
          <w:p w:rsidR="00677071" w:rsidRDefault="00677071" w:rsidP="00677071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870" w:type="dxa"/>
          </w:tcPr>
          <w:p w:rsidR="00677071" w:rsidRDefault="00677071" w:rsidP="00677071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Maximum Gift Card Mall card item count</w:t>
            </w:r>
          </w:p>
        </w:tc>
      </w:tr>
    </w:tbl>
    <w:p w:rsidR="0006370B" w:rsidRDefault="0006370B" w:rsidP="0006370B"/>
    <w:p w:rsidR="00677071" w:rsidRDefault="0006370B" w:rsidP="00677071">
      <w:pPr>
        <w:pStyle w:val="ISL3Hdr"/>
        <w:rPr>
          <w:snapToGrid w:val="0"/>
        </w:rPr>
      </w:pPr>
      <w:bookmarkStart w:id="6965" w:name="_Toc369855304"/>
      <w:bookmarkStart w:id="6966" w:name="_Toc397595435"/>
      <w:bookmarkStart w:id="6967" w:name="_Toc461609011"/>
      <w:r>
        <w:rPr>
          <w:snapToGrid w:val="0"/>
        </w:rPr>
        <w:t>RECORD 154 –</w:t>
      </w:r>
      <w:bookmarkEnd w:id="6965"/>
      <w:bookmarkEnd w:id="6966"/>
      <w:r w:rsidR="00677071">
        <w:rPr>
          <w:snapToGrid w:val="0"/>
        </w:rPr>
        <w:t>Boots Gift Card Extension</w:t>
      </w:r>
      <w:bookmarkEnd w:id="69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78"/>
        <w:gridCol w:w="851"/>
        <w:gridCol w:w="5012"/>
      </w:tblGrid>
      <w:tr w:rsidR="00677071" w:rsidTr="00C854B3">
        <w:tc>
          <w:tcPr>
            <w:tcW w:w="2878" w:type="dxa"/>
          </w:tcPr>
          <w:p w:rsidR="00677071" w:rsidRDefault="00677071" w:rsidP="00C854B3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FC58F3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GIFT.COUNTRY.BLOCK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Gift card country block</w:t>
            </w:r>
          </w:p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disabled</w:t>
            </w:r>
          </w:p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-1 = enabled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GIFT.HOME.COUNTRY%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Gift card home country</w:t>
            </w:r>
          </w:p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0 = UK</w:t>
            </w:r>
          </w:p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1 = ROI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TOPUP.DENOM%(1)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Top-up denomination amount (in pence or cents)</w:t>
            </w:r>
          </w:p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For button 1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TOPUP.DENOM%(2)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Top-up denomination amount (in pence or cents)</w:t>
            </w:r>
          </w:p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For button 2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TOPUP.DENOM%(3)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Top-up denomination amount (in pence or cents)</w:t>
            </w:r>
          </w:p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For button 3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TOPUP.DENOM%(4)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Top-up denomination amount (in pence or cents)</w:t>
            </w:r>
          </w:p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For button 4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TOPUP.DENOM%(5)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Top-up denomination amount (in pence or cents)</w:t>
            </w:r>
          </w:p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For button 5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GIFT.PHONE.NUMBER$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Customer Care phone number</w:t>
            </w:r>
          </w:p>
        </w:tc>
      </w:tr>
      <w:tr w:rsidR="00677071" w:rsidTr="00C854B3">
        <w:trPr>
          <w:cantSplit/>
        </w:trPr>
        <w:tc>
          <w:tcPr>
            <w:tcW w:w="2878" w:type="dxa"/>
          </w:tcPr>
          <w:p w:rsidR="00677071" w:rsidRPr="00294D6E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GIFT.MAX.ITEM.COUNT%</w:t>
            </w:r>
          </w:p>
        </w:tc>
        <w:tc>
          <w:tcPr>
            <w:tcW w:w="851" w:type="dxa"/>
          </w:tcPr>
          <w:p w:rsidR="00677071" w:rsidRDefault="00677071" w:rsidP="00C854B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5012" w:type="dxa"/>
          </w:tcPr>
          <w:p w:rsidR="00677071" w:rsidRDefault="00677071" w:rsidP="00C854B3">
            <w:pPr>
              <w:widowControl w:val="0"/>
              <w:jc w:val="both"/>
              <w:rPr>
                <w:sz w:val="22"/>
              </w:rPr>
            </w:pPr>
            <w:r>
              <w:rPr>
                <w:sz w:val="22"/>
              </w:rPr>
              <w:t>Maximum Boots gift card item count</w:t>
            </w:r>
          </w:p>
        </w:tc>
      </w:tr>
    </w:tbl>
    <w:p w:rsidR="0006370B" w:rsidRPr="006372BD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68" w:name="_Toc397595436"/>
      <w:bookmarkStart w:id="6969" w:name="_Toc461609012"/>
      <w:r>
        <w:rPr>
          <w:snapToGrid w:val="0"/>
        </w:rPr>
        <w:t>RECORD 155 – Variable Bag Levy</w:t>
      </w:r>
      <w:bookmarkEnd w:id="6964"/>
      <w:bookmarkEnd w:id="6968"/>
      <w:bookmarkEnd w:id="6969"/>
    </w:p>
    <w:tbl>
      <w:tblPr>
        <w:tblW w:w="8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78"/>
        <w:gridCol w:w="993"/>
        <w:gridCol w:w="4870"/>
      </w:tblGrid>
      <w:tr w:rsidR="0006370B" w:rsidTr="0006370B">
        <w:tc>
          <w:tcPr>
            <w:tcW w:w="2878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878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lastRenderedPageBreak/>
              <w:t>BAG.LEVY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1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0 = disabled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 -1 = enabled</w:t>
            </w:r>
          </w:p>
        </w:tc>
      </w:tr>
      <w:tr w:rsidR="0006370B" w:rsidTr="0006370B">
        <w:trPr>
          <w:cantSplit/>
        </w:trPr>
        <w:tc>
          <w:tcPr>
            <w:tcW w:w="2878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BF5EB4">
              <w:rPr>
                <w:iCs/>
                <w:snapToGrid w:val="0"/>
                <w:color w:val="000000"/>
                <w:sz w:val="22"/>
              </w:rPr>
              <w:t>BAG.LEVY.SCREEN.TYPE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 Integer 1</w:t>
            </w:r>
          </w:p>
        </w:tc>
        <w:tc>
          <w:tcPr>
            <w:tcW w:w="4870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 xml:space="preserve"> 0 = Legacy ROI Solution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-1 = Variable Bag Levy Solution</w:t>
            </w:r>
          </w:p>
        </w:tc>
      </w:tr>
      <w:tr w:rsidR="0006370B" w:rsidTr="0006370B">
        <w:trPr>
          <w:cantSplit/>
        </w:trPr>
        <w:tc>
          <w:tcPr>
            <w:tcW w:w="2878" w:type="dxa"/>
          </w:tcPr>
          <w:p w:rsidR="0006370B" w:rsidRPr="00BF5EB4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BF5EB4">
              <w:rPr>
                <w:iCs/>
                <w:snapToGrid w:val="0"/>
                <w:color w:val="000000"/>
                <w:sz w:val="22"/>
              </w:rPr>
              <w:t>BAG.LEVY.CODE.1</w:t>
            </w:r>
          </w:p>
        </w:tc>
        <w:tc>
          <w:tcPr>
            <w:tcW w:w="993" w:type="dxa"/>
          </w:tcPr>
          <w:p w:rsidR="0006370B" w:rsidRPr="00BF5EB4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BF5EB4">
              <w:rPr>
                <w:iCs/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70" w:type="dxa"/>
          </w:tcPr>
          <w:p w:rsidR="0006370B" w:rsidRPr="00BF5EB4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BF5EB4">
              <w:rPr>
                <w:iCs/>
                <w:snapToGrid w:val="0"/>
                <w:color w:val="000000"/>
                <w:sz w:val="22"/>
              </w:rPr>
              <w:t>7 digit Bag Levy Item code including check digit</w:t>
            </w:r>
          </w:p>
        </w:tc>
      </w:tr>
      <w:tr w:rsidR="0006370B" w:rsidTr="0006370B">
        <w:trPr>
          <w:cantSplit/>
        </w:trPr>
        <w:tc>
          <w:tcPr>
            <w:tcW w:w="2878" w:type="dxa"/>
          </w:tcPr>
          <w:p w:rsidR="0006370B" w:rsidRPr="00BF5EB4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BF5EB4">
              <w:rPr>
                <w:iCs/>
                <w:snapToGrid w:val="0"/>
                <w:color w:val="000000"/>
                <w:sz w:val="22"/>
              </w:rPr>
              <w:t>BAG.LEVY.CODE.2</w:t>
            </w:r>
          </w:p>
        </w:tc>
        <w:tc>
          <w:tcPr>
            <w:tcW w:w="993" w:type="dxa"/>
          </w:tcPr>
          <w:p w:rsidR="0006370B" w:rsidRPr="00BF5EB4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BF5EB4">
              <w:rPr>
                <w:iCs/>
                <w:snapToGrid w:val="0"/>
                <w:color w:val="000000"/>
                <w:sz w:val="22"/>
              </w:rPr>
              <w:t>STRING</w:t>
            </w:r>
          </w:p>
        </w:tc>
        <w:tc>
          <w:tcPr>
            <w:tcW w:w="4870" w:type="dxa"/>
          </w:tcPr>
          <w:p w:rsidR="0006370B" w:rsidRPr="00BF5EB4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 xml:space="preserve">7 </w:t>
            </w:r>
            <w:r w:rsidRPr="00BF5EB4">
              <w:rPr>
                <w:iCs/>
                <w:snapToGrid w:val="0"/>
                <w:color w:val="000000"/>
                <w:sz w:val="22"/>
              </w:rPr>
              <w:t>digit Exempt Item code including check digit (for Legacy ROI this indicates the Bag For Life item code)</w:t>
            </w:r>
          </w:p>
        </w:tc>
      </w:tr>
    </w:tbl>
    <w:p w:rsidR="0006370B" w:rsidRPr="00E04AC8" w:rsidRDefault="0006370B" w:rsidP="00E04AC8">
      <w:pPr>
        <w:pStyle w:val="ISL3Hdr"/>
        <w:rPr>
          <w:snapToGrid w:val="0"/>
        </w:rPr>
      </w:pPr>
      <w:bookmarkStart w:id="6970" w:name="_Toc397595437"/>
      <w:bookmarkStart w:id="6971" w:name="_Toc461609013"/>
      <w:r w:rsidRPr="00E04AC8">
        <w:rPr>
          <w:snapToGrid w:val="0"/>
        </w:rPr>
        <w:t>RECORD 156 – MicroBroker Settings - Reserved</w:t>
      </w:r>
      <w:bookmarkEnd w:id="6970"/>
      <w:bookmarkEnd w:id="6971"/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43" w:right="43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 w:right="43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5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 w:right="43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  <w:t>Contents</w:t>
            </w:r>
          </w:p>
        </w:tc>
      </w:tr>
      <w:tr w:rsidR="0006370B" w:rsidTr="0006370B"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43" w:right="43"/>
              <w:jc w:val="both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PORT.NUMBER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 w:right="43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ASCII</w:t>
            </w:r>
          </w:p>
        </w:tc>
        <w:tc>
          <w:tcPr>
            <w:tcW w:w="5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 w:right="43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Port number for 4690 &gt; MicroBroker</w:t>
            </w:r>
          </w:p>
        </w:tc>
      </w:tr>
      <w:tr w:rsidR="0006370B" w:rsidTr="0006370B"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43"/>
              <w:jc w:val="both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PRIMARY.IP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 xml:space="preserve">Primary IP address </w:t>
            </w:r>
          </w:p>
        </w:tc>
      </w:tr>
      <w:tr w:rsidR="0006370B" w:rsidTr="0006370B"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43"/>
              <w:jc w:val="both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SECONDARY.IP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Secondary IP address</w:t>
            </w:r>
          </w:p>
        </w:tc>
      </w:tr>
      <w:tr w:rsidR="0006370B" w:rsidTr="0006370B"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43"/>
              <w:jc w:val="both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LOG.STATUS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5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-1    Logging on</w:t>
            </w:r>
          </w:p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cs="Arial"/>
                <w:color w:val="000000"/>
                <w:sz w:val="22"/>
                <w:szCs w:val="22"/>
                <w:lang w:val="en-US"/>
              </w:rPr>
              <w:tab/>
              <w:t>Logging off</w:t>
            </w:r>
          </w:p>
          <w:p w:rsidR="0006370B" w:rsidRDefault="0006370B" w:rsidP="0006370B">
            <w:pPr>
              <w:autoSpaceDE w:val="0"/>
              <w:autoSpaceDN w:val="0"/>
              <w:adjustRightInd w:val="0"/>
              <w:ind w:left="15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Default 0</w:t>
            </w:r>
          </w:p>
        </w:tc>
      </w:tr>
      <w:tr w:rsidR="0006370B" w:rsidTr="0006370B"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43" w:right="43"/>
              <w:jc w:val="both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SOCKET.TIMEOUT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 w:right="43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ASCII</w:t>
            </w:r>
          </w:p>
        </w:tc>
        <w:tc>
          <w:tcPr>
            <w:tcW w:w="5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70B" w:rsidRDefault="0006370B" w:rsidP="0006370B">
            <w:pPr>
              <w:autoSpaceDE w:val="0"/>
              <w:autoSpaceDN w:val="0"/>
              <w:adjustRightInd w:val="0"/>
              <w:ind w:left="15" w:right="43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Timeout value in milliseconds</w:t>
            </w:r>
          </w:p>
          <w:p w:rsidR="0006370B" w:rsidRDefault="0006370B" w:rsidP="0006370B">
            <w:pPr>
              <w:autoSpaceDE w:val="0"/>
              <w:autoSpaceDN w:val="0"/>
              <w:adjustRightInd w:val="0"/>
              <w:ind w:left="15" w:right="43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Default 1000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72" w:name="_Toc397595438"/>
      <w:bookmarkStart w:id="6973" w:name="_Toc461609014"/>
      <w:r>
        <w:rPr>
          <w:snapToGrid w:val="0"/>
        </w:rPr>
        <w:t>RECORD 157 – AdCard Futures switches</w:t>
      </w:r>
      <w:bookmarkEnd w:id="6972"/>
      <w:bookmarkEnd w:id="6973"/>
    </w:p>
    <w:tbl>
      <w:tblPr>
        <w:tblW w:w="9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6045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6045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LOYALTY.SWITCHES$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Phase Deploy  = [000001]    1  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Phase 1  = [004404]    17412  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Phase 2  = [007F26]    32550  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Phase 2b = [007F36]    32566  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Phase 2a = [007FFE]    32766 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ASCII Integer 4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Represents a [Hex] Decimal numeric value :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[000001]    1     – Switch A – Virtual Messaging to/from SAP = 0 No, 1 Yes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[000002]    2     – Switch B – Points Master = 0 On Chip, 1 On SAP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[000004]    4     – Switch C – Targeted Deals = 0 Do Not Use, 1 Use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[000008]    8     – Switch D – TSL Logging = 0 Use current, 1 Use New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[000010]    16    – Switch E – Chip Update Points = 0 On Chip, 1 No Update Sequence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[000020]    32    – Switch F – Customer Identification = 0 Local, 1 SAP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[000040]    64    – Switch G – Trial Cards = 0 Off, 1 On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[000080]    128   – Switch H – Trial Fobs = 0 Off, 1 On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[000100]    256   – Switch I – Use Hotcard Check = 0 Yes, 1 No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[000200]    512   – Switch J – Use CUSTD = 0 Use, 1 Do Not Use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[000400]    1024  – Switch K – Update Fallback Club Cache = 0 No, 1 Yes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[000800]    2048  – Switch L – Use Fallback Club Cache = 0 No, 1 Yes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[001000]    4096  – Switch M – Use Offline Redemption Cache = 0 No, 1 Yes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[002000]    8192  – Switch N – Use SAP Mini Statement  = 0 No, 1 Yes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[004000]    16384 – Switch O – Translate SCO Voupons  = 0 No, 1 Yes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[008000]    32768 – Switch P – use last 8 digits of any 18 digit TSL entries for MTSL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606A47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[010000]    65536 – Switch Q – Allow cross-border points earning = 0 No, 1 = Yes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Days to hold Cache records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ASCII Integer 1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Represents a decimal numeric value of months (default = 4)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Redeem Offline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ASCII Integer 2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If Redemption Offline (from SAP) is not allowed = 0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Any non-zero value is the fallback value (in pence) that can be allowed offline from SAP (eg 1000, is £10 or less allowed) – If Switch M is active then this is a per day (reset at store Close) limit per store per card number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PU action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 xml:space="preserve">ASCII Integer 1 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Positive Unavailability Action (Till to SAP)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1 - Allow Redemption &amp; Earn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2 - Allow Earning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3 - Auto Validate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4 - Use Cache as Fallback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NFT.START.TXN%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ASCII Integer 4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Negative Fallback Timeout (Till to DEC) value (milliseconds) for Customer Identification before Total. (0 = do not timeout until Total) Initially set to 0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NFT.TOTAL.TXN%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ASCII Integer 4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Negative Fallback Timeout (Till to DEC) value (milliseconds) for Customer Identification when at the Total (ie customer waiting)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Initially set to 5 second [5000] (to allow 98% success – see Non-Functional requirements)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ACF.MODULE.ID$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 1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Character to identify ACF to DEC Manager (A – Z)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ACF.MSG,ID.RC$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 2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DEC message id for Retrieve Customer details  (up to 10 chars)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ACF.MSG.ID.AS$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 2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DEC message id for Account Summary request  (up to 10 chars)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ACF.MSG.ID.UT$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 2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tabs>
                <w:tab w:val="left" w:pos="9818"/>
              </w:tabs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DEC message id for sending Update Transaction  (up to 10 chars)</w:t>
            </w: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ab/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lastRenderedPageBreak/>
              <w:t>ACF.RESP.VALID%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ASCII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Integer 4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Time that response is still valid (ms) [used to conditionally stop redemption validation following full validation]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ACF.RESP.VALUE%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ASCII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Integer2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 w:rsidRPr="00606A47">
              <w:rPr>
                <w:rFonts w:cs="Arial"/>
                <w:color w:val="000000"/>
                <w:szCs w:val="20"/>
                <w:lang w:val="en-US" w:eastAsia="en-US"/>
              </w:rPr>
              <w:t>Redemption value (in pence) above which redemption validation will always be done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ACF.CURR.VERSION$</w:t>
            </w:r>
          </w:p>
        </w:tc>
        <w:tc>
          <w:tcPr>
            <w:tcW w:w="98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STRING</w:t>
            </w:r>
          </w:p>
        </w:tc>
        <w:tc>
          <w:tcPr>
            <w:tcW w:w="6045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SAP_CRM Message Version Number – “20”(Digital Offers), “10” (Old format)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DO.SCO.ACTIVE%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Integer1</w:t>
            </w:r>
          </w:p>
        </w:tc>
        <w:tc>
          <w:tcPr>
            <w:tcW w:w="6045" w:type="dxa"/>
          </w:tcPr>
          <w:p w:rsidR="0006370B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-1 – Digital Offers changes ACTIVE on SCO</w:t>
            </w:r>
          </w:p>
          <w:p w:rsidR="0006370B" w:rsidRDefault="0006370B" w:rsidP="0006370B">
            <w:pPr>
              <w:pStyle w:val="ISTable"/>
              <w:rPr>
                <w:rFonts w:cs="Arial"/>
                <w:color w:val="000000"/>
                <w:szCs w:val="20"/>
                <w:lang w:val="en-US" w:eastAsia="en-US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 xml:space="preserve"> 0 – Digital Offers changes NOT ACTIVE on SCO</w:t>
            </w:r>
          </w:p>
        </w:tc>
      </w:tr>
    </w:tbl>
    <w:p w:rsidR="0006370B" w:rsidRDefault="0006370B" w:rsidP="00E04AC8">
      <w:pPr>
        <w:pStyle w:val="ISL3Hdr"/>
        <w:rPr>
          <w:snapToGrid w:val="0"/>
        </w:rPr>
      </w:pPr>
      <w:bookmarkStart w:id="6974" w:name="_Toc397595439"/>
      <w:bookmarkStart w:id="6975" w:name="_Toc461609015"/>
      <w:r>
        <w:rPr>
          <w:snapToGrid w:val="0"/>
        </w:rPr>
        <w:t>RECORD 158 – AdCard Futures Trial Barcode details</w:t>
      </w:r>
      <w:bookmarkEnd w:id="6974"/>
      <w:bookmarkEnd w:id="69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Trial Barcode Format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STRING</w:t>
            </w:r>
          </w:p>
        </w:tc>
        <w:tc>
          <w:tcPr>
            <w:tcW w:w="510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Must be 26 digits (including check digit) but allows for variations following trials using Code 128 format, where;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I=IIN indicator, C=Country code, A=Advantage Card Number, B=AdCard check digit, S=Scheme, Q=Code 128 Check digit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Eg;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IIIIIIAAAAAAAAAAAABCCCSSQQ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Trial Temporary Card Barcode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STRING</w:t>
            </w:r>
          </w:p>
        </w:tc>
        <w:tc>
          <w:tcPr>
            <w:tcW w:w="510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Must be 26 digits (including barcode check digits) using Code 128 format, where;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i=Indicator (Store Options record 62 defined), I=IIN indicator, C=Country code, A=Advantage Card Number, S=Scheme, Q=Code 128 Check digit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iiiIIIIIIAAAAAAAAAAAACCCQQ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Trial Refund Barcode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STRING</w:t>
            </w:r>
          </w:p>
        </w:tc>
        <w:tc>
          <w:tcPr>
            <w:tcW w:w="5104" w:type="dxa"/>
          </w:tcPr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Must be 34 digits (including code 128 check digits) but allows for variations following trials using Code 128 format, where;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I=Refund indicator, T=Transaction indicators, O=Original Currency ID, P=Card Prefix (last digit of IIN + last digit of Scheme), C=Country code, I=IIN indicator, A=Advantage Card Number, B=AdCard check digit, S=Scheme, M=Points multiplier, D=Dominant Tender, F=Future use, Q=Code 128 Check digit</w:t>
            </w:r>
          </w:p>
          <w:p w:rsidR="0006370B" w:rsidRPr="00606A47" w:rsidRDefault="0006370B" w:rsidP="0006370B">
            <w:pPr>
              <w:pStyle w:val="ISTable"/>
              <w:rPr>
                <w:rFonts w:cs="Arial"/>
                <w:snapToGrid w:val="0"/>
                <w:sz w:val="18"/>
                <w:szCs w:val="18"/>
              </w:rPr>
            </w:pPr>
            <w:r w:rsidRPr="00606A47">
              <w:rPr>
                <w:rFonts w:cs="Arial"/>
                <w:snapToGrid w:val="0"/>
                <w:sz w:val="18"/>
                <w:szCs w:val="18"/>
              </w:rPr>
              <w:t>IITOPPIIIIIIAAAAAAAAAAAACCCSSMDFQQ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76" w:name="_Toc397595440"/>
      <w:bookmarkStart w:id="6977" w:name="_Toc461609016"/>
      <w:r>
        <w:rPr>
          <w:snapToGrid w:val="0"/>
        </w:rPr>
        <w:t>RECORD 159 – AdCard Futures Options</w:t>
      </w:r>
      <w:bookmarkEnd w:id="6976"/>
      <w:bookmarkEnd w:id="69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Trial Swipe Format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STRING</w:t>
            </w:r>
          </w:p>
        </w:tc>
        <w:tc>
          <w:tcPr>
            <w:tcW w:w="5104" w:type="dxa"/>
          </w:tcPr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>Must be 40 digits (including check digit) but allows for variations following  trials, where;</w:t>
            </w:r>
          </w:p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 xml:space="preserve">I=IIN indicator, C=Country code, A=Advantage Card Number, L=Luhn check digit, E=Expiry (yymm), X=Service code, D=Discretionary Data, Z=End Sentinal (?), S=Scheme, c=LRC digit </w:t>
            </w:r>
          </w:p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>(“;” is the start sentinel and “=” is a field separator shown below)</w:t>
            </w:r>
          </w:p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>Eg;</w:t>
            </w:r>
          </w:p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>;IIIIIIAAAAAAAAAAAAL=EEEEXXXCCCDDDDDDDZc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Trial EJ Number (for Re-Entry)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STRING</w:t>
            </w:r>
          </w:p>
        </w:tc>
        <w:tc>
          <w:tcPr>
            <w:tcW w:w="5104" w:type="dxa"/>
          </w:tcPr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>Must be 21 digits (including card check digit) where;</w:t>
            </w:r>
          </w:p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 xml:space="preserve">i=Card Prefix (as current), I=IIN indicator, A=Advantage Card Number, B=AdCard check digit </w:t>
            </w:r>
          </w:p>
          <w:p w:rsidR="0006370B" w:rsidRPr="00A432F7" w:rsidRDefault="0006370B" w:rsidP="0006370B">
            <w:pPr>
              <w:pStyle w:val="ISTable"/>
              <w:rPr>
                <w:rFonts w:cs="Arial"/>
                <w:snapToGrid w:val="0"/>
                <w:sz w:val="16"/>
                <w:szCs w:val="16"/>
              </w:rPr>
            </w:pPr>
            <w:r w:rsidRPr="00A432F7">
              <w:rPr>
                <w:rFonts w:cs="Arial"/>
                <w:snapToGrid w:val="0"/>
                <w:sz w:val="16"/>
                <w:szCs w:val="16"/>
              </w:rPr>
              <w:t>iiIIIIIIAAAAAAAAAAAAB</w:t>
            </w:r>
          </w:p>
        </w:tc>
      </w:tr>
    </w:tbl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78" w:name="_Toc397595441"/>
      <w:bookmarkStart w:id="6979" w:name="_Toc461609017"/>
      <w:r>
        <w:rPr>
          <w:snapToGrid w:val="0"/>
        </w:rPr>
        <w:t>RECORD 160 – AdCard Futures Receipts &amp; Mini Statement format</w:t>
      </w:r>
      <w:bookmarkEnd w:id="6978"/>
      <w:bookmarkEnd w:id="69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Receipt.Format.9$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STRING</w:t>
            </w:r>
          </w:p>
        </w:tc>
        <w:tc>
          <w:tcPr>
            <w:tcW w:w="5104" w:type="dxa"/>
          </w:tcPr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Must be 9 digits (to cater for the optional check digit) where;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0 = Print Number, X = print *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Eg;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00XXXXX00 would result in a print of 12*****1 or 12*****12 (depending on if the check digit is present)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Receipt.Format.19$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STRING</w:t>
            </w:r>
          </w:p>
        </w:tc>
        <w:tc>
          <w:tcPr>
            <w:tcW w:w="5104" w:type="dxa"/>
          </w:tcPr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Must be 19 digits (to cater for the optional check digit) where;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color w:val="FF000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 xml:space="preserve">0 = Print Number, </w:t>
            </w:r>
            <w:r w:rsidRPr="00A432F7">
              <w:rPr>
                <w:snapToGrid w:val="0"/>
                <w:sz w:val="16"/>
                <w:szCs w:val="16"/>
                <w:highlight w:val="red"/>
              </w:rPr>
              <w:t>“ “= space</w:t>
            </w:r>
            <w:r w:rsidRPr="00A432F7">
              <w:rPr>
                <w:snapToGrid w:val="0"/>
                <w:sz w:val="16"/>
                <w:szCs w:val="16"/>
              </w:rPr>
              <w:t xml:space="preserve">, X = print * </w:t>
            </w:r>
            <w:r w:rsidRPr="00A432F7">
              <w:rPr>
                <w:snapToGrid w:val="0"/>
                <w:color w:val="FF0000"/>
                <w:sz w:val="16"/>
                <w:szCs w:val="16"/>
              </w:rPr>
              <w:t>Note that space on the receipt means that no spaces can be used at present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Eg;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 xml:space="preserve">0000XXXXXXXXXXXX000 would result in a print of 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6330************12 or 6330************123 (depending on if the check digit is present)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Mini Statement Transactions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ASCII Integer 1</w:t>
            </w:r>
          </w:p>
        </w:tc>
        <w:tc>
          <w:tcPr>
            <w:tcW w:w="5104" w:type="dxa"/>
          </w:tcPr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Number of transactions to request for Mini Statement print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Default 6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Mini Statement Start Prior</w:t>
            </w:r>
          </w:p>
        </w:tc>
        <w:tc>
          <w:tcPr>
            <w:tcW w:w="984" w:type="dxa"/>
          </w:tcPr>
          <w:p w:rsidR="0006370B" w:rsidRDefault="0006370B" w:rsidP="0006370B">
            <w:pPr>
              <w:pStyle w:val="ISTable"/>
              <w:rPr>
                <w:snapToGrid w:val="0"/>
              </w:rPr>
            </w:pPr>
            <w:r>
              <w:rPr>
                <w:snapToGrid w:val="0"/>
              </w:rPr>
              <w:t>ASCII Integer 1</w:t>
            </w:r>
          </w:p>
        </w:tc>
        <w:tc>
          <w:tcPr>
            <w:tcW w:w="5104" w:type="dxa"/>
          </w:tcPr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Number of prior months to request statement information for – eg 1=start of this month, 5=start of 4 months ago, 0=01/01/2000</w:t>
            </w:r>
          </w:p>
          <w:p w:rsidR="0006370B" w:rsidRPr="00A432F7" w:rsidRDefault="0006370B" w:rsidP="0006370B">
            <w:pPr>
              <w:pStyle w:val="ISTable"/>
              <w:rPr>
                <w:snapToGrid w:val="0"/>
                <w:sz w:val="16"/>
                <w:szCs w:val="16"/>
              </w:rPr>
            </w:pPr>
            <w:r w:rsidRPr="00A432F7">
              <w:rPr>
                <w:snapToGrid w:val="0"/>
                <w:sz w:val="16"/>
                <w:szCs w:val="16"/>
              </w:rPr>
              <w:t>Default 0</w:t>
            </w:r>
          </w:p>
        </w:tc>
      </w:tr>
    </w:tbl>
    <w:p w:rsidR="0006370B" w:rsidRDefault="0006370B" w:rsidP="0006370B"/>
    <w:p w:rsidR="0006370B" w:rsidRDefault="0006370B" w:rsidP="0006370B"/>
    <w:p w:rsidR="0006370B" w:rsidRDefault="0006370B" w:rsidP="00E04AC8">
      <w:pPr>
        <w:pStyle w:val="ISL3Hdr"/>
        <w:rPr>
          <w:snapToGrid w:val="0"/>
        </w:rPr>
      </w:pPr>
      <w:bookmarkStart w:id="6980" w:name="_Toc397595442"/>
      <w:bookmarkStart w:id="6981" w:name="_Toc461609018"/>
      <w:r>
        <w:rPr>
          <w:snapToGrid w:val="0"/>
        </w:rPr>
        <w:t>RECORD 161 – AdCard Futures ISO 3166 options</w:t>
      </w:r>
      <w:bookmarkEnd w:id="6980"/>
      <w:bookmarkEnd w:id="69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984"/>
        <w:gridCol w:w="5104"/>
      </w:tblGrid>
      <w:tr w:rsidR="0006370B" w:rsidTr="0006370B">
        <w:tc>
          <w:tcPr>
            <w:tcW w:w="265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8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51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UK</w:t>
            </w: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UK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Store Option Identified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GB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2 Digit alpha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GBR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3 Digit alpha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826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3 Digit numeric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ROI</w:t>
            </w: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ROI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Store Option Identified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IE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2 Digit alpha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IRL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3 Digit alpha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372</w:t>
            </w: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3 Digit numeric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Future use (next country)</w:t>
            </w: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Store Option Identified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2 Digit alpha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3 Digit alpha</w:t>
            </w:r>
          </w:p>
        </w:tc>
      </w:tr>
      <w:tr w:rsidR="0006370B" w:rsidTr="0006370B">
        <w:trPr>
          <w:cantSplit/>
        </w:trPr>
        <w:tc>
          <w:tcPr>
            <w:tcW w:w="2653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5104" w:type="dxa"/>
          </w:tcPr>
          <w:p w:rsidR="0006370B" w:rsidRPr="00840549" w:rsidRDefault="0006370B" w:rsidP="0006370B">
            <w:pPr>
              <w:pStyle w:val="ISTable"/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</w:pPr>
            <w:r w:rsidRPr="00840549">
              <w:rPr>
                <w:iCs/>
                <w:snapToGrid w:val="0"/>
                <w:color w:val="000000"/>
                <w:sz w:val="22"/>
                <w:szCs w:val="20"/>
                <w:lang w:eastAsia="en-US"/>
              </w:rPr>
              <w:t>ISO1366 3 Digit numeric</w:t>
            </w:r>
          </w:p>
        </w:tc>
      </w:tr>
    </w:tbl>
    <w:p w:rsidR="0006370B" w:rsidRDefault="0006370B" w:rsidP="0006370B"/>
    <w:p w:rsidR="0006370B" w:rsidRDefault="0006370B" w:rsidP="0006370B"/>
    <w:p w:rsidR="0006370B" w:rsidRPr="00BD258E" w:rsidRDefault="0006370B" w:rsidP="00231207">
      <w:pPr>
        <w:pStyle w:val="ISL3Hdr"/>
      </w:pPr>
      <w:bookmarkStart w:id="6982" w:name="_Toc397595443"/>
      <w:bookmarkStart w:id="6983" w:name="_Toc461609019"/>
      <w:r>
        <w:t>RECORD 162 – ACF Dec manager</w:t>
      </w:r>
      <w:bookmarkEnd w:id="6982"/>
      <w:bookmarkEnd w:id="69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304"/>
        <w:gridCol w:w="1134"/>
        <w:gridCol w:w="4252"/>
      </w:tblGrid>
      <w:tr w:rsidR="0006370B" w:rsidTr="0006370B">
        <w:tc>
          <w:tcPr>
            <w:tcW w:w="33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4B3021">
              <w:rPr>
                <w:iCs/>
                <w:snapToGrid w:val="0"/>
                <w:color w:val="000000"/>
                <w:sz w:val="22"/>
              </w:rPr>
              <w:t>DEC.MGR.IDS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4B3021">
              <w:rPr>
                <w:snapToGrid w:val="0"/>
                <w:color w:val="000000"/>
                <w:sz w:val="22"/>
              </w:rPr>
              <w:t>Calling</w:t>
            </w:r>
            <w:r>
              <w:rPr>
                <w:snapToGrid w:val="0"/>
                <w:color w:val="000000"/>
                <w:sz w:val="22"/>
              </w:rPr>
              <w:t xml:space="preserve"> ID</w:t>
            </w:r>
            <w:r w:rsidRPr="004B3021">
              <w:rPr>
                <w:snapToGrid w:val="0"/>
                <w:color w:val="000000"/>
                <w:sz w:val="22"/>
              </w:rPr>
              <w:t xml:space="preserve"> list </w:t>
            </w:r>
            <w:r>
              <w:rPr>
                <w:snapToGrid w:val="0"/>
                <w:color w:val="000000"/>
                <w:sz w:val="22"/>
              </w:rPr>
              <w:t>used ID’</w:t>
            </w:r>
            <w:r w:rsidRPr="004B3021">
              <w:rPr>
                <w:snapToGrid w:val="0"/>
                <w:color w:val="000000"/>
                <w:sz w:val="22"/>
              </w:rPr>
              <w:t xml:space="preserve">s 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4B3021">
              <w:rPr>
                <w:iCs/>
                <w:snapToGrid w:val="0"/>
                <w:color w:val="000000"/>
                <w:sz w:val="22"/>
              </w:rPr>
              <w:t>DEC.MGR.ARR.INC</w:t>
            </w:r>
          </w:p>
        </w:tc>
        <w:tc>
          <w:tcPr>
            <w:tcW w:w="1134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Messages per ID</w:t>
            </w:r>
            <w:r w:rsidRPr="004B3021">
              <w:rPr>
                <w:snapToGrid w:val="0"/>
                <w:color w:val="000000"/>
                <w:sz w:val="22"/>
              </w:rPr>
              <w:t xml:space="preserve"> block size used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4B3021">
              <w:rPr>
                <w:iCs/>
                <w:snapToGrid w:val="0"/>
                <w:color w:val="000000"/>
                <w:sz w:val="22"/>
              </w:rPr>
              <w:t>DEC.RQST.TOUT</w:t>
            </w:r>
          </w:p>
        </w:tc>
        <w:tc>
          <w:tcPr>
            <w:tcW w:w="1134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 xml:space="preserve">Integer </w:t>
            </w: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Max request time</w:t>
            </w:r>
            <w:r w:rsidRPr="004B3021">
              <w:rPr>
                <w:snapToGrid w:val="0"/>
                <w:color w:val="000000"/>
                <w:sz w:val="22"/>
              </w:rPr>
              <w:t>o</w:t>
            </w:r>
            <w:r>
              <w:rPr>
                <w:snapToGrid w:val="0"/>
                <w:color w:val="000000"/>
                <w:sz w:val="22"/>
              </w:rPr>
              <w:t>ut</w:t>
            </w:r>
            <w:r w:rsidRPr="004B3021">
              <w:rPr>
                <w:snapToGrid w:val="0"/>
                <w:color w:val="000000"/>
                <w:sz w:val="22"/>
              </w:rPr>
              <w:t xml:space="preserve"> 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4B3021">
              <w:rPr>
                <w:iCs/>
                <w:snapToGrid w:val="0"/>
                <w:color w:val="000000"/>
                <w:sz w:val="22"/>
              </w:rPr>
              <w:t>DEC.RESP.TOUT</w:t>
            </w:r>
          </w:p>
        </w:tc>
        <w:tc>
          <w:tcPr>
            <w:tcW w:w="1134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 xml:space="preserve">Integer </w:t>
            </w: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4B3021">
              <w:rPr>
                <w:snapToGrid w:val="0"/>
                <w:color w:val="000000"/>
                <w:sz w:val="22"/>
              </w:rPr>
              <w:t>Max response t</w:t>
            </w:r>
            <w:r>
              <w:rPr>
                <w:snapToGrid w:val="0"/>
                <w:color w:val="000000"/>
                <w:sz w:val="22"/>
              </w:rPr>
              <w:t>imeout</w:t>
            </w:r>
          </w:p>
        </w:tc>
      </w:tr>
    </w:tbl>
    <w:p w:rsidR="0006370B" w:rsidRDefault="0006370B" w:rsidP="0006370B"/>
    <w:p w:rsidR="0006370B" w:rsidRDefault="0006370B" w:rsidP="0006370B"/>
    <w:p w:rsidR="0006370B" w:rsidRDefault="0006370B" w:rsidP="00231207">
      <w:pPr>
        <w:pStyle w:val="ISL3Hdr"/>
      </w:pPr>
      <w:bookmarkStart w:id="6984" w:name="_Toc397595444"/>
      <w:bookmarkStart w:id="6985" w:name="_Toc461609020"/>
      <w:r>
        <w:t>RECORD 163 – ACF API Logging</w:t>
      </w:r>
      <w:bookmarkEnd w:id="6984"/>
      <w:bookmarkEnd w:id="69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020"/>
        <w:gridCol w:w="992"/>
        <w:gridCol w:w="4729"/>
      </w:tblGrid>
      <w:tr w:rsidR="0006370B" w:rsidRPr="00A82D8A" w:rsidTr="0006370B"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Variable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Type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Contents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ACF.MSG.API.LOAD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STRING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Optional Initialisation of API at Options Load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ACF.MSG.TRACE.TILL(0)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 Logging on for all tills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ACF.MSG.TRACE.LEVL(0)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all tills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ACF.MSG.TRACE.TILL(1)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ACF.MSG.TRACE.LEVL(1)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ACF.MSG.TRACE.TILL(2)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ACF.MSG.TRACE.LEVL(2)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ACF.MSG.TRACE.TILL(3)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ACF.MSG.TRACE.LEVL(3)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ACF.MSG.TRACE.TILL(4)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ACF.MSG.TRACE.LEVL(4)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ACF.MSG.TRACE.TILL(5)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lastRenderedPageBreak/>
              <w:t>ACF.MSG.TRACE.LEVL(5)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ACF.MSG.TRACE.TILL(6)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ACF.MSG.TRACE.LEVL(6)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ACF.MSG.TRACE.TILL(7)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ACF.MSG.TRACE.LEVL(7)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ACF.MSG.TRACE.TILL(8)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ACF.MSG.TRACE.LEVL(8)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ACF.MSG.TRACE.TILL(9)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ACF.MSG.TRACE.LEVL(9)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ACF.MSG.TRACE.TILL(10)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napToGrid w:val="0"/>
                <w:sz w:val="22"/>
                <w:szCs w:val="22"/>
              </w:rPr>
              <w:t>ACF Logging on for specified till</w:t>
            </w:r>
          </w:p>
        </w:tc>
      </w:tr>
      <w:tr w:rsidR="0006370B" w:rsidRPr="00A82D8A" w:rsidTr="0006370B">
        <w:trPr>
          <w:cantSplit/>
        </w:trPr>
        <w:tc>
          <w:tcPr>
            <w:tcW w:w="3020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ACF.MSG.TRACE.LEVL(10)</w:t>
            </w:r>
          </w:p>
        </w:tc>
        <w:tc>
          <w:tcPr>
            <w:tcW w:w="992" w:type="dxa"/>
          </w:tcPr>
          <w:p w:rsidR="0006370B" w:rsidRPr="00A82D8A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sz w:val="22"/>
                <w:szCs w:val="22"/>
                <w:lang w:val="en-US"/>
              </w:rPr>
              <w:t>Integer 2</w:t>
            </w:r>
          </w:p>
        </w:tc>
        <w:tc>
          <w:tcPr>
            <w:tcW w:w="4729" w:type="dxa"/>
          </w:tcPr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ACF logging level for </w:t>
            </w:r>
            <w:r w:rsidRPr="00A82D8A">
              <w:rPr>
                <w:rFonts w:cs="Arial"/>
                <w:snapToGrid w:val="0"/>
                <w:sz w:val="22"/>
                <w:szCs w:val="22"/>
              </w:rPr>
              <w:t>specified</w:t>
            </w:r>
            <w:r>
              <w:rPr>
                <w:rFonts w:cs="Arial"/>
                <w:iCs/>
                <w:snapToGrid w:val="0"/>
                <w:sz w:val="22"/>
                <w:szCs w:val="22"/>
              </w:rPr>
              <w:t xml:space="preserve"> till</w:t>
            </w: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 xml:space="preserve"> </w:t>
            </w:r>
          </w:p>
          <w:p w:rsidR="0006370B" w:rsidRPr="00A82D8A" w:rsidRDefault="0006370B" w:rsidP="0006370B">
            <w:pPr>
              <w:rPr>
                <w:rFonts w:cs="Arial"/>
                <w:iCs/>
                <w:snapToGrid w:val="0"/>
                <w:sz w:val="22"/>
                <w:szCs w:val="22"/>
              </w:rPr>
            </w:pPr>
            <w:r w:rsidRPr="00A82D8A">
              <w:rPr>
                <w:rFonts w:cs="Arial"/>
                <w:iCs/>
                <w:snapToGrid w:val="0"/>
                <w:sz w:val="22"/>
                <w:szCs w:val="22"/>
              </w:rPr>
              <w:t>1= min, 2= med, 3= max</w:t>
            </w:r>
          </w:p>
        </w:tc>
      </w:tr>
    </w:tbl>
    <w:p w:rsidR="0006370B" w:rsidRDefault="0006370B" w:rsidP="0006370B"/>
    <w:p w:rsidR="0006370B" w:rsidRPr="00364176" w:rsidRDefault="0006370B" w:rsidP="0006370B"/>
    <w:p w:rsidR="0006370B" w:rsidRDefault="0006370B" w:rsidP="00231207">
      <w:pPr>
        <w:pStyle w:val="ISL3Hdr"/>
      </w:pPr>
      <w:bookmarkStart w:id="6986" w:name="_Toc397595445"/>
      <w:bookmarkStart w:id="6987" w:name="_Toc461609021"/>
      <w:r>
        <w:t>RECORD 164 – ACF Club Cache Exclusions</w:t>
      </w:r>
      <w:bookmarkEnd w:id="6986"/>
      <w:bookmarkEnd w:id="69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445"/>
        <w:gridCol w:w="993"/>
        <w:gridCol w:w="4252"/>
      </w:tblGrid>
      <w:tr w:rsidR="0006370B" w:rsidTr="0006370B">
        <w:tc>
          <w:tcPr>
            <w:tcW w:w="3445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445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6B4910">
              <w:rPr>
                <w:iCs/>
                <w:snapToGrid w:val="0"/>
                <w:color w:val="000000"/>
                <w:sz w:val="22"/>
              </w:rPr>
              <w:t>ACF.SUPPRESS.CACHE.CLUBS</w:t>
            </w:r>
          </w:p>
        </w:tc>
        <w:tc>
          <w:tcPr>
            <w:tcW w:w="993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List of clubs not to be used when SAP is offline</w:t>
            </w:r>
          </w:p>
        </w:tc>
      </w:tr>
    </w:tbl>
    <w:p w:rsidR="0006370B" w:rsidRDefault="0006370B" w:rsidP="0006370B"/>
    <w:p w:rsidR="0006370B" w:rsidRDefault="0006370B" w:rsidP="00231207">
      <w:pPr>
        <w:pStyle w:val="ISL3Hdr"/>
      </w:pPr>
      <w:bookmarkStart w:id="6988" w:name="_Toc397595446"/>
      <w:bookmarkStart w:id="6989" w:name="_Toc461609022"/>
      <w:r>
        <w:t>RECORD 165 – ACF Card Pre TXN Locking</w:t>
      </w:r>
      <w:bookmarkEnd w:id="6988"/>
      <w:bookmarkEnd w:id="6989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304"/>
        <w:gridCol w:w="1134"/>
        <w:gridCol w:w="4252"/>
      </w:tblGrid>
      <w:tr w:rsidR="0006370B" w:rsidTr="0006370B">
        <w:tc>
          <w:tcPr>
            <w:tcW w:w="33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BD258E">
              <w:rPr>
                <w:iCs/>
                <w:snapToGrid w:val="0"/>
                <w:color w:val="000000"/>
                <w:sz w:val="22"/>
              </w:rPr>
              <w:t>ACF.SO.PRETXN.TIME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Integer 4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Pre transaction Ad Card lock in time.</w:t>
            </w:r>
          </w:p>
        </w:tc>
      </w:tr>
    </w:tbl>
    <w:p w:rsidR="0006370B" w:rsidRPr="00BD258E" w:rsidRDefault="0006370B" w:rsidP="0006370B"/>
    <w:p w:rsidR="0006370B" w:rsidRPr="0064076D" w:rsidRDefault="0006370B" w:rsidP="00231207">
      <w:pPr>
        <w:pStyle w:val="ISL3Hdr"/>
      </w:pPr>
      <w:bookmarkStart w:id="6990" w:name="_Toc397595447"/>
      <w:bookmarkStart w:id="6991" w:name="_Toc461609023"/>
      <w:r>
        <w:t>RECORD 166 - Core Release 2</w:t>
      </w:r>
      <w:bookmarkEnd w:id="6990"/>
      <w:bookmarkEnd w:id="69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304"/>
        <w:gridCol w:w="1134"/>
        <w:gridCol w:w="4252"/>
      </w:tblGrid>
      <w:tr w:rsidR="0006370B" w:rsidTr="0006370B">
        <w:tc>
          <w:tcPr>
            <w:tcW w:w="33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E85D82">
              <w:rPr>
                <w:iCs/>
                <w:snapToGrid w:val="0"/>
                <w:color w:val="000000"/>
                <w:sz w:val="22"/>
              </w:rPr>
              <w:t>NOT.ON.FILE.SALE.CODE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Item not on file sale code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</w:rPr>
            </w:pPr>
            <w:r w:rsidRPr="00E85D82">
              <w:rPr>
                <w:iCs/>
                <w:snapToGrid w:val="0"/>
                <w:color w:val="000000"/>
                <w:sz w:val="22"/>
              </w:rPr>
              <w:t>NOT.ON.FILE.REFUND.CODE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iCs/>
                <w:snapToGrid w:val="0"/>
                <w:color w:val="000000"/>
                <w:sz w:val="22"/>
              </w:rPr>
              <w:t>Item not on file refund code</w:t>
            </w:r>
          </w:p>
        </w:tc>
      </w:tr>
    </w:tbl>
    <w:p w:rsidR="0006370B" w:rsidRDefault="0006370B" w:rsidP="0006370B"/>
    <w:p w:rsidR="0006370B" w:rsidRDefault="0006370B" w:rsidP="00231207">
      <w:pPr>
        <w:pStyle w:val="ISL3Hdr"/>
      </w:pPr>
      <w:bookmarkStart w:id="6992" w:name="_Toc397595448"/>
      <w:bookmarkStart w:id="6993" w:name="_Toc461609024"/>
      <w:r>
        <w:t>RECORD 167 - Till Improvements</w:t>
      </w:r>
      <w:bookmarkEnd w:id="6992"/>
      <w:bookmarkEnd w:id="69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304"/>
        <w:gridCol w:w="1134"/>
        <w:gridCol w:w="4252"/>
      </w:tblGrid>
      <w:tr w:rsidR="0006370B" w:rsidTr="0006370B">
        <w:tc>
          <w:tcPr>
            <w:tcW w:w="33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Pr="00BD62BA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  <w:szCs w:val="22"/>
              </w:rPr>
            </w:pPr>
            <w:r w:rsidRPr="00BD62BA">
              <w:rPr>
                <w:rFonts w:cs="Arial"/>
                <w:sz w:val="22"/>
                <w:szCs w:val="22"/>
              </w:rPr>
              <w:t>SIG.SUPRESS.BIN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06370B" w:rsidRPr="00BD62BA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  <w:szCs w:val="22"/>
              </w:rPr>
            </w:pPr>
            <w:r w:rsidRPr="00BD62BA">
              <w:rPr>
                <w:rFonts w:cs="Arial"/>
                <w:sz w:val="22"/>
                <w:szCs w:val="22"/>
              </w:rPr>
              <w:t>Card payment signature suppression BIN range</w:t>
            </w:r>
          </w:p>
        </w:tc>
      </w:tr>
    </w:tbl>
    <w:p w:rsidR="0006370B" w:rsidRPr="006B4910" w:rsidRDefault="0006370B" w:rsidP="0006370B"/>
    <w:p w:rsidR="0006370B" w:rsidRDefault="0006370B" w:rsidP="00231207">
      <w:pPr>
        <w:pStyle w:val="ISL3Hdr"/>
      </w:pPr>
      <w:bookmarkStart w:id="6994" w:name="_Toc397595449"/>
      <w:bookmarkStart w:id="6995" w:name="_Toc461609025"/>
      <w:r>
        <w:t>RECORD 168 - Project Diamond</w:t>
      </w:r>
      <w:bookmarkEnd w:id="6994"/>
      <w:bookmarkEnd w:id="69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304"/>
        <w:gridCol w:w="1134"/>
        <w:gridCol w:w="4252"/>
      </w:tblGrid>
      <w:tr w:rsidR="0006370B" w:rsidTr="0006370B">
        <w:tc>
          <w:tcPr>
            <w:tcW w:w="33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Pr="00BD62BA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AD.CLUB.AGE.PROMPT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06370B" w:rsidRPr="00BD62BA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Club numbers that will display the age prompt</w:t>
            </w:r>
          </w:p>
        </w:tc>
      </w:tr>
    </w:tbl>
    <w:p w:rsidR="0006370B" w:rsidRDefault="0006370B" w:rsidP="0006370B"/>
    <w:p w:rsidR="0006370B" w:rsidRDefault="0006370B" w:rsidP="00231207">
      <w:pPr>
        <w:pStyle w:val="ISL3Hdr"/>
      </w:pPr>
      <w:bookmarkStart w:id="6996" w:name="_Toc397595450"/>
      <w:bookmarkStart w:id="6997" w:name="_Toc461609026"/>
      <w:r>
        <w:lastRenderedPageBreak/>
        <w:t>RECORD 169 – Till Limits Increase</w:t>
      </w:r>
      <w:bookmarkEnd w:id="6996"/>
      <w:bookmarkEnd w:id="69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304"/>
        <w:gridCol w:w="1134"/>
        <w:gridCol w:w="4252"/>
      </w:tblGrid>
      <w:tr w:rsidR="0006370B" w:rsidTr="0006370B">
        <w:tc>
          <w:tcPr>
            <w:tcW w:w="330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Type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center"/>
              <w:rPr>
                <w:snapToGrid w:val="0"/>
                <w:color w:val="000000"/>
                <w:sz w:val="22"/>
              </w:rPr>
            </w:pPr>
            <w:r>
              <w:rPr>
                <w:b/>
                <w:snapToGrid w:val="0"/>
                <w:color w:val="000000"/>
                <w:sz w:val="22"/>
              </w:rPr>
              <w:t>Contents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Pr="00BD62BA" w:rsidRDefault="0006370B" w:rsidP="0006370B">
            <w:pPr>
              <w:widowControl w:val="0"/>
              <w:jc w:val="both"/>
              <w:rPr>
                <w:iCs/>
                <w:snapToGrid w:val="0"/>
                <w:color w:val="000000"/>
                <w:sz w:val="22"/>
                <w:szCs w:val="22"/>
              </w:rPr>
            </w:pPr>
            <w:r>
              <w:rPr>
                <w:iCs/>
                <w:snapToGrid w:val="0"/>
                <w:color w:val="000000"/>
                <w:sz w:val="22"/>
                <w:szCs w:val="22"/>
              </w:rPr>
              <w:t>SO.TSL.MAX.RECS%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 2</w:t>
            </w:r>
          </w:p>
        </w:tc>
        <w:tc>
          <w:tcPr>
            <w:tcW w:w="4252" w:type="dxa"/>
          </w:tcPr>
          <w:p w:rsidR="0006370B" w:rsidRPr="00BD62BA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Maximum number of TSL transaction records supported by Sales Support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SO.NUM.SALES.ITEMS%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 2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Maximum number of item sales allowed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SO.NUM.VOID.ITEMS$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 2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Maximum number of item voids allowed</w:t>
            </w:r>
          </w:p>
        </w:tc>
      </w:tr>
      <w:tr w:rsidR="0006370B" w:rsidTr="0006370B">
        <w:trPr>
          <w:cantSplit/>
        </w:trPr>
        <w:tc>
          <w:tcPr>
            <w:tcW w:w="3304" w:type="dxa"/>
          </w:tcPr>
          <w:p w:rsidR="0006370B" w:rsidRDefault="0006370B" w:rsidP="0006370B">
            <w:pPr>
              <w:widowControl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SO.NUM.REFUND.ITEMS%</w:t>
            </w:r>
          </w:p>
        </w:tc>
        <w:tc>
          <w:tcPr>
            <w:tcW w:w="1134" w:type="dxa"/>
          </w:tcPr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  <w:p w:rsidR="0006370B" w:rsidRDefault="0006370B" w:rsidP="0006370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Integer 2</w:t>
            </w:r>
          </w:p>
        </w:tc>
        <w:tc>
          <w:tcPr>
            <w:tcW w:w="4252" w:type="dxa"/>
          </w:tcPr>
          <w:p w:rsidR="0006370B" w:rsidRDefault="0006370B" w:rsidP="0006370B">
            <w:pPr>
              <w:widowControl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Maximum number of item refunds allowed</w:t>
            </w:r>
          </w:p>
        </w:tc>
      </w:tr>
    </w:tbl>
    <w:p w:rsidR="0006370B" w:rsidRPr="00BD258E" w:rsidRDefault="0006370B" w:rsidP="0006370B"/>
    <w:p w:rsidR="0006370B" w:rsidRDefault="0006370B" w:rsidP="00231207">
      <w:pPr>
        <w:pStyle w:val="ISL3Hdr"/>
      </w:pPr>
      <w:bookmarkStart w:id="6998" w:name="_Toc372028987"/>
      <w:bookmarkStart w:id="6999" w:name="_Toc397595451"/>
      <w:bookmarkStart w:id="7000" w:name="_Toc461609027"/>
      <w:r>
        <w:t>RECORD 170 – Double D</w:t>
      </w:r>
      <w:bookmarkEnd w:id="6998"/>
      <w:r>
        <w:t>iscount</w:t>
      </w:r>
      <w:bookmarkEnd w:id="6999"/>
      <w:bookmarkEnd w:id="700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6"/>
        <w:gridCol w:w="2127"/>
        <w:gridCol w:w="3118"/>
      </w:tblGrid>
      <w:tr w:rsidR="0006370B" w:rsidRPr="006F6C1E" w:rsidTr="0006370B">
        <w:tc>
          <w:tcPr>
            <w:tcW w:w="3346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Variable</w:t>
            </w:r>
          </w:p>
        </w:tc>
        <w:tc>
          <w:tcPr>
            <w:tcW w:w="2127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Type</w:t>
            </w:r>
          </w:p>
        </w:tc>
        <w:tc>
          <w:tcPr>
            <w:tcW w:w="3118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Content</w:t>
            </w:r>
          </w:p>
        </w:tc>
      </w:tr>
      <w:tr w:rsidR="0006370B" w:rsidRPr="006F6C1E" w:rsidTr="0006370B">
        <w:tc>
          <w:tcPr>
            <w:tcW w:w="3346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DD.CAMPAIGN.RANGE.MIN%</w:t>
            </w:r>
          </w:p>
        </w:tc>
        <w:tc>
          <w:tcPr>
            <w:tcW w:w="2127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Integer 4</w:t>
            </w:r>
          </w:p>
        </w:tc>
        <w:tc>
          <w:tcPr>
            <w:tcW w:w="3118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Coupon Campaign ID range from</w:t>
            </w:r>
          </w:p>
        </w:tc>
      </w:tr>
      <w:tr w:rsidR="0006370B" w:rsidRPr="006F6C1E" w:rsidTr="0006370B">
        <w:tc>
          <w:tcPr>
            <w:tcW w:w="3346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DD.CAMPAIGN.RANGE.MAX%</w:t>
            </w:r>
          </w:p>
        </w:tc>
        <w:tc>
          <w:tcPr>
            <w:tcW w:w="2127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Integer 4</w:t>
            </w:r>
          </w:p>
        </w:tc>
        <w:tc>
          <w:tcPr>
            <w:tcW w:w="3118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Coupon Campaign ID range to.</w:t>
            </w:r>
          </w:p>
        </w:tc>
      </w:tr>
      <w:tr w:rsidR="0006370B" w:rsidRPr="006F6C1E" w:rsidTr="0006370B">
        <w:tc>
          <w:tcPr>
            <w:tcW w:w="3346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DD.TIMEOUT</w:t>
            </w:r>
          </w:p>
        </w:tc>
        <w:tc>
          <w:tcPr>
            <w:tcW w:w="2127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Integer 4</w:t>
            </w:r>
          </w:p>
        </w:tc>
        <w:tc>
          <w:tcPr>
            <w:tcW w:w="3118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Server Timeout Value</w:t>
            </w:r>
          </w:p>
        </w:tc>
      </w:tr>
      <w:tr w:rsidR="0006370B" w:rsidRPr="006F6C1E" w:rsidTr="0006370B">
        <w:tc>
          <w:tcPr>
            <w:tcW w:w="3346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TEMP.CARD.USAGE</w:t>
            </w:r>
          </w:p>
        </w:tc>
        <w:tc>
          <w:tcPr>
            <w:tcW w:w="2127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  <w:lang w:val="en-US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ASCII</w:t>
            </w:r>
          </w:p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  <w:lang w:val="en-US"/>
              </w:rPr>
              <w:t>Integer 1</w:t>
            </w:r>
          </w:p>
        </w:tc>
        <w:tc>
          <w:tcPr>
            <w:tcW w:w="3118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 w:rsidRPr="006F6C1E">
              <w:rPr>
                <w:rFonts w:cs="Arial"/>
                <w:sz w:val="22"/>
                <w:szCs w:val="22"/>
              </w:rPr>
              <w:t>Hide or display/print usage count for Temporary Staff discount cards</w:t>
            </w:r>
          </w:p>
        </w:tc>
      </w:tr>
    </w:tbl>
    <w:p w:rsidR="0006370B" w:rsidRDefault="0006370B" w:rsidP="0006370B"/>
    <w:p w:rsidR="0006370B" w:rsidRDefault="0006370B" w:rsidP="00231207">
      <w:pPr>
        <w:pStyle w:val="ISL3Hdr"/>
      </w:pPr>
      <w:bookmarkStart w:id="7001" w:name="_Toc381008055"/>
      <w:bookmarkStart w:id="7002" w:name="_Toc397595452"/>
      <w:bookmarkStart w:id="7003" w:name="_Toc461609028"/>
      <w:r>
        <w:t>RECORD 171 – Centralised View of Stock URL</w:t>
      </w:r>
      <w:bookmarkEnd w:id="7001"/>
      <w:bookmarkEnd w:id="7002"/>
      <w:bookmarkEnd w:id="700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6"/>
        <w:gridCol w:w="2127"/>
        <w:gridCol w:w="3118"/>
      </w:tblGrid>
      <w:tr w:rsidR="0006370B" w:rsidRPr="006F6C1E" w:rsidTr="0006370B">
        <w:tc>
          <w:tcPr>
            <w:tcW w:w="3346" w:type="dxa"/>
          </w:tcPr>
          <w:p w:rsidR="0006370B" w:rsidRPr="008B1DAE" w:rsidRDefault="0006370B" w:rsidP="0006370B">
            <w:pPr>
              <w:rPr>
                <w:rFonts w:cs="Arial"/>
                <w:b/>
                <w:sz w:val="22"/>
                <w:szCs w:val="22"/>
              </w:rPr>
            </w:pPr>
            <w:r w:rsidRPr="008B1DAE">
              <w:rPr>
                <w:rFonts w:cs="Arial"/>
                <w:b/>
                <w:sz w:val="22"/>
                <w:szCs w:val="22"/>
              </w:rPr>
              <w:t>Variable</w:t>
            </w:r>
          </w:p>
        </w:tc>
        <w:tc>
          <w:tcPr>
            <w:tcW w:w="2127" w:type="dxa"/>
          </w:tcPr>
          <w:p w:rsidR="0006370B" w:rsidRPr="008B1DAE" w:rsidRDefault="0006370B" w:rsidP="0006370B">
            <w:pPr>
              <w:rPr>
                <w:rFonts w:cs="Arial"/>
                <w:b/>
                <w:sz w:val="22"/>
                <w:szCs w:val="22"/>
              </w:rPr>
            </w:pPr>
            <w:r w:rsidRPr="008B1DAE">
              <w:rPr>
                <w:rFonts w:cs="Arial"/>
                <w:b/>
                <w:sz w:val="22"/>
                <w:szCs w:val="22"/>
              </w:rPr>
              <w:t>Type</w:t>
            </w:r>
          </w:p>
        </w:tc>
        <w:tc>
          <w:tcPr>
            <w:tcW w:w="3118" w:type="dxa"/>
          </w:tcPr>
          <w:p w:rsidR="0006370B" w:rsidRPr="008B1DAE" w:rsidRDefault="0006370B" w:rsidP="0006370B">
            <w:pPr>
              <w:rPr>
                <w:rFonts w:cs="Arial"/>
                <w:b/>
                <w:sz w:val="22"/>
                <w:szCs w:val="22"/>
              </w:rPr>
            </w:pPr>
            <w:r w:rsidRPr="008B1DAE">
              <w:rPr>
                <w:rFonts w:cs="Arial"/>
                <w:b/>
                <w:sz w:val="22"/>
                <w:szCs w:val="22"/>
              </w:rPr>
              <w:t>Content</w:t>
            </w:r>
          </w:p>
        </w:tc>
      </w:tr>
      <w:tr w:rsidR="0006370B" w:rsidRPr="006F6C1E" w:rsidTr="0006370B">
        <w:tc>
          <w:tcPr>
            <w:tcW w:w="3346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CVOS.URL1$</w:t>
            </w:r>
          </w:p>
        </w:tc>
        <w:tc>
          <w:tcPr>
            <w:tcW w:w="2127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STRING</w:t>
            </w:r>
          </w:p>
        </w:tc>
        <w:tc>
          <w:tcPr>
            <w:tcW w:w="3118" w:type="dxa"/>
          </w:tcPr>
          <w:p w:rsidR="0006370B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CVoS URL.</w:t>
            </w:r>
          </w:p>
          <w:p w:rsidR="0006370B" w:rsidRDefault="0006370B" w:rsidP="0006370B">
            <w:pPr>
              <w:rPr>
                <w:rFonts w:cs="Arial"/>
                <w:sz w:val="22"/>
                <w:szCs w:val="22"/>
              </w:rPr>
            </w:pPr>
          </w:p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Due to the length of the URL, it is extended into record 172.</w:t>
            </w:r>
          </w:p>
        </w:tc>
      </w:tr>
    </w:tbl>
    <w:p w:rsidR="0006370B" w:rsidRPr="00BD258E" w:rsidRDefault="0006370B" w:rsidP="0006370B"/>
    <w:p w:rsidR="0006370B" w:rsidRDefault="0006370B" w:rsidP="00231207">
      <w:pPr>
        <w:pStyle w:val="ISL3Hdr"/>
      </w:pPr>
      <w:bookmarkStart w:id="7004" w:name="_Toc381008056"/>
      <w:bookmarkStart w:id="7005" w:name="_Toc397595453"/>
      <w:bookmarkStart w:id="7006" w:name="_Toc461609029"/>
      <w:r>
        <w:t>RECORD 172 – Centralised View of Stock URL extension</w:t>
      </w:r>
      <w:bookmarkEnd w:id="7004"/>
      <w:bookmarkEnd w:id="7005"/>
      <w:bookmarkEnd w:id="700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6"/>
        <w:gridCol w:w="2127"/>
        <w:gridCol w:w="3118"/>
      </w:tblGrid>
      <w:tr w:rsidR="0006370B" w:rsidRPr="006F6C1E" w:rsidTr="0006370B">
        <w:tc>
          <w:tcPr>
            <w:tcW w:w="3346" w:type="dxa"/>
          </w:tcPr>
          <w:p w:rsidR="0006370B" w:rsidRPr="008B1DAE" w:rsidRDefault="0006370B" w:rsidP="0006370B">
            <w:pPr>
              <w:rPr>
                <w:rFonts w:cs="Arial"/>
                <w:b/>
                <w:sz w:val="22"/>
                <w:szCs w:val="22"/>
              </w:rPr>
            </w:pPr>
            <w:r w:rsidRPr="008B1DAE">
              <w:rPr>
                <w:rFonts w:cs="Arial"/>
                <w:b/>
                <w:sz w:val="22"/>
                <w:szCs w:val="22"/>
              </w:rPr>
              <w:t>Variable</w:t>
            </w:r>
          </w:p>
        </w:tc>
        <w:tc>
          <w:tcPr>
            <w:tcW w:w="2127" w:type="dxa"/>
          </w:tcPr>
          <w:p w:rsidR="0006370B" w:rsidRPr="008B1DAE" w:rsidRDefault="0006370B" w:rsidP="0006370B">
            <w:pPr>
              <w:rPr>
                <w:rFonts w:cs="Arial"/>
                <w:b/>
                <w:sz w:val="22"/>
                <w:szCs w:val="22"/>
              </w:rPr>
            </w:pPr>
            <w:r w:rsidRPr="008B1DAE">
              <w:rPr>
                <w:rFonts w:cs="Arial"/>
                <w:b/>
                <w:sz w:val="22"/>
                <w:szCs w:val="22"/>
              </w:rPr>
              <w:t>Type</w:t>
            </w:r>
          </w:p>
        </w:tc>
        <w:tc>
          <w:tcPr>
            <w:tcW w:w="3118" w:type="dxa"/>
          </w:tcPr>
          <w:p w:rsidR="0006370B" w:rsidRPr="008B1DAE" w:rsidRDefault="0006370B" w:rsidP="0006370B">
            <w:pPr>
              <w:rPr>
                <w:rFonts w:cs="Arial"/>
                <w:b/>
                <w:sz w:val="22"/>
                <w:szCs w:val="22"/>
              </w:rPr>
            </w:pPr>
            <w:r w:rsidRPr="008B1DAE">
              <w:rPr>
                <w:rFonts w:cs="Arial"/>
                <w:b/>
                <w:sz w:val="22"/>
                <w:szCs w:val="22"/>
              </w:rPr>
              <w:t>Content</w:t>
            </w:r>
          </w:p>
        </w:tc>
      </w:tr>
      <w:tr w:rsidR="0006370B" w:rsidRPr="006F6C1E" w:rsidTr="0006370B">
        <w:tc>
          <w:tcPr>
            <w:tcW w:w="3346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CVOS.URL2$</w:t>
            </w:r>
          </w:p>
        </w:tc>
        <w:tc>
          <w:tcPr>
            <w:tcW w:w="2127" w:type="dxa"/>
          </w:tcPr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STRING</w:t>
            </w:r>
          </w:p>
        </w:tc>
        <w:tc>
          <w:tcPr>
            <w:tcW w:w="3118" w:type="dxa"/>
          </w:tcPr>
          <w:p w:rsidR="0006370B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CVoS URL extension.</w:t>
            </w:r>
          </w:p>
          <w:p w:rsidR="0006370B" w:rsidRDefault="0006370B" w:rsidP="0006370B">
            <w:pPr>
              <w:rPr>
                <w:rFonts w:cs="Arial"/>
                <w:sz w:val="22"/>
                <w:szCs w:val="22"/>
              </w:rPr>
            </w:pPr>
          </w:p>
          <w:p w:rsidR="0006370B" w:rsidRPr="006F6C1E" w:rsidRDefault="0006370B" w:rsidP="0006370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This record is appended to record 172 to form the full CVoS URL.</w:t>
            </w:r>
          </w:p>
        </w:tc>
      </w:tr>
    </w:tbl>
    <w:p w:rsidR="0006370B" w:rsidRDefault="0006370B" w:rsidP="0006370B">
      <w:pPr>
        <w:pStyle w:val="ISL2Txt"/>
      </w:pPr>
    </w:p>
    <w:p w:rsidR="0006370B" w:rsidRDefault="0006370B" w:rsidP="0006370B">
      <w:pPr>
        <w:pStyle w:val="ISL2Txt"/>
      </w:pPr>
    </w:p>
    <w:p w:rsidR="0006370B" w:rsidRPr="00F70440" w:rsidRDefault="0006370B" w:rsidP="00231207">
      <w:pPr>
        <w:pStyle w:val="ISL3Hdr"/>
      </w:pPr>
      <w:bookmarkStart w:id="7007" w:name="_Toc387223644"/>
      <w:bookmarkStart w:id="7008" w:name="_Toc397595454"/>
      <w:bookmarkStart w:id="7009" w:name="_Toc461609030"/>
      <w:r w:rsidRPr="00F70440">
        <w:t>R</w:t>
      </w:r>
      <w:r>
        <w:t>ECORD</w:t>
      </w:r>
      <w:r w:rsidRPr="00F70440">
        <w:t xml:space="preserve"> 173</w:t>
      </w:r>
      <w:bookmarkEnd w:id="7007"/>
      <w:r>
        <w:t xml:space="preserve"> </w:t>
      </w:r>
      <w:r w:rsidRPr="00F70440">
        <w:t xml:space="preserve">- </w:t>
      </w:r>
      <w:r w:rsidRPr="00761562">
        <w:t>3rd Party Photo Supplier</w:t>
      </w:r>
      <w:bookmarkEnd w:id="7008"/>
      <w:bookmarkEnd w:id="700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005"/>
        <w:gridCol w:w="972"/>
        <w:gridCol w:w="5104"/>
      </w:tblGrid>
      <w:tr w:rsidR="0006370B" w:rsidRPr="00EC5554" w:rsidTr="00231207">
        <w:trPr>
          <w:jc w:val="center"/>
        </w:trPr>
        <w:tc>
          <w:tcPr>
            <w:tcW w:w="3005" w:type="dxa"/>
          </w:tcPr>
          <w:p w:rsidR="0006370B" w:rsidRPr="00EC5554" w:rsidRDefault="0006370B" w:rsidP="00231207">
            <w:pPr>
              <w:widowControl w:val="0"/>
              <w:jc w:val="center"/>
              <w:rPr>
                <w:snapToGrid w:val="0"/>
                <w:color w:val="000000"/>
              </w:rPr>
            </w:pPr>
            <w:r w:rsidRPr="0094779E">
              <w:rPr>
                <w:b/>
                <w:snapToGrid w:val="0"/>
                <w:color w:val="000000"/>
              </w:rPr>
              <w:t>Variable</w:t>
            </w:r>
          </w:p>
        </w:tc>
        <w:tc>
          <w:tcPr>
            <w:tcW w:w="972" w:type="dxa"/>
          </w:tcPr>
          <w:p w:rsidR="0006370B" w:rsidRPr="00EC5554" w:rsidRDefault="0006370B" w:rsidP="00231207">
            <w:pPr>
              <w:widowControl w:val="0"/>
              <w:jc w:val="center"/>
              <w:rPr>
                <w:snapToGrid w:val="0"/>
                <w:color w:val="000000"/>
              </w:rPr>
            </w:pPr>
            <w:r w:rsidRPr="0094779E">
              <w:rPr>
                <w:b/>
                <w:snapToGrid w:val="0"/>
                <w:color w:val="000000"/>
              </w:rPr>
              <w:t>Type</w:t>
            </w:r>
          </w:p>
        </w:tc>
        <w:tc>
          <w:tcPr>
            <w:tcW w:w="5104" w:type="dxa"/>
          </w:tcPr>
          <w:p w:rsidR="0006370B" w:rsidRPr="00EC5554" w:rsidRDefault="0006370B" w:rsidP="00231207">
            <w:pPr>
              <w:widowControl w:val="0"/>
              <w:jc w:val="center"/>
              <w:rPr>
                <w:snapToGrid w:val="0"/>
                <w:color w:val="000000"/>
              </w:rPr>
            </w:pPr>
            <w:r w:rsidRPr="0094779E">
              <w:rPr>
                <w:b/>
                <w:snapToGrid w:val="0"/>
                <w:color w:val="000000"/>
              </w:rPr>
              <w:t>Contents</w:t>
            </w:r>
          </w:p>
        </w:tc>
      </w:tr>
      <w:tr w:rsidR="0006370B" w:rsidRPr="00EC5554" w:rsidTr="00231207">
        <w:trPr>
          <w:jc w:val="center"/>
        </w:trPr>
        <w:tc>
          <w:tcPr>
            <w:tcW w:w="3005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94779E">
              <w:rPr>
                <w:snapToGrid w:val="0"/>
                <w:color w:val="000000"/>
              </w:rPr>
              <w:t>PHOTO.SUPPLIER.NAME$</w:t>
            </w:r>
          </w:p>
        </w:tc>
        <w:tc>
          <w:tcPr>
            <w:tcW w:w="972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94779E">
              <w:rPr>
                <w:snapToGrid w:val="0"/>
                <w:color w:val="000000"/>
              </w:rPr>
              <w:t>STRING</w:t>
            </w:r>
          </w:p>
        </w:tc>
        <w:tc>
          <w:tcPr>
            <w:tcW w:w="5104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94779E">
              <w:rPr>
                <w:snapToGrid w:val="0"/>
                <w:color w:val="000000"/>
              </w:rPr>
              <w:t>Name of the current 3</w:t>
            </w:r>
            <w:r w:rsidRPr="0094779E">
              <w:rPr>
                <w:snapToGrid w:val="0"/>
                <w:color w:val="000000"/>
                <w:vertAlign w:val="superscript"/>
              </w:rPr>
              <w:t>rd</w:t>
            </w:r>
            <w:r w:rsidRPr="0094779E">
              <w:rPr>
                <w:snapToGrid w:val="0"/>
                <w:color w:val="000000"/>
              </w:rPr>
              <w:t xml:space="preserve"> party photo supplier.</w:t>
            </w:r>
          </w:p>
        </w:tc>
      </w:tr>
      <w:tr w:rsidR="0006370B" w:rsidRPr="00EC5554" w:rsidTr="00231207">
        <w:trPr>
          <w:jc w:val="center"/>
        </w:trPr>
        <w:tc>
          <w:tcPr>
            <w:tcW w:w="3005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972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5104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</w:p>
        </w:tc>
      </w:tr>
    </w:tbl>
    <w:p w:rsidR="0006370B" w:rsidRDefault="0006370B" w:rsidP="0006370B">
      <w:pPr>
        <w:pStyle w:val="ISL2Txt"/>
      </w:pPr>
    </w:p>
    <w:p w:rsidR="0006370B" w:rsidRDefault="0006370B" w:rsidP="0006370B">
      <w:pPr>
        <w:pStyle w:val="ISL2Txt"/>
      </w:pPr>
    </w:p>
    <w:p w:rsidR="0006370B" w:rsidRPr="00F70440" w:rsidRDefault="0006370B" w:rsidP="00231207">
      <w:pPr>
        <w:pStyle w:val="ISL3Hdr"/>
      </w:pPr>
      <w:bookmarkStart w:id="7010" w:name="_Toc387223645"/>
      <w:bookmarkStart w:id="7011" w:name="_Toc397595455"/>
      <w:bookmarkStart w:id="7012" w:name="_Toc461609031"/>
      <w:r w:rsidRPr="00F70440">
        <w:t>R</w:t>
      </w:r>
      <w:r>
        <w:t>ECORD</w:t>
      </w:r>
      <w:r w:rsidRPr="00F70440">
        <w:t xml:space="preserve"> 174</w:t>
      </w:r>
      <w:bookmarkEnd w:id="7010"/>
      <w:r>
        <w:t xml:space="preserve"> – Supervisor Sign On Items</w:t>
      </w:r>
      <w:bookmarkEnd w:id="7011"/>
      <w:bookmarkEnd w:id="70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005"/>
        <w:gridCol w:w="972"/>
        <w:gridCol w:w="5104"/>
      </w:tblGrid>
      <w:tr w:rsidR="0006370B" w:rsidRPr="00EC5554" w:rsidTr="00231207">
        <w:trPr>
          <w:jc w:val="center"/>
        </w:trPr>
        <w:tc>
          <w:tcPr>
            <w:tcW w:w="3005" w:type="dxa"/>
          </w:tcPr>
          <w:p w:rsidR="0006370B" w:rsidRPr="00EC5554" w:rsidRDefault="0006370B" w:rsidP="00231207">
            <w:pPr>
              <w:widowControl w:val="0"/>
              <w:jc w:val="center"/>
              <w:rPr>
                <w:snapToGrid w:val="0"/>
                <w:color w:val="000000"/>
              </w:rPr>
            </w:pPr>
            <w:r w:rsidRPr="0094779E">
              <w:rPr>
                <w:b/>
                <w:snapToGrid w:val="0"/>
                <w:color w:val="000000"/>
              </w:rPr>
              <w:t>Variable</w:t>
            </w:r>
          </w:p>
        </w:tc>
        <w:tc>
          <w:tcPr>
            <w:tcW w:w="972" w:type="dxa"/>
          </w:tcPr>
          <w:p w:rsidR="0006370B" w:rsidRPr="00EC5554" w:rsidRDefault="0006370B" w:rsidP="00231207">
            <w:pPr>
              <w:widowControl w:val="0"/>
              <w:jc w:val="center"/>
              <w:rPr>
                <w:snapToGrid w:val="0"/>
                <w:color w:val="000000"/>
              </w:rPr>
            </w:pPr>
            <w:r w:rsidRPr="0094779E">
              <w:rPr>
                <w:b/>
                <w:snapToGrid w:val="0"/>
                <w:color w:val="000000"/>
              </w:rPr>
              <w:t>Type</w:t>
            </w:r>
          </w:p>
        </w:tc>
        <w:tc>
          <w:tcPr>
            <w:tcW w:w="5104" w:type="dxa"/>
          </w:tcPr>
          <w:p w:rsidR="0006370B" w:rsidRPr="00EC5554" w:rsidRDefault="0006370B" w:rsidP="00231207">
            <w:pPr>
              <w:widowControl w:val="0"/>
              <w:jc w:val="center"/>
              <w:rPr>
                <w:snapToGrid w:val="0"/>
                <w:color w:val="000000"/>
              </w:rPr>
            </w:pPr>
            <w:r w:rsidRPr="0094779E">
              <w:rPr>
                <w:b/>
                <w:snapToGrid w:val="0"/>
                <w:color w:val="000000"/>
              </w:rPr>
              <w:t>Contents</w:t>
            </w:r>
          </w:p>
        </w:tc>
      </w:tr>
      <w:tr w:rsidR="0006370B" w:rsidRPr="00EC5554" w:rsidTr="00231207">
        <w:trPr>
          <w:jc w:val="center"/>
        </w:trPr>
        <w:tc>
          <w:tcPr>
            <w:tcW w:w="3005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94779E">
              <w:rPr>
                <w:snapToGrid w:val="0"/>
                <w:color w:val="000000"/>
              </w:rPr>
              <w:t>SUPERVISOR.ITEM$</w:t>
            </w:r>
          </w:p>
        </w:tc>
        <w:tc>
          <w:tcPr>
            <w:tcW w:w="972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94779E">
              <w:rPr>
                <w:snapToGrid w:val="0"/>
                <w:color w:val="000000"/>
              </w:rPr>
              <w:t>STRING</w:t>
            </w:r>
          </w:p>
        </w:tc>
        <w:tc>
          <w:tcPr>
            <w:tcW w:w="5104" w:type="dxa"/>
          </w:tcPr>
          <w:p w:rsidR="0006370B" w:rsidRDefault="0006370B" w:rsidP="00231207">
            <w:pPr>
              <w:pStyle w:val="ISL2Txt"/>
              <w:ind w:left="0"/>
              <w:rPr>
                <w:snapToGrid w:val="0"/>
                <w:szCs w:val="20"/>
              </w:rPr>
            </w:pPr>
            <w:r w:rsidRPr="00590D83">
              <w:rPr>
                <w:snapToGrid w:val="0"/>
                <w:szCs w:val="20"/>
              </w:rPr>
              <w:t>List of item codes that if entered will prompt for a supervisor to sign on to continue the transaction.</w:t>
            </w:r>
          </w:p>
        </w:tc>
      </w:tr>
      <w:tr w:rsidR="0006370B" w:rsidRPr="00EC5554" w:rsidTr="00231207">
        <w:trPr>
          <w:jc w:val="center"/>
        </w:trPr>
        <w:tc>
          <w:tcPr>
            <w:tcW w:w="3005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972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5104" w:type="dxa"/>
          </w:tcPr>
          <w:p w:rsidR="0006370B" w:rsidRPr="00EC5554" w:rsidRDefault="0006370B" w:rsidP="00231207">
            <w:pPr>
              <w:widowControl w:val="0"/>
              <w:jc w:val="both"/>
              <w:rPr>
                <w:snapToGrid w:val="0"/>
                <w:color w:val="000000"/>
              </w:rPr>
            </w:pPr>
          </w:p>
        </w:tc>
      </w:tr>
    </w:tbl>
    <w:p w:rsidR="0006370B" w:rsidRDefault="0006370B" w:rsidP="0006370B">
      <w:pPr>
        <w:pStyle w:val="ISL2Txt"/>
      </w:pPr>
    </w:p>
    <w:p w:rsidR="00891663" w:rsidRDefault="00891663">
      <w:pPr>
        <w:rPr>
          <w:color w:val="333399"/>
          <w:szCs w:val="20"/>
        </w:rPr>
      </w:pPr>
    </w:p>
    <w:p w:rsidR="001777B8" w:rsidRPr="00127F3D" w:rsidRDefault="001777B8" w:rsidP="001777B8">
      <w:pPr>
        <w:pStyle w:val="ISL3Hdr"/>
      </w:pPr>
      <w:bookmarkStart w:id="7013" w:name="_Toc461609032"/>
      <w:r w:rsidRPr="00127F3D">
        <w:lastRenderedPageBreak/>
        <w:t xml:space="preserve">Record </w:t>
      </w:r>
      <w:r>
        <w:t>175</w:t>
      </w:r>
      <w:r w:rsidRPr="00127F3D">
        <w:t xml:space="preserve"> </w:t>
      </w:r>
      <w:r>
        <w:t>–</w:t>
      </w:r>
      <w:r w:rsidRPr="00127F3D">
        <w:t xml:space="preserve"> </w:t>
      </w:r>
      <w:r>
        <w:t>F341 PED Images</w:t>
      </w:r>
      <w:bookmarkEnd w:id="7013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1777B8" w:rsidTr="00DB78DE">
        <w:tc>
          <w:tcPr>
            <w:tcW w:w="4172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</w:tbl>
    <w:p w:rsidR="001777B8" w:rsidRDefault="001777B8" w:rsidP="001777B8">
      <w:pPr>
        <w:pStyle w:val="ISL2Txt"/>
      </w:pPr>
    </w:p>
    <w:p w:rsidR="001777B8" w:rsidRPr="00127F3D" w:rsidRDefault="001777B8" w:rsidP="001777B8">
      <w:pPr>
        <w:pStyle w:val="ISL3Hdr"/>
      </w:pPr>
      <w:bookmarkStart w:id="7014" w:name="_Toc461609033"/>
      <w:r w:rsidRPr="00127F3D">
        <w:t xml:space="preserve">Record </w:t>
      </w:r>
      <w:r>
        <w:t>176</w:t>
      </w:r>
      <w:r w:rsidRPr="00127F3D">
        <w:t xml:space="preserve"> </w:t>
      </w:r>
      <w:r>
        <w:t>–</w:t>
      </w:r>
      <w:r w:rsidRPr="00127F3D">
        <w:t xml:space="preserve"> </w:t>
      </w:r>
      <w:r w:rsidR="007544B1">
        <w:t>PED Inspection</w:t>
      </w:r>
      <w:bookmarkEnd w:id="7014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1777B8" w:rsidTr="00DB78DE">
        <w:tc>
          <w:tcPr>
            <w:tcW w:w="4172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1777B8" w:rsidRDefault="001777B8" w:rsidP="00DB78DE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PED.TILL.INSPECTION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Till PED Inspection switch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Possible values are as follows:</w:t>
            </w:r>
          </w:p>
          <w:p w:rsidR="001777B8" w:rsidRDefault="001777B8" w:rsidP="00DB78DE">
            <w:pPr>
              <w:pStyle w:val="ISL2BodyText"/>
            </w:pPr>
            <w:r>
              <w:t>0 = PED inspections at manned tills is switched OFF</w:t>
            </w:r>
          </w:p>
          <w:p w:rsidR="001777B8" w:rsidRDefault="001777B8" w:rsidP="00DB78DE">
            <w:pPr>
              <w:pStyle w:val="ISL2BodyText"/>
            </w:pPr>
            <w:r>
              <w:t>-1 = PED inspections at manned tills is switched ON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Initial value will be -1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PED.SCO.INSPECTION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Self-Checkout PED Inspection switch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Possible values are as follows:</w:t>
            </w:r>
          </w:p>
          <w:p w:rsidR="001777B8" w:rsidRDefault="001777B8" w:rsidP="00DB78DE">
            <w:pPr>
              <w:pStyle w:val="ISL2BodyText"/>
            </w:pPr>
            <w:r>
              <w:t>0 = PED inspections at self checkouts is switched OFF</w:t>
            </w:r>
          </w:p>
          <w:p w:rsidR="001777B8" w:rsidRDefault="001777B8" w:rsidP="00DB78DE">
            <w:pPr>
              <w:pStyle w:val="ISL2BodyText"/>
            </w:pPr>
            <w:r>
              <w:t>-1 = PED inspections at self checkouts is switched ON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Initial value will be 0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PED.SWAP.INSPECTION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 Device Swap Inspection switch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Possible values are as follows:</w:t>
            </w:r>
          </w:p>
          <w:p w:rsidR="001777B8" w:rsidRDefault="001777B8" w:rsidP="00DB78DE">
            <w:pPr>
              <w:pStyle w:val="ISL2BodyText"/>
            </w:pPr>
            <w:r>
              <w:t>0 = PED inspections for swapped devices is switched OFF</w:t>
            </w:r>
          </w:p>
          <w:p w:rsidR="001777B8" w:rsidRDefault="001777B8" w:rsidP="00DB78DE">
            <w:pPr>
              <w:pStyle w:val="ISL2BodyText"/>
            </w:pPr>
            <w:r>
              <w:t>-1 = PED inspections for swapped devices is switched ON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Initial value will be -1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This value will be applicable for both manned tills and self-checkouts (if the corresponding Till or Self-Checkout PED Inspection switch is ON)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PEDAUDIT.HOUSEKEEP.DAYS%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PEDAUDIT housekeep days</w:t>
            </w:r>
          </w:p>
          <w:p w:rsidR="001777B8" w:rsidRDefault="001777B8" w:rsidP="00DB78DE">
            <w:pPr>
              <w:pStyle w:val="ISL2BodyText"/>
            </w:pPr>
            <w:r>
              <w:t>The number of days’ records to keep on the PEDAUDIT file, after which they will be housekept.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PEDNUM.HOUSEKEEP.DAYS%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PEDNUM housekeep days</w:t>
            </w:r>
          </w:p>
          <w:p w:rsidR="001777B8" w:rsidRDefault="001777B8" w:rsidP="00DB78DE">
            <w:pPr>
              <w:pStyle w:val="ISL2BodyText"/>
            </w:pPr>
            <w:r>
              <w:t>The number of days’ records to keep on the PEDNUM file, after which they will be housekept.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PED.MODEL.COUNT%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 Model Count</w:t>
            </w:r>
          </w:p>
          <w:p w:rsidR="001777B8" w:rsidRDefault="001777B8" w:rsidP="00DB78DE">
            <w:pPr>
              <w:pStyle w:val="ISL2BodyText"/>
            </w:pPr>
          </w:p>
          <w:p w:rsidR="001777B8" w:rsidRDefault="001777B8" w:rsidP="00DB78DE">
            <w:pPr>
              <w:pStyle w:val="ISL2BodyText"/>
            </w:pPr>
            <w:r>
              <w:t>The number of model ID/model description field pairs that follow on the store options record.</w:t>
            </w:r>
          </w:p>
        </w:tc>
      </w:tr>
      <w:tr w:rsidR="001777B8" w:rsidRPr="0026756C" w:rsidTr="001777B8">
        <w:tc>
          <w:tcPr>
            <w:tcW w:w="4172" w:type="dxa"/>
            <w:shd w:val="clear" w:color="auto" w:fill="BFBFBF" w:themeFill="background1" w:themeFillShade="BF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t xml:space="preserve">The following three fields will be repeated </w:t>
            </w:r>
            <w:r>
              <w:lastRenderedPageBreak/>
              <w:t>PED.MODEL.COUNT% times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BFBFBF" w:themeFill="background1" w:themeFillShade="BF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lastRenderedPageBreak/>
              <w:t>PED.MODEL.ID%(n)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 Model ID</w:t>
            </w:r>
          </w:p>
          <w:p w:rsidR="001777B8" w:rsidRDefault="001777B8" w:rsidP="00DB78DE">
            <w:pPr>
              <w:pStyle w:val="ISL2BodyText"/>
            </w:pPr>
            <w:r>
              <w:t>This 1-digit field holds the PED device model number in the same format as the Model Number field currently stored on the PSGERG file.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PED.MODEL.DESC$(n)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 Model Description</w:t>
            </w:r>
          </w:p>
          <w:p w:rsidR="001777B8" w:rsidRDefault="001777B8" w:rsidP="00DB78DE">
            <w:pPr>
              <w:pStyle w:val="ISL2BodyText"/>
            </w:pPr>
            <w:r>
              <w:t>This variable length text field holds the corresponding text description for the PED Model ID - recommended 9 or less characters displayable in PSE33 model description fields.</w:t>
            </w:r>
          </w:p>
        </w:tc>
      </w:tr>
      <w:tr w:rsidR="001777B8" w:rsidRPr="0026756C" w:rsidTr="00DB78DE">
        <w:tc>
          <w:tcPr>
            <w:tcW w:w="4172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PED.MODEL.MASK$(n)</w:t>
            </w:r>
          </w:p>
        </w:tc>
        <w:tc>
          <w:tcPr>
            <w:tcW w:w="1181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1777B8" w:rsidRDefault="001777B8" w:rsidP="00DB78DE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</w:p>
        </w:tc>
        <w:tc>
          <w:tcPr>
            <w:tcW w:w="4743" w:type="dxa"/>
            <w:shd w:val="clear" w:color="auto" w:fill="auto"/>
          </w:tcPr>
          <w:p w:rsidR="001777B8" w:rsidRDefault="001777B8" w:rsidP="00DB78DE">
            <w:pPr>
              <w:pStyle w:val="ISL2BodyText"/>
            </w:pPr>
            <w:r>
              <w:t>PED Model Serial Number Mask</w:t>
            </w:r>
          </w:p>
          <w:p w:rsidR="001777B8" w:rsidRDefault="001777B8" w:rsidP="00DB78DE">
            <w:pPr>
              <w:pStyle w:val="ISL2BodyText"/>
            </w:pPr>
            <w:r>
              <w:t>This variable length text field holds a pattern string used to validate the serial number input in the PSE33 serial number field for this PED device model. It can contain any of the following:</w:t>
            </w:r>
          </w:p>
          <w:p w:rsidR="001777B8" w:rsidRDefault="001777B8" w:rsidP="00DB78DE">
            <w:pPr>
              <w:pStyle w:val="ISL2BodyText"/>
            </w:pPr>
            <w:r>
              <w:t>Uppercase letters (A to Z)</w:t>
            </w:r>
          </w:p>
          <w:p w:rsidR="001777B8" w:rsidRDefault="001777B8" w:rsidP="00DB78DE">
            <w:pPr>
              <w:pStyle w:val="ISL2BodyText"/>
            </w:pPr>
            <w:r>
              <w:t>Lowercase letters (a to z)</w:t>
            </w:r>
          </w:p>
          <w:p w:rsidR="001777B8" w:rsidRDefault="001777B8" w:rsidP="00DB78DE">
            <w:pPr>
              <w:pStyle w:val="ISL2BodyText"/>
            </w:pPr>
            <w:r>
              <w:t>Digits (0 to 9)</w:t>
            </w:r>
          </w:p>
          <w:p w:rsidR="001777B8" w:rsidRDefault="001777B8" w:rsidP="00DB78DE">
            <w:pPr>
              <w:pStyle w:val="ISL2BodyText"/>
            </w:pPr>
            <w:r>
              <w:t>In addition, the following wildcard matching characters can be used:</w:t>
            </w:r>
          </w:p>
          <w:p w:rsidR="001777B8" w:rsidRDefault="001777B8" w:rsidP="00DB78DE">
            <w:pPr>
              <w:pStyle w:val="ISL2BodyText"/>
            </w:pPr>
            <w:r>
              <w:t># - Represents any digit</w:t>
            </w:r>
          </w:p>
          <w:p w:rsidR="001777B8" w:rsidRDefault="001777B8" w:rsidP="00DB78DE">
            <w:pPr>
              <w:pStyle w:val="ISL2BodyText"/>
            </w:pPr>
            <w:r>
              <w:t>! – Represents any upper or lowercase letter</w:t>
            </w:r>
          </w:p>
          <w:p w:rsidR="001777B8" w:rsidRDefault="001777B8" w:rsidP="00DB78DE">
            <w:pPr>
              <w:pStyle w:val="ISL2BodyText"/>
            </w:pPr>
            <w:r>
              <w:t>? – Represents any character</w:t>
            </w:r>
          </w:p>
        </w:tc>
      </w:tr>
    </w:tbl>
    <w:p w:rsidR="001777B8" w:rsidRDefault="001777B8" w:rsidP="001777B8">
      <w:pPr>
        <w:pStyle w:val="ISL2Txt"/>
      </w:pPr>
    </w:p>
    <w:p w:rsidR="001777B8" w:rsidRDefault="001777B8">
      <w:pPr>
        <w:rPr>
          <w:color w:val="333399"/>
          <w:szCs w:val="20"/>
        </w:rPr>
      </w:pPr>
    </w:p>
    <w:p w:rsidR="008F6C4A" w:rsidRPr="00127F3D" w:rsidRDefault="008F6C4A" w:rsidP="008F6C4A">
      <w:pPr>
        <w:pStyle w:val="ISL3Hdr"/>
      </w:pPr>
      <w:bookmarkStart w:id="7015" w:name="_Toc461609034"/>
      <w:r w:rsidRPr="00127F3D">
        <w:t xml:space="preserve">Record </w:t>
      </w:r>
      <w:r w:rsidR="001777B8">
        <w:t>177</w:t>
      </w:r>
      <w:r w:rsidRPr="00127F3D">
        <w:t xml:space="preserve"> </w:t>
      </w:r>
      <w:r w:rsidR="006B71F5">
        <w:t>–</w:t>
      </w:r>
      <w:r w:rsidRPr="00127F3D">
        <w:t xml:space="preserve"> </w:t>
      </w:r>
      <w:r w:rsidR="006B71F5">
        <w:t>eSocket.POS Class Path and Method</w:t>
      </w:r>
      <w:bookmarkEnd w:id="7015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172"/>
        <w:gridCol w:w="1181"/>
        <w:gridCol w:w="992"/>
        <w:gridCol w:w="4743"/>
      </w:tblGrid>
      <w:tr w:rsidR="008F6C4A" w:rsidTr="00DC417D">
        <w:tc>
          <w:tcPr>
            <w:tcW w:w="417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743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F6C4A" w:rsidRPr="0026756C" w:rsidTr="00DC417D">
        <w:tc>
          <w:tcPr>
            <w:tcW w:w="4172" w:type="dxa"/>
            <w:shd w:val="clear" w:color="auto" w:fill="auto"/>
          </w:tcPr>
          <w:p w:rsidR="008F6C4A" w:rsidRDefault="006B71F5" w:rsidP="00430143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ESP.JAV</w:t>
            </w:r>
            <w:r w:rsidR="00430143">
              <w:rPr>
                <w:snapToGrid w:val="0"/>
                <w:color w:val="000000"/>
                <w:sz w:val="22"/>
              </w:rPr>
              <w:t>A</w:t>
            </w:r>
            <w:r>
              <w:rPr>
                <w:snapToGrid w:val="0"/>
                <w:color w:val="000000"/>
                <w:sz w:val="22"/>
              </w:rPr>
              <w:t>.CLAS$</w:t>
            </w:r>
          </w:p>
        </w:tc>
        <w:tc>
          <w:tcPr>
            <w:tcW w:w="1181" w:type="dxa"/>
            <w:shd w:val="clear" w:color="auto" w:fill="auto"/>
          </w:tcPr>
          <w:p w:rsidR="008F6C4A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8F6C4A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8F6C4A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A00D34">
              <w:rPr>
                <w:rFonts w:ascii="Courier New" w:hAnsi="Courier New" w:cs="Courier New"/>
                <w:b/>
                <w:bCs/>
                <w:szCs w:val="20"/>
              </w:rPr>
              <w:t>com.boots.pos.bootsesp.main.BootsESP</w:t>
            </w:r>
          </w:p>
        </w:tc>
      </w:tr>
      <w:tr w:rsidR="006B71F5" w:rsidRPr="0026756C" w:rsidTr="00DC417D">
        <w:tc>
          <w:tcPr>
            <w:tcW w:w="4172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ESP.JAVA.METHOD$</w:t>
            </w:r>
          </w:p>
        </w:tc>
        <w:tc>
          <w:tcPr>
            <w:tcW w:w="1181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Variable</w:t>
            </w:r>
          </w:p>
        </w:tc>
        <w:tc>
          <w:tcPr>
            <w:tcW w:w="992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743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 w:rsidRPr="00A00D34">
              <w:rPr>
                <w:rFonts w:ascii="Courier New" w:hAnsi="Courier New" w:cs="Courier New"/>
                <w:b/>
                <w:bCs/>
                <w:szCs w:val="20"/>
              </w:rPr>
              <w:t>callBootsESP</w:t>
            </w:r>
          </w:p>
        </w:tc>
      </w:tr>
    </w:tbl>
    <w:p w:rsidR="008F6C4A" w:rsidRDefault="008F6C4A" w:rsidP="008F6C4A">
      <w:pPr>
        <w:pStyle w:val="ISL2Txt"/>
      </w:pPr>
    </w:p>
    <w:p w:rsidR="008F6C4A" w:rsidRPr="00127F3D" w:rsidRDefault="008F6C4A" w:rsidP="008F6C4A">
      <w:pPr>
        <w:pStyle w:val="ISL3Hdr"/>
      </w:pPr>
      <w:bookmarkStart w:id="7016" w:name="_Toc461609035"/>
      <w:r w:rsidRPr="00127F3D">
        <w:t xml:space="preserve">Record </w:t>
      </w:r>
      <w:r w:rsidR="00891663">
        <w:t>17</w:t>
      </w:r>
      <w:r w:rsidR="001777B8">
        <w:t>8</w:t>
      </w:r>
      <w:r w:rsidRPr="00127F3D">
        <w:t xml:space="preserve"> </w:t>
      </w:r>
      <w:r w:rsidR="006B71F5">
        <w:t>–</w:t>
      </w:r>
      <w:r w:rsidRPr="00127F3D">
        <w:t xml:space="preserve"> </w:t>
      </w:r>
      <w:r w:rsidR="006B71F5">
        <w:t>PCI Limits &amp; Thresholds</w:t>
      </w:r>
      <w:bookmarkEnd w:id="7016"/>
    </w:p>
    <w:tbl>
      <w:tblPr>
        <w:tblW w:w="1108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629"/>
        <w:gridCol w:w="1139"/>
        <w:gridCol w:w="978"/>
        <w:gridCol w:w="4342"/>
      </w:tblGrid>
      <w:tr w:rsidR="008F6C4A" w:rsidTr="00AF1B00">
        <w:tc>
          <w:tcPr>
            <w:tcW w:w="4629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Max Field Length (Bytes)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Field Format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:rsidR="008F6C4A" w:rsidRDefault="008F6C4A" w:rsidP="00DC417D">
            <w:pPr>
              <w:pStyle w:val="IS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B71F5" w:rsidRPr="0026756C" w:rsidTr="00AF1B00">
        <w:tc>
          <w:tcPr>
            <w:tcW w:w="4629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ESP.PED.OFFLINE.THRESHOLD$</w:t>
            </w:r>
          </w:p>
        </w:tc>
        <w:tc>
          <w:tcPr>
            <w:tcW w:w="1139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978" w:type="dxa"/>
            <w:shd w:val="clear" w:color="auto" w:fill="auto"/>
          </w:tcPr>
          <w:p w:rsidR="006B71F5" w:rsidRDefault="006B71F5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6B71F5" w:rsidRDefault="00D716B5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The limit which triggers the till to display a warning message.</w:t>
            </w:r>
          </w:p>
          <w:p w:rsidR="00D716B5" w:rsidRDefault="00D716B5" w:rsidP="003D77D5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Maximum is 99999</w:t>
            </w:r>
            <w:r w:rsidR="00D34F69">
              <w:rPr>
                <w:snapToGrid w:val="0"/>
                <w:color w:val="000000"/>
                <w:sz w:val="22"/>
              </w:rPr>
              <w:t xml:space="preserve">. </w:t>
            </w:r>
            <w:r w:rsidR="003D77D5">
              <w:rPr>
                <w:snapToGrid w:val="0"/>
                <w:color w:val="000000"/>
                <w:sz w:val="22"/>
              </w:rPr>
              <w:t>After considering all the impacts</w:t>
            </w:r>
            <w:r w:rsidR="00D34F69">
              <w:rPr>
                <w:snapToGrid w:val="0"/>
                <w:color w:val="000000"/>
                <w:sz w:val="22"/>
              </w:rPr>
              <w:t xml:space="preserve">, this value is decided to set at 02000 to avoid the risk </w:t>
            </w:r>
            <w:r w:rsidR="003D77D5">
              <w:rPr>
                <w:snapToGrid w:val="0"/>
                <w:color w:val="000000"/>
                <w:sz w:val="22"/>
              </w:rPr>
              <w:t>of</w:t>
            </w:r>
            <w:r w:rsidR="00D34F69">
              <w:rPr>
                <w:snapToGrid w:val="0"/>
                <w:color w:val="000000"/>
                <w:sz w:val="22"/>
              </w:rPr>
              <w:t xml:space="preserve"> losing huge stored settlements</w:t>
            </w:r>
            <w:r w:rsidR="003D77D5">
              <w:rPr>
                <w:snapToGrid w:val="0"/>
                <w:color w:val="000000"/>
                <w:sz w:val="22"/>
              </w:rPr>
              <w:t xml:space="preserve"> when a PED is failed to de-spool the buffered settlements.</w:t>
            </w:r>
          </w:p>
        </w:tc>
      </w:tr>
      <w:tr w:rsidR="00206E98" w:rsidRPr="0026756C" w:rsidTr="00AF1B00">
        <w:tc>
          <w:tcPr>
            <w:tcW w:w="4629" w:type="dxa"/>
            <w:shd w:val="clear" w:color="auto" w:fill="auto"/>
          </w:tcPr>
          <w:p w:rsidR="00206E98" w:rsidRDefault="00206E98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ESP.TXN.THRESHOLD$</w:t>
            </w:r>
          </w:p>
        </w:tc>
        <w:tc>
          <w:tcPr>
            <w:tcW w:w="1139" w:type="dxa"/>
            <w:shd w:val="clear" w:color="auto" w:fill="auto"/>
          </w:tcPr>
          <w:p w:rsidR="00206E98" w:rsidRDefault="00206E98" w:rsidP="009B43E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206E98" w:rsidRDefault="00206E98" w:rsidP="009B43EB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DB78DE" w:rsidRDefault="00DB78DE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For Customer Not Present (Key entry of card details)</w:t>
            </w:r>
          </w:p>
          <w:p w:rsidR="00206E98" w:rsidRDefault="00206E98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0 = Do not use (no additional validation</w:t>
            </w:r>
            <w:r w:rsidR="00DB78DE">
              <w:rPr>
                <w:snapToGrid w:val="0"/>
                <w:color w:val="000000"/>
                <w:sz w:val="22"/>
              </w:rPr>
              <w:t>, next field not processed if this is 0</w:t>
            </w:r>
            <w:r>
              <w:rPr>
                <w:snapToGrid w:val="0"/>
                <w:color w:val="000000"/>
                <w:sz w:val="22"/>
              </w:rPr>
              <w:t>)</w:t>
            </w:r>
          </w:p>
          <w:p w:rsidR="00206E98" w:rsidRDefault="00206E98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1 = Use threshold value as indicated below</w:t>
            </w:r>
          </w:p>
        </w:tc>
      </w:tr>
      <w:tr w:rsidR="00206E98" w:rsidRPr="0026756C" w:rsidTr="00AF1B00">
        <w:tc>
          <w:tcPr>
            <w:tcW w:w="4629" w:type="dxa"/>
            <w:shd w:val="clear" w:color="auto" w:fill="auto"/>
          </w:tcPr>
          <w:p w:rsidR="00206E98" w:rsidRDefault="00206E98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lastRenderedPageBreak/>
              <w:t>ESP.TXN.THRESHOLD.VALUE$</w:t>
            </w:r>
          </w:p>
        </w:tc>
        <w:tc>
          <w:tcPr>
            <w:tcW w:w="1139" w:type="dxa"/>
            <w:shd w:val="clear" w:color="auto" w:fill="auto"/>
          </w:tcPr>
          <w:p w:rsidR="00206E98" w:rsidRDefault="00206E98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5</w:t>
            </w:r>
          </w:p>
        </w:tc>
        <w:tc>
          <w:tcPr>
            <w:tcW w:w="978" w:type="dxa"/>
            <w:shd w:val="clear" w:color="auto" w:fill="auto"/>
          </w:tcPr>
          <w:p w:rsidR="00206E98" w:rsidRDefault="00206E98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206E98" w:rsidRDefault="00206E98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The transaction for Customer Not Present (CNP) entry threshold value, in pence/cents, </w:t>
            </w:r>
            <w:r w:rsidR="00066D9E">
              <w:rPr>
                <w:snapToGrid w:val="0"/>
                <w:color w:val="000000"/>
                <w:sz w:val="22"/>
              </w:rPr>
              <w:t xml:space="preserve">above which is not allowed </w:t>
            </w:r>
            <w:r>
              <w:rPr>
                <w:snapToGrid w:val="0"/>
                <w:color w:val="000000"/>
                <w:sz w:val="22"/>
              </w:rPr>
              <w:t>at the till.</w:t>
            </w:r>
          </w:p>
          <w:p w:rsidR="00206E98" w:rsidRDefault="00206E98" w:rsidP="00DB78DE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  <w:sz w:val="22"/>
              </w:rPr>
              <w:t xml:space="preserve">0 = </w:t>
            </w:r>
            <w:r w:rsidR="00DB78DE">
              <w:rPr>
                <w:snapToGrid w:val="0"/>
                <w:color w:val="000000"/>
                <w:sz w:val="22"/>
              </w:rPr>
              <w:t>always prevent usage on till for any amount (ie CNP cannot be used)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ESP.PED.UNPROCESSED.LOG.THRESHOLD%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4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Default="00AF1B00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The number of unprocessed/stored settlements held in the PED before the Application event Log and ADVAUDIT entries are generated.</w:t>
            </w:r>
          </w:p>
          <w:p w:rsidR="00AF1B00" w:rsidRDefault="00AF1B00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              = Any</w:t>
            </w:r>
          </w:p>
          <w:p w:rsidR="00AF1B00" w:rsidRDefault="00AF1B00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 to 9998 = Number not reported upto</w:t>
            </w:r>
          </w:p>
          <w:p w:rsidR="00AF1B00" w:rsidRPr="00B33167" w:rsidRDefault="00AF1B00" w:rsidP="00B33167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9999        = Do not report regardless of number (unless full – as above Offline Threshold)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ESP.PED.SETTLEMENT.ERROR.WARNING%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Default="00AF1B00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Timing of when to show error screen below.</w:t>
            </w:r>
          </w:p>
          <w:p w:rsidR="00AF1B00" w:rsidRPr="00B33167" w:rsidRDefault="00AF1B00">
            <w:pPr>
              <w:rPr>
                <w:snapToGrid w:val="0"/>
              </w:rPr>
            </w:pPr>
            <w:r w:rsidRPr="00B33167">
              <w:rPr>
                <w:snapToGrid w:val="0"/>
              </w:rPr>
              <w:t>0 = No Screen / Do not Display</w:t>
            </w:r>
          </w:p>
          <w:p w:rsidR="00AF1B00" w:rsidRDefault="00AF1B00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 = At Start of Settlement process</w:t>
            </w:r>
          </w:p>
          <w:p w:rsidR="00AF1B00" w:rsidRDefault="00AF1B00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2 = Only if Settlement Fails</w:t>
            </w:r>
            <w:r w:rsidR="00847383">
              <w:rPr>
                <w:snapToGrid w:val="0"/>
                <w:color w:val="000000"/>
              </w:rPr>
              <w:t xml:space="preserve"> and ESP.PED.SETTLEMENT.ERROR.RETRY% is set.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ESP.PED.SETTLEMENT.ERROR.SCREEN$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Default="00AF1B00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ASTRA Grid Name to display at start of Settlement</w:t>
            </w:r>
            <w:r w:rsidR="00ED457F">
              <w:rPr>
                <w:snapToGrid w:val="0"/>
                <w:color w:val="000000"/>
              </w:rPr>
              <w:t xml:space="preserve"> or when a retry is set.(SETTLEWARN)</w:t>
            </w:r>
          </w:p>
          <w:p w:rsidR="00AF1B00" w:rsidRDefault="00AF1B00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 w:rsidRPr="00AF1B00">
              <w:rPr>
                <w:snapToGrid w:val="0"/>
                <w:color w:val="000000"/>
              </w:rPr>
              <w:t>Or NULL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ESP.PED.SETTLEMENT.ERROR.WAIT%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8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342AD0" w:rsidRDefault="00AF1B00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Fixed wait In milliseconds</w:t>
            </w:r>
          </w:p>
          <w:p w:rsidR="00342AD0" w:rsidRDefault="00342AD0">
            <w:pPr>
              <w:rPr>
                <w:snapToGrid w:val="0"/>
                <w:color w:val="000000"/>
              </w:rPr>
            </w:pPr>
          </w:p>
          <w:p w:rsidR="00342AD0" w:rsidRDefault="00751779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If </w:t>
            </w:r>
            <w:r w:rsidR="00342AD0">
              <w:rPr>
                <w:snapToGrid w:val="0"/>
                <w:color w:val="000000"/>
              </w:rPr>
              <w:t>Retry not flagged – Wait is at the beginning of settlement process</w:t>
            </w:r>
          </w:p>
          <w:p w:rsidR="00342AD0" w:rsidRDefault="00342AD0">
            <w:pPr>
              <w:rPr>
                <w:snapToGrid w:val="0"/>
                <w:color w:val="000000"/>
              </w:rPr>
            </w:pPr>
          </w:p>
          <w:p w:rsidR="00342AD0" w:rsidRDefault="00751779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If </w:t>
            </w:r>
            <w:r w:rsidR="00342AD0">
              <w:rPr>
                <w:snapToGrid w:val="0"/>
                <w:color w:val="000000"/>
              </w:rPr>
              <w:t xml:space="preserve">Retry </w:t>
            </w:r>
            <w:r>
              <w:rPr>
                <w:snapToGrid w:val="0"/>
                <w:color w:val="000000"/>
              </w:rPr>
              <w:t xml:space="preserve">is </w:t>
            </w:r>
            <w:r w:rsidR="00342AD0">
              <w:rPr>
                <w:snapToGrid w:val="0"/>
                <w:color w:val="000000"/>
              </w:rPr>
              <w:t xml:space="preserve">flagged – Wait is before retrying the settlement and not at the </w:t>
            </w:r>
            <w:r>
              <w:rPr>
                <w:snapToGrid w:val="0"/>
                <w:color w:val="000000"/>
              </w:rPr>
              <w:t>beginning</w:t>
            </w:r>
            <w:r w:rsidR="00342AD0">
              <w:rPr>
                <w:snapToGrid w:val="0"/>
                <w:color w:val="000000"/>
              </w:rPr>
              <w:t xml:space="preserve"> of </w:t>
            </w:r>
            <w:r>
              <w:rPr>
                <w:snapToGrid w:val="0"/>
                <w:color w:val="000000"/>
              </w:rPr>
              <w:t xml:space="preserve">the </w:t>
            </w:r>
            <w:r w:rsidR="00342AD0">
              <w:rPr>
                <w:snapToGrid w:val="0"/>
                <w:color w:val="000000"/>
              </w:rPr>
              <w:t>settlement process.</w:t>
            </w:r>
          </w:p>
          <w:p w:rsidR="00342AD0" w:rsidRDefault="00342AD0">
            <w:pPr>
              <w:rPr>
                <w:snapToGrid w:val="0"/>
                <w:color w:val="000000"/>
              </w:rPr>
            </w:pPr>
          </w:p>
          <w:p w:rsidR="00AF1B00" w:rsidRDefault="00AF1B00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 w:rsidRPr="00AF1B00">
              <w:rPr>
                <w:snapToGrid w:val="0"/>
                <w:color w:val="000000"/>
              </w:rPr>
              <w:t>0 = No wait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ESP.PED.SETTLEMENT.ERROR.RETRY%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Default="00AF1B00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1 = Retry a Settlement if a Fail is returned from eSocket</w:t>
            </w:r>
          </w:p>
          <w:p w:rsidR="00AF1B00" w:rsidRPr="00AF1B00" w:rsidRDefault="00AF1B00" w:rsidP="00AF1B00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(all other values = no retry)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ESP.PED.SETTLEMENT.GAP%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Default="00AF1B00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 w:rsidRPr="00AF1B00">
              <w:rPr>
                <w:snapToGrid w:val="0"/>
              </w:rPr>
              <w:t>1 =</w:t>
            </w:r>
            <w:r>
              <w:rPr>
                <w:snapToGrid w:val="0"/>
                <w:color w:val="000000"/>
              </w:rPr>
              <w:t xml:space="preserve"> Check the Gap Time between Authorisation and Settlement</w:t>
            </w:r>
          </w:p>
          <w:p w:rsidR="00AF1B00" w:rsidRDefault="00AF1B00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(all other values = no retry)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ESP.PED.SETTLEMENT.GAP.TIME%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8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Default="00AF1B00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In milliseconds</w:t>
            </w:r>
          </w:p>
          <w:p w:rsidR="00AF1B00" w:rsidRPr="00AF1B00" w:rsidRDefault="00AF1B00" w:rsidP="00AF1B00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 = No wait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ESP.PED.SETTLEMENT.GAP.SCREEN$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12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Pr="00AF1B00" w:rsidRDefault="00AF1B00" w:rsidP="00DC7A58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ASTRA Grid Name to display if GAP not met</w:t>
            </w:r>
            <w:r w:rsidR="00DC7A58">
              <w:rPr>
                <w:snapToGrid w:val="0"/>
                <w:color w:val="000000"/>
              </w:rPr>
              <w:t xml:space="preserve"> and if a forced WAIT is issued</w:t>
            </w:r>
          </w:p>
        </w:tc>
      </w:tr>
      <w:tr w:rsidR="00AF1B00" w:rsidRPr="0026756C" w:rsidTr="00AF1B00">
        <w:tc>
          <w:tcPr>
            <w:tcW w:w="4629" w:type="dxa"/>
            <w:shd w:val="clear" w:color="auto" w:fill="auto"/>
          </w:tcPr>
          <w:p w:rsidR="00AF1B00" w:rsidRDefault="00AF1B00" w:rsidP="00206E98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ESP.PED.SETTLEMENT.GAP.LOG%</w:t>
            </w:r>
          </w:p>
        </w:tc>
        <w:tc>
          <w:tcPr>
            <w:tcW w:w="1139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AF1B00" w:rsidRDefault="00AF1B00" w:rsidP="00DC417D">
            <w:pPr>
              <w:widowControl w:val="0"/>
              <w:jc w:val="both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F1B00" w:rsidRDefault="00AF1B00">
            <w:pPr>
              <w:rPr>
                <w:rFonts w:ascii="Calibri" w:eastAsiaTheme="minorHAnsi" w:hAnsi="Calibri"/>
                <w:snapToGrid w:val="0"/>
                <w:color w:val="1F497D" w:themeColor="dark2"/>
                <w:sz w:val="22"/>
                <w:szCs w:val="22"/>
              </w:rPr>
            </w:pPr>
            <w:r w:rsidRPr="00AF1B00">
              <w:rPr>
                <w:snapToGrid w:val="0"/>
              </w:rPr>
              <w:t>1</w:t>
            </w:r>
            <w:r>
              <w:rPr>
                <w:snapToGrid w:val="0"/>
                <w:color w:val="FF0000"/>
              </w:rPr>
              <w:t xml:space="preserve"> </w:t>
            </w:r>
            <w:r>
              <w:rPr>
                <w:snapToGrid w:val="0"/>
                <w:color w:val="000000"/>
              </w:rPr>
              <w:t>= Log to ADVAUDIT when</w:t>
            </w:r>
            <w:r w:rsidR="009C1569">
              <w:rPr>
                <w:snapToGrid w:val="0"/>
                <w:color w:val="000000"/>
              </w:rPr>
              <w:t xml:space="preserve"> settlement gap time is configured and when a delay is forced to reach the gap time</w:t>
            </w:r>
          </w:p>
          <w:p w:rsidR="00AF1B00" w:rsidRDefault="00AF1B00">
            <w:pPr>
              <w:rPr>
                <w:rFonts w:asciiTheme="minorHAnsi" w:hAnsiTheme="minorHAnsi" w:cstheme="minorBidi"/>
                <w:snapToGrid w:val="0"/>
                <w:color w:val="1F497D" w:themeColor="dark2"/>
              </w:rPr>
            </w:pPr>
          </w:p>
          <w:p w:rsidR="00AF1B00" w:rsidRDefault="00AF1B00" w:rsidP="00206E98">
            <w:pPr>
              <w:widowControl w:val="0"/>
              <w:rPr>
                <w:snapToGrid w:val="0"/>
                <w:color w:val="000000"/>
                <w:sz w:val="22"/>
              </w:rPr>
            </w:pPr>
            <w:r>
              <w:rPr>
                <w:snapToGrid w:val="0"/>
                <w:color w:val="000000"/>
              </w:rPr>
              <w:t xml:space="preserve"> </w:t>
            </w:r>
          </w:p>
        </w:tc>
      </w:tr>
      <w:tr w:rsidR="00791635" w:rsidRPr="0026756C" w:rsidTr="00AF1B00">
        <w:tc>
          <w:tcPr>
            <w:tcW w:w="4629" w:type="dxa"/>
            <w:shd w:val="clear" w:color="auto" w:fill="auto"/>
          </w:tcPr>
          <w:p w:rsidR="00791635" w:rsidRDefault="00791635" w:rsidP="00206E98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791635">
              <w:rPr>
                <w:snapToGrid w:val="0"/>
                <w:color w:val="000000"/>
              </w:rPr>
              <w:t>ESP.PED.RE.INIT%</w:t>
            </w:r>
          </w:p>
        </w:tc>
        <w:tc>
          <w:tcPr>
            <w:tcW w:w="1139" w:type="dxa"/>
            <w:shd w:val="clear" w:color="auto" w:fill="auto"/>
          </w:tcPr>
          <w:p w:rsidR="00791635" w:rsidRDefault="00791635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791635" w:rsidRDefault="00791635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791635" w:rsidRDefault="00791635">
            <w:pPr>
              <w:rPr>
                <w:snapToGrid w:val="0"/>
                <w:color w:val="000000"/>
              </w:rPr>
            </w:pPr>
            <w:r>
              <w:rPr>
                <w:snapToGrid w:val="0"/>
              </w:rPr>
              <w:t xml:space="preserve">1 – Re-initialise the PED if </w:t>
            </w:r>
            <w:r>
              <w:rPr>
                <w:snapToGrid w:val="0"/>
                <w:color w:val="000000"/>
              </w:rPr>
              <w:t xml:space="preserve">ESP.PED.SETTLEMENT.ERROR.RETRY% </w:t>
            </w:r>
            <w:r>
              <w:rPr>
                <w:snapToGrid w:val="0"/>
                <w:color w:val="000000"/>
              </w:rPr>
              <w:lastRenderedPageBreak/>
              <w:t>is configured for a re-try</w:t>
            </w:r>
            <w:r w:rsidR="00BF4D5D">
              <w:rPr>
                <w:snapToGrid w:val="0"/>
                <w:color w:val="000000"/>
              </w:rPr>
              <w:t xml:space="preserve"> when the settlement fails.</w:t>
            </w:r>
          </w:p>
          <w:p w:rsidR="00791635" w:rsidRPr="00AF1B00" w:rsidRDefault="00791635">
            <w:pPr>
              <w:rPr>
                <w:snapToGrid w:val="0"/>
              </w:rPr>
            </w:pPr>
            <w:r>
              <w:rPr>
                <w:snapToGrid w:val="0"/>
                <w:color w:val="000000"/>
              </w:rPr>
              <w:t>0 – Do not re-initialise while settlement re-try</w:t>
            </w:r>
          </w:p>
        </w:tc>
      </w:tr>
      <w:tr w:rsidR="00CD2C1B" w:rsidRPr="0026756C" w:rsidTr="00AF1B00">
        <w:tc>
          <w:tcPr>
            <w:tcW w:w="4629" w:type="dxa"/>
            <w:shd w:val="clear" w:color="auto" w:fill="auto"/>
          </w:tcPr>
          <w:p w:rsidR="00CD2C1B" w:rsidRPr="00791635" w:rsidRDefault="00CD2C1B" w:rsidP="00206E98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CD2C1B">
              <w:rPr>
                <w:snapToGrid w:val="0"/>
                <w:color w:val="000000"/>
              </w:rPr>
              <w:lastRenderedPageBreak/>
              <w:t>ESP.PED.INIT.COMPORT.WAIT.SWITCH</w:t>
            </w:r>
          </w:p>
        </w:tc>
        <w:tc>
          <w:tcPr>
            <w:tcW w:w="1139" w:type="dxa"/>
            <w:shd w:val="clear" w:color="auto" w:fill="auto"/>
          </w:tcPr>
          <w:p w:rsidR="00CD2C1B" w:rsidRDefault="00852451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CD2C1B" w:rsidRDefault="00852451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CD2C1B" w:rsidRDefault="00852451" w:rsidP="00852451">
            <w:pPr>
              <w:rPr>
                <w:snapToGrid w:val="0"/>
              </w:rPr>
            </w:pPr>
            <w:r>
              <w:rPr>
                <w:snapToGrid w:val="0"/>
              </w:rPr>
              <w:t xml:space="preserve">Switch for COMPORT wait solution in Manned Till </w:t>
            </w:r>
          </w:p>
          <w:p w:rsidR="00852451" w:rsidRDefault="00852451" w:rsidP="00852451">
            <w:pPr>
              <w:rPr>
                <w:snapToGrid w:val="0"/>
              </w:rPr>
            </w:pPr>
            <w:r>
              <w:rPr>
                <w:snapToGrid w:val="0"/>
              </w:rPr>
              <w:t>-1 :- Switched ON</w:t>
            </w:r>
          </w:p>
          <w:p w:rsidR="00852451" w:rsidRDefault="00852451" w:rsidP="00852451">
            <w:pPr>
              <w:rPr>
                <w:snapToGrid w:val="0"/>
              </w:rPr>
            </w:pPr>
            <w:r>
              <w:rPr>
                <w:snapToGrid w:val="0"/>
              </w:rPr>
              <w:t>0:- Switched OFF</w:t>
            </w:r>
          </w:p>
          <w:p w:rsidR="00852451" w:rsidRDefault="00852451" w:rsidP="00852451">
            <w:pPr>
              <w:rPr>
                <w:snapToGrid w:val="0"/>
              </w:rPr>
            </w:pPr>
          </w:p>
        </w:tc>
      </w:tr>
      <w:tr w:rsidR="00AD37E7" w:rsidRPr="0026756C" w:rsidTr="00AF1B00">
        <w:tc>
          <w:tcPr>
            <w:tcW w:w="4629" w:type="dxa"/>
            <w:shd w:val="clear" w:color="auto" w:fill="auto"/>
          </w:tcPr>
          <w:p w:rsidR="00AD37E7" w:rsidRPr="00791635" w:rsidRDefault="00AD37E7" w:rsidP="00206E98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852451">
              <w:rPr>
                <w:snapToGrid w:val="0"/>
                <w:color w:val="000000"/>
              </w:rPr>
              <w:t>ESP.PED.INIT.COMPORT.WAIT.TIME%</w:t>
            </w:r>
          </w:p>
        </w:tc>
        <w:tc>
          <w:tcPr>
            <w:tcW w:w="1139" w:type="dxa"/>
            <w:shd w:val="clear" w:color="auto" w:fill="auto"/>
          </w:tcPr>
          <w:p w:rsidR="00AD37E7" w:rsidRDefault="00AD37E7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</w:t>
            </w:r>
          </w:p>
        </w:tc>
        <w:tc>
          <w:tcPr>
            <w:tcW w:w="978" w:type="dxa"/>
            <w:shd w:val="clear" w:color="auto" w:fill="auto"/>
          </w:tcPr>
          <w:p w:rsidR="00AD37E7" w:rsidRDefault="00AD37E7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6E6EA3"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D37E7" w:rsidRDefault="00AD37E7" w:rsidP="00852451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Wait for Manned Till In milliseconds</w:t>
            </w:r>
          </w:p>
          <w:p w:rsidR="00AD37E7" w:rsidRDefault="00AD37E7" w:rsidP="00852451">
            <w:pPr>
              <w:rPr>
                <w:snapToGrid w:val="0"/>
              </w:rPr>
            </w:pPr>
            <w:r>
              <w:rPr>
                <w:snapToGrid w:val="0"/>
                <w:color w:val="000000"/>
              </w:rPr>
              <w:t>0 = No wait</w:t>
            </w:r>
          </w:p>
        </w:tc>
      </w:tr>
      <w:tr w:rsidR="00AD37E7" w:rsidRPr="0026756C" w:rsidTr="00AF1B00">
        <w:tc>
          <w:tcPr>
            <w:tcW w:w="4629" w:type="dxa"/>
            <w:shd w:val="clear" w:color="auto" w:fill="auto"/>
          </w:tcPr>
          <w:p w:rsidR="00AD37E7" w:rsidRPr="00791635" w:rsidRDefault="00AD37E7" w:rsidP="00206E98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852451">
              <w:rPr>
                <w:snapToGrid w:val="0"/>
                <w:color w:val="000000"/>
              </w:rPr>
              <w:t>ESP.SCO.PED.INIT.COMPORT.WAIT.SWITCH</w:t>
            </w:r>
          </w:p>
        </w:tc>
        <w:tc>
          <w:tcPr>
            <w:tcW w:w="1139" w:type="dxa"/>
            <w:shd w:val="clear" w:color="auto" w:fill="auto"/>
          </w:tcPr>
          <w:p w:rsidR="00AD37E7" w:rsidRDefault="00AD37E7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AD37E7" w:rsidRDefault="00AD37E7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6E6EA3"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D37E7" w:rsidRDefault="00AD37E7" w:rsidP="00852451">
            <w:pPr>
              <w:rPr>
                <w:snapToGrid w:val="0"/>
              </w:rPr>
            </w:pPr>
            <w:r>
              <w:rPr>
                <w:snapToGrid w:val="0"/>
              </w:rPr>
              <w:t>Switch for COMPORT wait solution in Self Check out Till</w:t>
            </w:r>
          </w:p>
          <w:p w:rsidR="00AD37E7" w:rsidRDefault="00AD37E7" w:rsidP="00852451">
            <w:pPr>
              <w:rPr>
                <w:snapToGrid w:val="0"/>
              </w:rPr>
            </w:pPr>
            <w:r>
              <w:rPr>
                <w:snapToGrid w:val="0"/>
              </w:rPr>
              <w:t>-1 :- Switched ON</w:t>
            </w:r>
          </w:p>
          <w:p w:rsidR="00AD37E7" w:rsidRDefault="00AD37E7" w:rsidP="00852451">
            <w:pPr>
              <w:rPr>
                <w:snapToGrid w:val="0"/>
              </w:rPr>
            </w:pPr>
            <w:r>
              <w:rPr>
                <w:snapToGrid w:val="0"/>
              </w:rPr>
              <w:t>0:- Switched OFF</w:t>
            </w:r>
          </w:p>
          <w:p w:rsidR="00AD37E7" w:rsidRDefault="00AD37E7">
            <w:pPr>
              <w:rPr>
                <w:snapToGrid w:val="0"/>
              </w:rPr>
            </w:pPr>
          </w:p>
        </w:tc>
      </w:tr>
      <w:tr w:rsidR="00AD37E7" w:rsidRPr="0026756C" w:rsidTr="00AF1B00">
        <w:tc>
          <w:tcPr>
            <w:tcW w:w="4629" w:type="dxa"/>
            <w:shd w:val="clear" w:color="auto" w:fill="auto"/>
          </w:tcPr>
          <w:p w:rsidR="00AD37E7" w:rsidRPr="00791635" w:rsidRDefault="00AD37E7" w:rsidP="00206E98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852451">
              <w:rPr>
                <w:snapToGrid w:val="0"/>
                <w:color w:val="000000"/>
              </w:rPr>
              <w:t>ESP.SCO.PED.INIT.COMPORT.WAIT.TIME%</w:t>
            </w:r>
          </w:p>
        </w:tc>
        <w:tc>
          <w:tcPr>
            <w:tcW w:w="1139" w:type="dxa"/>
            <w:shd w:val="clear" w:color="auto" w:fill="auto"/>
          </w:tcPr>
          <w:p w:rsidR="00AD37E7" w:rsidRDefault="00AD37E7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</w:t>
            </w:r>
          </w:p>
        </w:tc>
        <w:tc>
          <w:tcPr>
            <w:tcW w:w="978" w:type="dxa"/>
            <w:shd w:val="clear" w:color="auto" w:fill="auto"/>
          </w:tcPr>
          <w:p w:rsidR="00AD37E7" w:rsidRDefault="00AD37E7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 w:rsidRPr="006E6EA3"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AD37E7" w:rsidRDefault="00AD37E7" w:rsidP="00852451">
            <w:pPr>
              <w:rPr>
                <w:rFonts w:ascii="Calibri" w:eastAsiaTheme="minorHAnsi" w:hAnsi="Calibri"/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</w:rPr>
              <w:t>Wait for SCO In milliseconds</w:t>
            </w:r>
          </w:p>
          <w:p w:rsidR="00AD37E7" w:rsidRDefault="00AD37E7" w:rsidP="00852451">
            <w:pPr>
              <w:rPr>
                <w:snapToGrid w:val="0"/>
              </w:rPr>
            </w:pPr>
            <w:r>
              <w:rPr>
                <w:snapToGrid w:val="0"/>
                <w:color w:val="000000"/>
              </w:rPr>
              <w:t>0 = No wait</w:t>
            </w:r>
          </w:p>
        </w:tc>
      </w:tr>
      <w:tr w:rsidR="001D6DF4" w:rsidRPr="0026756C" w:rsidTr="00AF1B00">
        <w:tc>
          <w:tcPr>
            <w:tcW w:w="4629" w:type="dxa"/>
            <w:shd w:val="clear" w:color="auto" w:fill="auto"/>
          </w:tcPr>
          <w:p w:rsidR="001D6DF4" w:rsidRPr="00852451" w:rsidRDefault="001D6DF4" w:rsidP="00206E98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ESP.CARD.READER.CHECK</w:t>
            </w:r>
          </w:p>
        </w:tc>
        <w:tc>
          <w:tcPr>
            <w:tcW w:w="1139" w:type="dxa"/>
            <w:shd w:val="clear" w:color="auto" w:fill="auto"/>
          </w:tcPr>
          <w:p w:rsidR="001D6DF4" w:rsidRDefault="001D6DF4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1D6DF4" w:rsidRPr="006E6EA3" w:rsidRDefault="001D6DF4" w:rsidP="00DC417D">
            <w:pPr>
              <w:widowControl w:val="0"/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ASCII</w:t>
            </w:r>
          </w:p>
        </w:tc>
        <w:tc>
          <w:tcPr>
            <w:tcW w:w="4342" w:type="dxa"/>
            <w:shd w:val="clear" w:color="auto" w:fill="auto"/>
          </w:tcPr>
          <w:p w:rsidR="001D6DF4" w:rsidRDefault="001D6DF4" w:rsidP="00852451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This flag determines whether the card reader needs to be checked </w:t>
            </w:r>
            <w:r w:rsidR="00C056BA">
              <w:rPr>
                <w:snapToGrid w:val="0"/>
                <w:color w:val="000000"/>
              </w:rPr>
              <w:t xml:space="preserve">for </w:t>
            </w:r>
            <w:r>
              <w:rPr>
                <w:snapToGrid w:val="0"/>
                <w:color w:val="000000"/>
              </w:rPr>
              <w:t xml:space="preserve">the presence of </w:t>
            </w:r>
            <w:r w:rsidR="00C056BA">
              <w:rPr>
                <w:snapToGrid w:val="0"/>
                <w:color w:val="000000"/>
              </w:rPr>
              <w:t xml:space="preserve">a </w:t>
            </w:r>
            <w:r>
              <w:rPr>
                <w:snapToGrid w:val="0"/>
                <w:color w:val="000000"/>
              </w:rPr>
              <w:t xml:space="preserve">card while at tender </w:t>
            </w:r>
            <w:r w:rsidR="00C056BA">
              <w:rPr>
                <w:snapToGrid w:val="0"/>
                <w:color w:val="000000"/>
              </w:rPr>
              <w:t>screen</w:t>
            </w:r>
            <w:r>
              <w:rPr>
                <w:snapToGrid w:val="0"/>
                <w:color w:val="000000"/>
              </w:rPr>
              <w:t>.</w:t>
            </w:r>
          </w:p>
          <w:p w:rsidR="00C056BA" w:rsidRDefault="00C056BA" w:rsidP="00852451">
            <w:pPr>
              <w:rPr>
                <w:snapToGrid w:val="0"/>
                <w:color w:val="000000"/>
              </w:rPr>
            </w:pPr>
          </w:p>
          <w:p w:rsidR="00C056BA" w:rsidRDefault="00C056BA" w:rsidP="00852451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If the check is tuned off, it allows the insertion of card reader early before the operator/customer press the card button</w:t>
            </w:r>
          </w:p>
          <w:p w:rsidR="001D6DF4" w:rsidRDefault="001D6DF4" w:rsidP="00852451">
            <w:pPr>
              <w:rPr>
                <w:snapToGrid w:val="0"/>
                <w:color w:val="000000"/>
              </w:rPr>
            </w:pPr>
          </w:p>
          <w:p w:rsidR="001D6DF4" w:rsidRDefault="001D6DF4" w:rsidP="00852451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 – Do the check always</w:t>
            </w:r>
          </w:p>
          <w:p w:rsidR="001D6DF4" w:rsidRDefault="001D6DF4" w:rsidP="00852451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 – Do not check for card if SCO</w:t>
            </w:r>
          </w:p>
          <w:p w:rsidR="001D6DF4" w:rsidRDefault="001D6DF4" w:rsidP="00852451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 – Do not check for card if manned Till</w:t>
            </w:r>
          </w:p>
          <w:p w:rsidR="001D6DF4" w:rsidRDefault="001D6DF4" w:rsidP="00852451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 – Do not check for card if SCO/Manned Till</w:t>
            </w:r>
          </w:p>
        </w:tc>
      </w:tr>
    </w:tbl>
    <w:p w:rsidR="00A56B7F" w:rsidRDefault="00A56B7F" w:rsidP="00BF4D5D">
      <w:pPr>
        <w:pStyle w:val="ISL2Txt"/>
        <w:ind w:left="0"/>
      </w:pPr>
    </w:p>
    <w:sectPr w:rsidR="00A56B7F" w:rsidSect="0061752A">
      <w:headerReference w:type="default" r:id="rId9"/>
      <w:footerReference w:type="default" r:id="rId10"/>
      <w:pgSz w:w="11907" w:h="16840" w:code="9"/>
      <w:pgMar w:top="720" w:right="425" w:bottom="720" w:left="426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EAA" w:rsidRDefault="00B50EAA">
      <w:r>
        <w:separator/>
      </w:r>
    </w:p>
  </w:endnote>
  <w:endnote w:type="continuationSeparator" w:id="0">
    <w:p w:rsidR="00B50EAA" w:rsidRDefault="00B5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DF4" w:rsidRDefault="005C28D4">
    <w:pPr>
      <w:pStyle w:val="ISNormal"/>
      <w:rPr>
        <w:lang w:val="en-US"/>
      </w:rPr>
    </w:pPr>
    <w:r>
      <w:rPr>
        <w:lang w:val="en-US"/>
      </w:rPr>
      <w:fldChar w:fldCharType="begin"/>
    </w:r>
    <w:r w:rsidR="001D6DF4"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1D6DF4">
      <w:rPr>
        <w:noProof/>
        <w:lang w:val="en-US"/>
      </w:rPr>
      <w:t>File Layout EALSOPTS</w:t>
    </w:r>
    <w:r>
      <w:rPr>
        <w:lang w:val="en-US"/>
      </w:rPr>
      <w:fldChar w:fldCharType="end"/>
    </w:r>
  </w:p>
  <w:p w:rsidR="001D6DF4" w:rsidRDefault="001D6DF4" w:rsidP="00115D85">
    <w:pPr>
      <w:pStyle w:val="ISNormal"/>
      <w:rPr>
        <w:rFonts w:cs="Arial"/>
        <w:lang w:val="en-US"/>
      </w:rPr>
    </w:pPr>
    <w:r>
      <w:t xml:space="preserve">Last Changed: </w:t>
    </w:r>
    <w:r w:rsidR="00B50EAA">
      <w:fldChar w:fldCharType="begin"/>
    </w:r>
    <w:r w:rsidR="00B50EAA">
      <w:instrText xml:space="preserve"> SAVEDATE  \* MERGEFORMAT </w:instrText>
    </w:r>
    <w:r w:rsidR="00B50EAA">
      <w:fldChar w:fldCharType="separate"/>
    </w:r>
    <w:ins w:id="7017" w:author="kiran.krishnan" w:date="2016-09-29T11:06:00Z">
      <w:r w:rsidR="00717D19">
        <w:rPr>
          <w:noProof/>
        </w:rPr>
        <w:t>14/09/2016 09:33:00</w:t>
      </w:r>
    </w:ins>
    <w:del w:id="7018" w:author="kiran.krishnan" w:date="2016-09-29T11:06:00Z">
      <w:r w:rsidR="001B1559" w:rsidDel="00717D19">
        <w:rPr>
          <w:noProof/>
        </w:rPr>
        <w:delText>26/08/2016 16:39:00</w:delText>
      </w:r>
    </w:del>
    <w:r w:rsidR="00B50EAA">
      <w:rPr>
        <w:noProof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en-US"/>
      </w:rPr>
      <w:t xml:space="preserve">Page </w:t>
    </w:r>
    <w:r w:rsidR="005C28D4">
      <w:rPr>
        <w:lang w:val="en-US"/>
      </w:rPr>
      <w:fldChar w:fldCharType="begin"/>
    </w:r>
    <w:r>
      <w:rPr>
        <w:lang w:val="en-US"/>
      </w:rPr>
      <w:instrText xml:space="preserve"> PAGE </w:instrText>
    </w:r>
    <w:r w:rsidR="005C28D4">
      <w:rPr>
        <w:lang w:val="en-US"/>
      </w:rPr>
      <w:fldChar w:fldCharType="separate"/>
    </w:r>
    <w:r w:rsidR="00FB18A8">
      <w:rPr>
        <w:noProof/>
        <w:lang w:val="en-US"/>
      </w:rPr>
      <w:t>8</w:t>
    </w:r>
    <w:r w:rsidR="005C28D4">
      <w:rPr>
        <w:lang w:val="en-US"/>
      </w:rPr>
      <w:fldChar w:fldCharType="end"/>
    </w:r>
    <w:r>
      <w:rPr>
        <w:lang w:val="en-US"/>
      </w:rPr>
      <w:t xml:space="preserve"> of </w:t>
    </w:r>
    <w:r w:rsidR="005C28D4">
      <w:rPr>
        <w:lang w:val="en-US"/>
      </w:rPr>
      <w:fldChar w:fldCharType="begin"/>
    </w:r>
    <w:r>
      <w:rPr>
        <w:lang w:val="en-US"/>
      </w:rPr>
      <w:instrText xml:space="preserve"> NUMPAGES </w:instrText>
    </w:r>
    <w:r w:rsidR="005C28D4">
      <w:rPr>
        <w:lang w:val="en-US"/>
      </w:rPr>
      <w:fldChar w:fldCharType="separate"/>
    </w:r>
    <w:r w:rsidR="00FB18A8">
      <w:rPr>
        <w:noProof/>
        <w:lang w:val="en-US"/>
      </w:rPr>
      <w:t>35</w:t>
    </w:r>
    <w:r w:rsidR="005C28D4">
      <w:rPr>
        <w:lang w:val="en-US"/>
      </w:rPr>
      <w:fldChar w:fldCharType="end"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EAA" w:rsidRDefault="00B50EAA">
      <w:r>
        <w:separator/>
      </w:r>
    </w:p>
  </w:footnote>
  <w:footnote w:type="continuationSeparator" w:id="0">
    <w:p w:rsidR="00B50EAA" w:rsidRDefault="00B50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DF4" w:rsidRPr="009F1F80" w:rsidRDefault="001D6DF4" w:rsidP="0061752A">
    <w:pPr>
      <w:pStyle w:val="ISTable"/>
      <w:rPr>
        <w:b/>
        <w:color w:val="333399"/>
        <w:sz w:val="52"/>
        <w:szCs w:val="52"/>
      </w:rPr>
    </w:pPr>
    <w:r w:rsidRPr="009F1F80">
      <w:rPr>
        <w:noProof/>
      </w:rPr>
      <w:drawing>
        <wp:inline distT="0" distB="0" distL="0" distR="0">
          <wp:extent cx="800100" cy="495300"/>
          <wp:effectExtent l="19050" t="0" r="0" b="0"/>
          <wp:docPr id="1" name="Picture 1" descr="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9F1F80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 w:rsidRPr="009F1F80">
      <w:rPr>
        <w:b/>
        <w:color w:val="333399"/>
        <w:sz w:val="52"/>
        <w:szCs w:val="52"/>
      </w:rPr>
      <w:t>Boots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C18E5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0034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FC9F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E418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37023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823A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58900B9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>
    <w:nsid w:val="07115963"/>
    <w:multiLevelType w:val="singleLevel"/>
    <w:tmpl w:val="39082FCA"/>
    <w:lvl w:ilvl="0">
      <w:start w:val="1"/>
      <w:numFmt w:val="bullet"/>
      <w:pStyle w:val="ABCBullet1stindent"/>
      <w:lvlText w:val=""/>
      <w:lvlJc w:val="left"/>
      <w:pPr>
        <w:tabs>
          <w:tab w:val="num" w:pos="717"/>
        </w:tabs>
        <w:ind w:left="360" w:hanging="3"/>
      </w:pPr>
      <w:rPr>
        <w:rFonts w:ascii="Symbol" w:hAnsi="Symbol" w:hint="default"/>
      </w:rPr>
    </w:lvl>
  </w:abstractNum>
  <w:abstractNum w:abstractNumId="8">
    <w:nsid w:val="094B43D9"/>
    <w:multiLevelType w:val="singleLevel"/>
    <w:tmpl w:val="31CE3364"/>
    <w:lvl w:ilvl="0">
      <w:start w:val="1"/>
      <w:numFmt w:val="decimal"/>
      <w:pStyle w:val="ABCNumberedBullet"/>
      <w:lvlText w:val="%1."/>
      <w:lvlJc w:val="left"/>
      <w:pPr>
        <w:tabs>
          <w:tab w:val="num" w:pos="717"/>
        </w:tabs>
        <w:ind w:left="357" w:firstLine="0"/>
      </w:pPr>
    </w:lvl>
  </w:abstractNum>
  <w:abstractNum w:abstractNumId="9">
    <w:nsid w:val="0E3C4A17"/>
    <w:multiLevelType w:val="hybridMultilevel"/>
    <w:tmpl w:val="EE4425C4"/>
    <w:name w:val="82"/>
    <w:lvl w:ilvl="0" w:tplc="9B1ABD0C">
      <w:start w:val="1"/>
      <w:numFmt w:val="decimal"/>
      <w:lvlText w:val="FR 2.%1"/>
      <w:lvlJc w:val="right"/>
      <w:pPr>
        <w:ind w:left="822" w:hanging="368"/>
      </w:pPr>
      <w:rPr>
        <w:rFonts w:hint="default"/>
        <w:sz w:val="22"/>
        <w:szCs w:val="22"/>
      </w:rPr>
    </w:lvl>
    <w:lvl w:ilvl="1" w:tplc="09CC453A" w:tentative="1">
      <w:start w:val="1"/>
      <w:numFmt w:val="lowerLetter"/>
      <w:lvlText w:val="%2."/>
      <w:lvlJc w:val="left"/>
      <w:pPr>
        <w:ind w:left="1800" w:hanging="360"/>
      </w:pPr>
    </w:lvl>
    <w:lvl w:ilvl="2" w:tplc="11D2E6DA" w:tentative="1">
      <w:start w:val="1"/>
      <w:numFmt w:val="lowerRoman"/>
      <w:lvlText w:val="%3."/>
      <w:lvlJc w:val="right"/>
      <w:pPr>
        <w:ind w:left="2520" w:hanging="180"/>
      </w:pPr>
    </w:lvl>
    <w:lvl w:ilvl="3" w:tplc="BEE01D12" w:tentative="1">
      <w:start w:val="1"/>
      <w:numFmt w:val="decimal"/>
      <w:lvlText w:val="%4."/>
      <w:lvlJc w:val="left"/>
      <w:pPr>
        <w:ind w:left="3240" w:hanging="360"/>
      </w:pPr>
    </w:lvl>
    <w:lvl w:ilvl="4" w:tplc="A808B9CE" w:tentative="1">
      <w:start w:val="1"/>
      <w:numFmt w:val="lowerLetter"/>
      <w:lvlText w:val="%5."/>
      <w:lvlJc w:val="left"/>
      <w:pPr>
        <w:ind w:left="3960" w:hanging="360"/>
      </w:pPr>
    </w:lvl>
    <w:lvl w:ilvl="5" w:tplc="A796C96E" w:tentative="1">
      <w:start w:val="1"/>
      <w:numFmt w:val="lowerRoman"/>
      <w:lvlText w:val="%6."/>
      <w:lvlJc w:val="right"/>
      <w:pPr>
        <w:ind w:left="4680" w:hanging="180"/>
      </w:pPr>
    </w:lvl>
    <w:lvl w:ilvl="6" w:tplc="04A21EF6" w:tentative="1">
      <w:start w:val="1"/>
      <w:numFmt w:val="decimal"/>
      <w:lvlText w:val="%7."/>
      <w:lvlJc w:val="left"/>
      <w:pPr>
        <w:ind w:left="5400" w:hanging="360"/>
      </w:pPr>
    </w:lvl>
    <w:lvl w:ilvl="7" w:tplc="10201BE4" w:tentative="1">
      <w:start w:val="1"/>
      <w:numFmt w:val="lowerLetter"/>
      <w:lvlText w:val="%8."/>
      <w:lvlJc w:val="left"/>
      <w:pPr>
        <w:ind w:left="6120" w:hanging="360"/>
      </w:pPr>
    </w:lvl>
    <w:lvl w:ilvl="8" w:tplc="580C1DE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DA2DA3"/>
    <w:multiLevelType w:val="hybridMultilevel"/>
    <w:tmpl w:val="CC8EE10C"/>
    <w:lvl w:ilvl="0" w:tplc="3AC6324E">
      <w:start w:val="1"/>
      <w:numFmt w:val="decimal"/>
      <w:pStyle w:val="ABCHeading4"/>
      <w:lvlText w:val="%1.1.1."/>
      <w:lvlJc w:val="left"/>
      <w:pPr>
        <w:ind w:left="1729" w:hanging="360"/>
      </w:pPr>
      <w:rPr>
        <w:rFonts w:hint="default"/>
      </w:rPr>
    </w:lvl>
    <w:lvl w:ilvl="1" w:tplc="EC98206A">
      <w:start w:val="1"/>
      <w:numFmt w:val="decimal"/>
      <w:lvlText w:val="%2."/>
      <w:lvlJc w:val="left"/>
      <w:pPr>
        <w:ind w:left="24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169" w:hanging="180"/>
      </w:pPr>
    </w:lvl>
    <w:lvl w:ilvl="3" w:tplc="0809000F" w:tentative="1">
      <w:start w:val="1"/>
      <w:numFmt w:val="decimal"/>
      <w:lvlText w:val="%4."/>
      <w:lvlJc w:val="left"/>
      <w:pPr>
        <w:ind w:left="3889" w:hanging="360"/>
      </w:pPr>
    </w:lvl>
    <w:lvl w:ilvl="4" w:tplc="08090019" w:tentative="1">
      <w:start w:val="1"/>
      <w:numFmt w:val="lowerLetter"/>
      <w:lvlText w:val="%5."/>
      <w:lvlJc w:val="left"/>
      <w:pPr>
        <w:ind w:left="4609" w:hanging="360"/>
      </w:pPr>
    </w:lvl>
    <w:lvl w:ilvl="5" w:tplc="0809001B" w:tentative="1">
      <w:start w:val="1"/>
      <w:numFmt w:val="lowerRoman"/>
      <w:lvlText w:val="%6."/>
      <w:lvlJc w:val="right"/>
      <w:pPr>
        <w:ind w:left="5329" w:hanging="180"/>
      </w:pPr>
    </w:lvl>
    <w:lvl w:ilvl="6" w:tplc="0809000F" w:tentative="1">
      <w:start w:val="1"/>
      <w:numFmt w:val="decimal"/>
      <w:lvlText w:val="%7."/>
      <w:lvlJc w:val="left"/>
      <w:pPr>
        <w:ind w:left="6049" w:hanging="360"/>
      </w:pPr>
    </w:lvl>
    <w:lvl w:ilvl="7" w:tplc="08090019" w:tentative="1">
      <w:start w:val="1"/>
      <w:numFmt w:val="lowerLetter"/>
      <w:lvlText w:val="%8."/>
      <w:lvlJc w:val="left"/>
      <w:pPr>
        <w:ind w:left="6769" w:hanging="360"/>
      </w:pPr>
    </w:lvl>
    <w:lvl w:ilvl="8" w:tplc="08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11">
    <w:nsid w:val="22D4607B"/>
    <w:multiLevelType w:val="hybridMultilevel"/>
    <w:tmpl w:val="5E3EEFD4"/>
    <w:lvl w:ilvl="0" w:tplc="08090001">
      <w:start w:val="1"/>
      <w:numFmt w:val="bullet"/>
      <w:pStyle w:val="ISL1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472757F"/>
    <w:multiLevelType w:val="singleLevel"/>
    <w:tmpl w:val="8D16EA0C"/>
    <w:lvl w:ilvl="0">
      <w:start w:val="1"/>
      <w:numFmt w:val="bullet"/>
      <w:pStyle w:val="ABC-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7774CF"/>
    <w:multiLevelType w:val="hybridMultilevel"/>
    <w:tmpl w:val="0D3287DC"/>
    <w:lvl w:ilvl="0" w:tplc="08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pStyle w:val="b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2599207B"/>
    <w:multiLevelType w:val="hybridMultilevel"/>
    <w:tmpl w:val="9A567E0C"/>
    <w:lvl w:ilvl="0" w:tplc="08090001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C05E26"/>
    <w:multiLevelType w:val="singleLevel"/>
    <w:tmpl w:val="E92E38FA"/>
    <w:lvl w:ilvl="0">
      <w:start w:val="1"/>
      <w:numFmt w:val="bullet"/>
      <w:pStyle w:val="ABCBullet2ndinden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</w:abstractNum>
  <w:abstractNum w:abstractNumId="16">
    <w:nsid w:val="2F726F23"/>
    <w:multiLevelType w:val="singleLevel"/>
    <w:tmpl w:val="53765C14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2FED5568"/>
    <w:multiLevelType w:val="singleLevel"/>
    <w:tmpl w:val="9820B09C"/>
    <w:lvl w:ilvl="0">
      <w:start w:val="1"/>
      <w:numFmt w:val="bullet"/>
      <w:pStyle w:val="cl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2F3192F"/>
    <w:multiLevelType w:val="singleLevel"/>
    <w:tmpl w:val="24649BD6"/>
    <w:lvl w:ilvl="0">
      <w:start w:val="1"/>
      <w:numFmt w:val="bullet"/>
      <w:pStyle w:val="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79B2F64"/>
    <w:multiLevelType w:val="singleLevel"/>
    <w:tmpl w:val="86EC8446"/>
    <w:lvl w:ilvl="0">
      <w:start w:val="1"/>
      <w:numFmt w:val="decimalZero"/>
      <w:pStyle w:val="ArchitecturePrinciple"/>
      <w:lvlText w:val="[AP%1]"/>
      <w:lvlJc w:val="left"/>
      <w:pPr>
        <w:tabs>
          <w:tab w:val="num" w:pos="907"/>
        </w:tabs>
        <w:ind w:left="907" w:hanging="907"/>
      </w:pPr>
      <w:rPr>
        <w:rFonts w:ascii="Comic Sans MS" w:hAnsi="Comic Sans MS" w:hint="default"/>
        <w:b/>
        <w:i w:val="0"/>
        <w:caps w:val="0"/>
        <w:strike w:val="0"/>
        <w:dstrike w:val="0"/>
        <w:outline w:val="0"/>
        <w:shadow w:val="0"/>
        <w:emboss/>
        <w:imprint w:val="0"/>
        <w:vanish w:val="0"/>
        <w:sz w:val="20"/>
        <w:vertAlign w:val="baseline"/>
      </w:rPr>
    </w:lvl>
  </w:abstractNum>
  <w:abstractNum w:abstractNumId="20">
    <w:nsid w:val="57BE6CA2"/>
    <w:multiLevelType w:val="singleLevel"/>
    <w:tmpl w:val="9B581E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1902316"/>
    <w:multiLevelType w:val="singleLevel"/>
    <w:tmpl w:val="1A4C2A86"/>
    <w:lvl w:ilvl="0">
      <w:start w:val="1"/>
      <w:numFmt w:val="bullet"/>
      <w:pStyle w:val="ListBullet3"/>
      <w:lvlText w:val=""/>
      <w:lvlJc w:val="left"/>
      <w:pPr>
        <w:tabs>
          <w:tab w:val="num" w:pos="717"/>
        </w:tabs>
        <w:ind w:left="360" w:hanging="3"/>
      </w:pPr>
      <w:rPr>
        <w:rFonts w:ascii="Symbol" w:hAnsi="Symbol" w:hint="default"/>
      </w:rPr>
    </w:lvl>
  </w:abstractNum>
  <w:abstractNum w:abstractNumId="22">
    <w:nsid w:val="69023D17"/>
    <w:multiLevelType w:val="multilevel"/>
    <w:tmpl w:val="9DF4041A"/>
    <w:lvl w:ilvl="0">
      <w:start w:val="1"/>
      <w:numFmt w:val="decimal"/>
      <w:pStyle w:val="ISL1Hd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ISL2Hdr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ISL3Hdr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lowerRoman"/>
      <w:pStyle w:val="ISL4Hd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72A5344"/>
    <w:multiLevelType w:val="singleLevel"/>
    <w:tmpl w:val="4F3AC8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AB70244"/>
    <w:multiLevelType w:val="multilevel"/>
    <w:tmpl w:val="68086F7E"/>
    <w:lvl w:ilvl="0">
      <w:start w:val="1"/>
      <w:numFmt w:val="decimal"/>
      <w:pStyle w:val="ABCHeading1"/>
      <w:suff w:val="nothing"/>
      <w:lvlText w:val="%1."/>
      <w:lvlJc w:val="left"/>
      <w:pPr>
        <w:ind w:left="360" w:hanging="360"/>
      </w:pPr>
    </w:lvl>
    <w:lvl w:ilvl="1">
      <w:start w:val="1"/>
      <w:numFmt w:val="decimal"/>
      <w:pStyle w:val="ABCHeading3"/>
      <w:suff w:val="space"/>
      <w:lvlText w:val="%1.%2"/>
      <w:lvlJc w:val="left"/>
      <w:pPr>
        <w:ind w:left="357" w:hanging="357"/>
      </w:pPr>
    </w:lvl>
    <w:lvl w:ilvl="2">
      <w:start w:val="1"/>
      <w:numFmt w:val="decimal"/>
      <w:pStyle w:val="ABCHeading5"/>
      <w:suff w:val="space"/>
      <w:lvlText w:val="%1.%2.%3"/>
      <w:lvlJc w:val="left"/>
      <w:pPr>
        <w:ind w:left="720" w:hanging="363"/>
      </w:pPr>
    </w:lvl>
    <w:lvl w:ilvl="3">
      <w:start w:val="1"/>
      <w:numFmt w:val="decimal"/>
      <w:pStyle w:val="ABCHeading7"/>
      <w:suff w:val="space"/>
      <w:lvlText w:val="%1.%2.%3.%4"/>
      <w:lvlJc w:val="left"/>
      <w:pPr>
        <w:ind w:left="720" w:hanging="363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7CA51C79"/>
    <w:multiLevelType w:val="singleLevel"/>
    <w:tmpl w:val="531027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CB8677E"/>
    <w:multiLevelType w:val="hybridMultilevel"/>
    <w:tmpl w:val="5912910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23"/>
  </w:num>
  <w:num w:numId="9">
    <w:abstractNumId w:val="21"/>
  </w:num>
  <w:num w:numId="10">
    <w:abstractNumId w:val="25"/>
  </w:num>
  <w:num w:numId="11">
    <w:abstractNumId w:val="6"/>
  </w:num>
  <w:num w:numId="12">
    <w:abstractNumId w:val="19"/>
  </w:num>
  <w:num w:numId="13">
    <w:abstractNumId w:val="16"/>
  </w:num>
  <w:num w:numId="14">
    <w:abstractNumId w:val="17"/>
  </w:num>
  <w:num w:numId="15">
    <w:abstractNumId w:val="18"/>
  </w:num>
  <w:num w:numId="16">
    <w:abstractNumId w:val="7"/>
  </w:num>
  <w:num w:numId="17">
    <w:abstractNumId w:val="15"/>
  </w:num>
  <w:num w:numId="18">
    <w:abstractNumId w:val="14"/>
  </w:num>
  <w:num w:numId="19">
    <w:abstractNumId w:val="12"/>
  </w:num>
  <w:num w:numId="20">
    <w:abstractNumId w:val="8"/>
  </w:num>
  <w:num w:numId="21">
    <w:abstractNumId w:val="24"/>
  </w:num>
  <w:num w:numId="22">
    <w:abstractNumId w:val="13"/>
  </w:num>
  <w:num w:numId="23">
    <w:abstractNumId w:val="10"/>
  </w:num>
  <w:num w:numId="24">
    <w:abstractNumId w:val="11"/>
  </w:num>
  <w:num w:numId="25">
    <w:abstractNumId w:val="22"/>
  </w:num>
  <w:num w:numId="26">
    <w:abstractNumId w:val="26"/>
  </w:num>
  <w:num w:numId="27">
    <w:abstractNumId w:val="22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.Constable">
    <w15:presenceInfo w15:providerId="AD" w15:userId="S-1-5-21-436374069-1637723038-725345543-434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64" w:dllVersion="131078" w:nlCheck="1" w:checkStyle="1"/>
  <w:activeWritingStyle w:appName="MSWord" w:lang="en-US" w:vendorID="64" w:dllVersion="131078" w:nlCheck="1" w:checkStyle="1"/>
  <w:trackRevisions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568"/>
    <w:rsid w:val="00000205"/>
    <w:rsid w:val="000013FB"/>
    <w:rsid w:val="000026D8"/>
    <w:rsid w:val="00005056"/>
    <w:rsid w:val="00006C1E"/>
    <w:rsid w:val="00014D36"/>
    <w:rsid w:val="00016911"/>
    <w:rsid w:val="00016921"/>
    <w:rsid w:val="00017B02"/>
    <w:rsid w:val="0002052A"/>
    <w:rsid w:val="000224F2"/>
    <w:rsid w:val="0002528F"/>
    <w:rsid w:val="00025640"/>
    <w:rsid w:val="000258CD"/>
    <w:rsid w:val="0002634A"/>
    <w:rsid w:val="0003197C"/>
    <w:rsid w:val="00032F4F"/>
    <w:rsid w:val="00033636"/>
    <w:rsid w:val="00037153"/>
    <w:rsid w:val="000377FF"/>
    <w:rsid w:val="000379AC"/>
    <w:rsid w:val="00041500"/>
    <w:rsid w:val="00042E62"/>
    <w:rsid w:val="00043BBA"/>
    <w:rsid w:val="0004568D"/>
    <w:rsid w:val="00045A09"/>
    <w:rsid w:val="00046CE5"/>
    <w:rsid w:val="00050188"/>
    <w:rsid w:val="00050B2E"/>
    <w:rsid w:val="00051613"/>
    <w:rsid w:val="00052049"/>
    <w:rsid w:val="000528F6"/>
    <w:rsid w:val="0005305D"/>
    <w:rsid w:val="00054BE2"/>
    <w:rsid w:val="00054DBB"/>
    <w:rsid w:val="000555A9"/>
    <w:rsid w:val="00060D78"/>
    <w:rsid w:val="00060E4C"/>
    <w:rsid w:val="0006109E"/>
    <w:rsid w:val="00061603"/>
    <w:rsid w:val="00062212"/>
    <w:rsid w:val="0006370B"/>
    <w:rsid w:val="000654AF"/>
    <w:rsid w:val="00065C66"/>
    <w:rsid w:val="00066D9E"/>
    <w:rsid w:val="000703AB"/>
    <w:rsid w:val="00071E0C"/>
    <w:rsid w:val="000737DE"/>
    <w:rsid w:val="000739F8"/>
    <w:rsid w:val="000760C1"/>
    <w:rsid w:val="000763F6"/>
    <w:rsid w:val="000764F4"/>
    <w:rsid w:val="00076B78"/>
    <w:rsid w:val="00077BD3"/>
    <w:rsid w:val="00080E6F"/>
    <w:rsid w:val="00083B0A"/>
    <w:rsid w:val="0008533D"/>
    <w:rsid w:val="00086B5A"/>
    <w:rsid w:val="00091985"/>
    <w:rsid w:val="000933EF"/>
    <w:rsid w:val="00094F79"/>
    <w:rsid w:val="0009568F"/>
    <w:rsid w:val="00095E04"/>
    <w:rsid w:val="00096FCF"/>
    <w:rsid w:val="000A1C13"/>
    <w:rsid w:val="000A3605"/>
    <w:rsid w:val="000A4C90"/>
    <w:rsid w:val="000A5649"/>
    <w:rsid w:val="000A5E0B"/>
    <w:rsid w:val="000B07FB"/>
    <w:rsid w:val="000B33B1"/>
    <w:rsid w:val="000B526F"/>
    <w:rsid w:val="000B62F2"/>
    <w:rsid w:val="000B775A"/>
    <w:rsid w:val="000B7C4A"/>
    <w:rsid w:val="000C32F2"/>
    <w:rsid w:val="000C3D7D"/>
    <w:rsid w:val="000C44E4"/>
    <w:rsid w:val="000C4554"/>
    <w:rsid w:val="000C50D9"/>
    <w:rsid w:val="000C7778"/>
    <w:rsid w:val="000C7830"/>
    <w:rsid w:val="000C7EE4"/>
    <w:rsid w:val="000D049D"/>
    <w:rsid w:val="000D0C55"/>
    <w:rsid w:val="000D17E8"/>
    <w:rsid w:val="000D620C"/>
    <w:rsid w:val="000D7956"/>
    <w:rsid w:val="000E0593"/>
    <w:rsid w:val="000E19D6"/>
    <w:rsid w:val="000E267D"/>
    <w:rsid w:val="000E552E"/>
    <w:rsid w:val="000E5656"/>
    <w:rsid w:val="000E6761"/>
    <w:rsid w:val="000E6CF4"/>
    <w:rsid w:val="000F0422"/>
    <w:rsid w:val="000F2261"/>
    <w:rsid w:val="000F2CFF"/>
    <w:rsid w:val="000F40EE"/>
    <w:rsid w:val="000F6058"/>
    <w:rsid w:val="00100660"/>
    <w:rsid w:val="00103997"/>
    <w:rsid w:val="00104725"/>
    <w:rsid w:val="00107A9D"/>
    <w:rsid w:val="001114BC"/>
    <w:rsid w:val="0011181C"/>
    <w:rsid w:val="00112184"/>
    <w:rsid w:val="00113BB2"/>
    <w:rsid w:val="00113CF8"/>
    <w:rsid w:val="001145E7"/>
    <w:rsid w:val="001157CF"/>
    <w:rsid w:val="00115D85"/>
    <w:rsid w:val="00116FD0"/>
    <w:rsid w:val="001171AE"/>
    <w:rsid w:val="0011757C"/>
    <w:rsid w:val="001179FC"/>
    <w:rsid w:val="001210DD"/>
    <w:rsid w:val="001218BE"/>
    <w:rsid w:val="00121C65"/>
    <w:rsid w:val="00124D3F"/>
    <w:rsid w:val="0012514B"/>
    <w:rsid w:val="00125E23"/>
    <w:rsid w:val="00125FC2"/>
    <w:rsid w:val="00127675"/>
    <w:rsid w:val="00127F3D"/>
    <w:rsid w:val="00130082"/>
    <w:rsid w:val="001310D7"/>
    <w:rsid w:val="00132543"/>
    <w:rsid w:val="00132E7F"/>
    <w:rsid w:val="001333C2"/>
    <w:rsid w:val="00134704"/>
    <w:rsid w:val="00136753"/>
    <w:rsid w:val="00137938"/>
    <w:rsid w:val="0014191E"/>
    <w:rsid w:val="00142EAA"/>
    <w:rsid w:val="00144FF1"/>
    <w:rsid w:val="00145DBB"/>
    <w:rsid w:val="00150D2F"/>
    <w:rsid w:val="0015137D"/>
    <w:rsid w:val="001540FA"/>
    <w:rsid w:val="00154CBD"/>
    <w:rsid w:val="00156379"/>
    <w:rsid w:val="00160EF3"/>
    <w:rsid w:val="00162F00"/>
    <w:rsid w:val="00162F30"/>
    <w:rsid w:val="0016314B"/>
    <w:rsid w:val="00163879"/>
    <w:rsid w:val="001638CD"/>
    <w:rsid w:val="00167744"/>
    <w:rsid w:val="00170A28"/>
    <w:rsid w:val="00170A87"/>
    <w:rsid w:val="001725C5"/>
    <w:rsid w:val="00172D62"/>
    <w:rsid w:val="0017351B"/>
    <w:rsid w:val="00175316"/>
    <w:rsid w:val="00175B3D"/>
    <w:rsid w:val="00176A80"/>
    <w:rsid w:val="001770CF"/>
    <w:rsid w:val="0017776E"/>
    <w:rsid w:val="001777B8"/>
    <w:rsid w:val="00177C17"/>
    <w:rsid w:val="00177D0B"/>
    <w:rsid w:val="00177D59"/>
    <w:rsid w:val="00177F7F"/>
    <w:rsid w:val="0018080F"/>
    <w:rsid w:val="00180DB3"/>
    <w:rsid w:val="001813B9"/>
    <w:rsid w:val="00181438"/>
    <w:rsid w:val="001831F1"/>
    <w:rsid w:val="00183AB0"/>
    <w:rsid w:val="00187446"/>
    <w:rsid w:val="001915B5"/>
    <w:rsid w:val="00191811"/>
    <w:rsid w:val="001930A6"/>
    <w:rsid w:val="00193307"/>
    <w:rsid w:val="00193E58"/>
    <w:rsid w:val="00193F61"/>
    <w:rsid w:val="00194100"/>
    <w:rsid w:val="00194DE7"/>
    <w:rsid w:val="00195091"/>
    <w:rsid w:val="00195C4E"/>
    <w:rsid w:val="001A0B0B"/>
    <w:rsid w:val="001A0FA0"/>
    <w:rsid w:val="001A287E"/>
    <w:rsid w:val="001A440D"/>
    <w:rsid w:val="001A4985"/>
    <w:rsid w:val="001A5BED"/>
    <w:rsid w:val="001A5FF6"/>
    <w:rsid w:val="001A77EA"/>
    <w:rsid w:val="001B1559"/>
    <w:rsid w:val="001B4772"/>
    <w:rsid w:val="001B4DA5"/>
    <w:rsid w:val="001B55A6"/>
    <w:rsid w:val="001B7237"/>
    <w:rsid w:val="001C11C4"/>
    <w:rsid w:val="001C34C4"/>
    <w:rsid w:val="001C3E26"/>
    <w:rsid w:val="001C534D"/>
    <w:rsid w:val="001C7D69"/>
    <w:rsid w:val="001D126F"/>
    <w:rsid w:val="001D1808"/>
    <w:rsid w:val="001D26BF"/>
    <w:rsid w:val="001D27B5"/>
    <w:rsid w:val="001D6DF4"/>
    <w:rsid w:val="001E01A1"/>
    <w:rsid w:val="001E15E9"/>
    <w:rsid w:val="001E18C2"/>
    <w:rsid w:val="001E5588"/>
    <w:rsid w:val="001F33E0"/>
    <w:rsid w:val="001F4E76"/>
    <w:rsid w:val="002012E5"/>
    <w:rsid w:val="00202CEB"/>
    <w:rsid w:val="00203A3D"/>
    <w:rsid w:val="00203AC3"/>
    <w:rsid w:val="00204144"/>
    <w:rsid w:val="00204477"/>
    <w:rsid w:val="00205A77"/>
    <w:rsid w:val="0020628F"/>
    <w:rsid w:val="00206E98"/>
    <w:rsid w:val="002109F2"/>
    <w:rsid w:val="00210E27"/>
    <w:rsid w:val="00212421"/>
    <w:rsid w:val="00213DE8"/>
    <w:rsid w:val="0021507B"/>
    <w:rsid w:val="0021638C"/>
    <w:rsid w:val="0021644B"/>
    <w:rsid w:val="00216C57"/>
    <w:rsid w:val="002179C3"/>
    <w:rsid w:val="00217EF3"/>
    <w:rsid w:val="0022002C"/>
    <w:rsid w:val="0022041A"/>
    <w:rsid w:val="002212AA"/>
    <w:rsid w:val="002242A2"/>
    <w:rsid w:val="002270B5"/>
    <w:rsid w:val="0022791D"/>
    <w:rsid w:val="00227BFA"/>
    <w:rsid w:val="00231207"/>
    <w:rsid w:val="00231446"/>
    <w:rsid w:val="00231798"/>
    <w:rsid w:val="0023274B"/>
    <w:rsid w:val="0023352A"/>
    <w:rsid w:val="00234E29"/>
    <w:rsid w:val="002379E7"/>
    <w:rsid w:val="00240DA6"/>
    <w:rsid w:val="00241386"/>
    <w:rsid w:val="002416D9"/>
    <w:rsid w:val="0024492A"/>
    <w:rsid w:val="00246E44"/>
    <w:rsid w:val="00247E03"/>
    <w:rsid w:val="00250569"/>
    <w:rsid w:val="00252468"/>
    <w:rsid w:val="00260680"/>
    <w:rsid w:val="00261FDD"/>
    <w:rsid w:val="002646EF"/>
    <w:rsid w:val="00264CFA"/>
    <w:rsid w:val="0026641E"/>
    <w:rsid w:val="0026756C"/>
    <w:rsid w:val="00267673"/>
    <w:rsid w:val="00267C38"/>
    <w:rsid w:val="00270205"/>
    <w:rsid w:val="00271CA3"/>
    <w:rsid w:val="00273A5C"/>
    <w:rsid w:val="0027452B"/>
    <w:rsid w:val="00274680"/>
    <w:rsid w:val="00275CDF"/>
    <w:rsid w:val="002765B6"/>
    <w:rsid w:val="00276A11"/>
    <w:rsid w:val="00281B3A"/>
    <w:rsid w:val="00282C27"/>
    <w:rsid w:val="00282CF2"/>
    <w:rsid w:val="0028672D"/>
    <w:rsid w:val="00287A10"/>
    <w:rsid w:val="00291739"/>
    <w:rsid w:val="0029379C"/>
    <w:rsid w:val="002943A0"/>
    <w:rsid w:val="00294E06"/>
    <w:rsid w:val="002965B9"/>
    <w:rsid w:val="002A1747"/>
    <w:rsid w:val="002A5D14"/>
    <w:rsid w:val="002A66D8"/>
    <w:rsid w:val="002A6CEE"/>
    <w:rsid w:val="002B0306"/>
    <w:rsid w:val="002B3254"/>
    <w:rsid w:val="002B58A3"/>
    <w:rsid w:val="002C3C4A"/>
    <w:rsid w:val="002C5AFC"/>
    <w:rsid w:val="002C5DAB"/>
    <w:rsid w:val="002C78BD"/>
    <w:rsid w:val="002D1322"/>
    <w:rsid w:val="002D21A5"/>
    <w:rsid w:val="002D2D46"/>
    <w:rsid w:val="002D55AF"/>
    <w:rsid w:val="002D6E1D"/>
    <w:rsid w:val="002E41B3"/>
    <w:rsid w:val="002E53EB"/>
    <w:rsid w:val="002E582D"/>
    <w:rsid w:val="002E5AB7"/>
    <w:rsid w:val="002F053F"/>
    <w:rsid w:val="002F4DFE"/>
    <w:rsid w:val="0030040E"/>
    <w:rsid w:val="003019DC"/>
    <w:rsid w:val="00303057"/>
    <w:rsid w:val="003036DE"/>
    <w:rsid w:val="00303B84"/>
    <w:rsid w:val="00305900"/>
    <w:rsid w:val="00305B68"/>
    <w:rsid w:val="00306302"/>
    <w:rsid w:val="003064C8"/>
    <w:rsid w:val="003079BB"/>
    <w:rsid w:val="00312915"/>
    <w:rsid w:val="0031311D"/>
    <w:rsid w:val="0031312F"/>
    <w:rsid w:val="003133B2"/>
    <w:rsid w:val="00313A61"/>
    <w:rsid w:val="003167E5"/>
    <w:rsid w:val="003170EC"/>
    <w:rsid w:val="00320288"/>
    <w:rsid w:val="00324581"/>
    <w:rsid w:val="00324730"/>
    <w:rsid w:val="0032723C"/>
    <w:rsid w:val="003300D8"/>
    <w:rsid w:val="003302C4"/>
    <w:rsid w:val="00330BBE"/>
    <w:rsid w:val="003318D3"/>
    <w:rsid w:val="003334D2"/>
    <w:rsid w:val="00334553"/>
    <w:rsid w:val="003358BF"/>
    <w:rsid w:val="00336AF7"/>
    <w:rsid w:val="00337675"/>
    <w:rsid w:val="00337715"/>
    <w:rsid w:val="003429C5"/>
    <w:rsid w:val="00342AD0"/>
    <w:rsid w:val="003435AA"/>
    <w:rsid w:val="00344AFE"/>
    <w:rsid w:val="00345180"/>
    <w:rsid w:val="003467D7"/>
    <w:rsid w:val="00346D6C"/>
    <w:rsid w:val="00346FD8"/>
    <w:rsid w:val="00351282"/>
    <w:rsid w:val="00351486"/>
    <w:rsid w:val="00351BD8"/>
    <w:rsid w:val="00352B6D"/>
    <w:rsid w:val="00352C4F"/>
    <w:rsid w:val="0035302E"/>
    <w:rsid w:val="00353D44"/>
    <w:rsid w:val="003608E9"/>
    <w:rsid w:val="0036127E"/>
    <w:rsid w:val="00362973"/>
    <w:rsid w:val="0036351C"/>
    <w:rsid w:val="00363C54"/>
    <w:rsid w:val="00371444"/>
    <w:rsid w:val="0037152F"/>
    <w:rsid w:val="0037254E"/>
    <w:rsid w:val="003747BF"/>
    <w:rsid w:val="003752C8"/>
    <w:rsid w:val="003756C3"/>
    <w:rsid w:val="00375A68"/>
    <w:rsid w:val="00375CF2"/>
    <w:rsid w:val="00376EB5"/>
    <w:rsid w:val="00380871"/>
    <w:rsid w:val="00381143"/>
    <w:rsid w:val="003811CB"/>
    <w:rsid w:val="00381423"/>
    <w:rsid w:val="0038756A"/>
    <w:rsid w:val="003905E2"/>
    <w:rsid w:val="00391D46"/>
    <w:rsid w:val="00391F8E"/>
    <w:rsid w:val="00391FA3"/>
    <w:rsid w:val="00392199"/>
    <w:rsid w:val="00393F03"/>
    <w:rsid w:val="003942D3"/>
    <w:rsid w:val="003958D4"/>
    <w:rsid w:val="003958EF"/>
    <w:rsid w:val="003A07E2"/>
    <w:rsid w:val="003A28B5"/>
    <w:rsid w:val="003A5499"/>
    <w:rsid w:val="003A5E10"/>
    <w:rsid w:val="003A7E90"/>
    <w:rsid w:val="003B1949"/>
    <w:rsid w:val="003B2E72"/>
    <w:rsid w:val="003B3D6B"/>
    <w:rsid w:val="003B45D2"/>
    <w:rsid w:val="003B4DB9"/>
    <w:rsid w:val="003B7984"/>
    <w:rsid w:val="003B7A59"/>
    <w:rsid w:val="003B7A7D"/>
    <w:rsid w:val="003C0E24"/>
    <w:rsid w:val="003C1038"/>
    <w:rsid w:val="003C16AA"/>
    <w:rsid w:val="003C2860"/>
    <w:rsid w:val="003C40CF"/>
    <w:rsid w:val="003C4155"/>
    <w:rsid w:val="003C4261"/>
    <w:rsid w:val="003C5D49"/>
    <w:rsid w:val="003C6FA1"/>
    <w:rsid w:val="003C7535"/>
    <w:rsid w:val="003C75C8"/>
    <w:rsid w:val="003D0CAF"/>
    <w:rsid w:val="003D0E4B"/>
    <w:rsid w:val="003D27D8"/>
    <w:rsid w:val="003D5B41"/>
    <w:rsid w:val="003D77D5"/>
    <w:rsid w:val="003D7DE3"/>
    <w:rsid w:val="003E030B"/>
    <w:rsid w:val="003E0AC8"/>
    <w:rsid w:val="003E24EB"/>
    <w:rsid w:val="003E372C"/>
    <w:rsid w:val="003E37D5"/>
    <w:rsid w:val="003E4C9E"/>
    <w:rsid w:val="003E6240"/>
    <w:rsid w:val="003E712C"/>
    <w:rsid w:val="003F0E39"/>
    <w:rsid w:val="003F37E2"/>
    <w:rsid w:val="003F4AD3"/>
    <w:rsid w:val="003F4DA0"/>
    <w:rsid w:val="003F7240"/>
    <w:rsid w:val="004006F9"/>
    <w:rsid w:val="00400BFC"/>
    <w:rsid w:val="00400CAF"/>
    <w:rsid w:val="00402477"/>
    <w:rsid w:val="00403CB3"/>
    <w:rsid w:val="004063B0"/>
    <w:rsid w:val="00412118"/>
    <w:rsid w:val="00413489"/>
    <w:rsid w:val="00414086"/>
    <w:rsid w:val="00415195"/>
    <w:rsid w:val="00416160"/>
    <w:rsid w:val="00416822"/>
    <w:rsid w:val="0041694F"/>
    <w:rsid w:val="004214D5"/>
    <w:rsid w:val="00421E18"/>
    <w:rsid w:val="004228B8"/>
    <w:rsid w:val="0042355B"/>
    <w:rsid w:val="00423782"/>
    <w:rsid w:val="0042412F"/>
    <w:rsid w:val="004254CD"/>
    <w:rsid w:val="00425CCB"/>
    <w:rsid w:val="0042642F"/>
    <w:rsid w:val="00426714"/>
    <w:rsid w:val="00427D11"/>
    <w:rsid w:val="00427F4D"/>
    <w:rsid w:val="00430143"/>
    <w:rsid w:val="004308EB"/>
    <w:rsid w:val="0043126D"/>
    <w:rsid w:val="00431C79"/>
    <w:rsid w:val="00432962"/>
    <w:rsid w:val="00432E7D"/>
    <w:rsid w:val="0043535E"/>
    <w:rsid w:val="00436F9C"/>
    <w:rsid w:val="00440B2D"/>
    <w:rsid w:val="0044165A"/>
    <w:rsid w:val="00443D57"/>
    <w:rsid w:val="00445982"/>
    <w:rsid w:val="00447D85"/>
    <w:rsid w:val="004508A3"/>
    <w:rsid w:val="0045287F"/>
    <w:rsid w:val="004563FC"/>
    <w:rsid w:val="004566EA"/>
    <w:rsid w:val="00457A70"/>
    <w:rsid w:val="00466E5A"/>
    <w:rsid w:val="004715E1"/>
    <w:rsid w:val="004716F5"/>
    <w:rsid w:val="00472708"/>
    <w:rsid w:val="00472E7C"/>
    <w:rsid w:val="0047402F"/>
    <w:rsid w:val="004759F2"/>
    <w:rsid w:val="00477D46"/>
    <w:rsid w:val="00480102"/>
    <w:rsid w:val="0048011E"/>
    <w:rsid w:val="00480255"/>
    <w:rsid w:val="004806ED"/>
    <w:rsid w:val="004840B7"/>
    <w:rsid w:val="00486164"/>
    <w:rsid w:val="0048673B"/>
    <w:rsid w:val="00492C44"/>
    <w:rsid w:val="00492FA5"/>
    <w:rsid w:val="0049330C"/>
    <w:rsid w:val="004947AD"/>
    <w:rsid w:val="00494E3F"/>
    <w:rsid w:val="00494F80"/>
    <w:rsid w:val="00495711"/>
    <w:rsid w:val="00495A71"/>
    <w:rsid w:val="00496EC0"/>
    <w:rsid w:val="0049714A"/>
    <w:rsid w:val="00497602"/>
    <w:rsid w:val="004A0219"/>
    <w:rsid w:val="004A0480"/>
    <w:rsid w:val="004A096F"/>
    <w:rsid w:val="004A3156"/>
    <w:rsid w:val="004A38F6"/>
    <w:rsid w:val="004A5009"/>
    <w:rsid w:val="004A56AA"/>
    <w:rsid w:val="004B0178"/>
    <w:rsid w:val="004B1AC6"/>
    <w:rsid w:val="004B2212"/>
    <w:rsid w:val="004B5C45"/>
    <w:rsid w:val="004B71EA"/>
    <w:rsid w:val="004C0A11"/>
    <w:rsid w:val="004C0E66"/>
    <w:rsid w:val="004C1191"/>
    <w:rsid w:val="004C1A2F"/>
    <w:rsid w:val="004C2A9B"/>
    <w:rsid w:val="004D1321"/>
    <w:rsid w:val="004D1A80"/>
    <w:rsid w:val="004D1EBC"/>
    <w:rsid w:val="004D3E27"/>
    <w:rsid w:val="004D5DC1"/>
    <w:rsid w:val="004D6420"/>
    <w:rsid w:val="004E03EC"/>
    <w:rsid w:val="004E1B97"/>
    <w:rsid w:val="004E28B0"/>
    <w:rsid w:val="004E34C8"/>
    <w:rsid w:val="004E3869"/>
    <w:rsid w:val="004E47B4"/>
    <w:rsid w:val="004E596A"/>
    <w:rsid w:val="004E709B"/>
    <w:rsid w:val="004E72DD"/>
    <w:rsid w:val="004E7A09"/>
    <w:rsid w:val="004E7AAC"/>
    <w:rsid w:val="004F1D84"/>
    <w:rsid w:val="004F554C"/>
    <w:rsid w:val="004F7AB4"/>
    <w:rsid w:val="00502E94"/>
    <w:rsid w:val="00502EE7"/>
    <w:rsid w:val="00502F0E"/>
    <w:rsid w:val="00502F89"/>
    <w:rsid w:val="005031B2"/>
    <w:rsid w:val="00504414"/>
    <w:rsid w:val="00504F55"/>
    <w:rsid w:val="00505B00"/>
    <w:rsid w:val="00505F9D"/>
    <w:rsid w:val="00506FA3"/>
    <w:rsid w:val="00510A51"/>
    <w:rsid w:val="005113DC"/>
    <w:rsid w:val="00511687"/>
    <w:rsid w:val="00514C83"/>
    <w:rsid w:val="0051583A"/>
    <w:rsid w:val="005162F4"/>
    <w:rsid w:val="00520280"/>
    <w:rsid w:val="005225DB"/>
    <w:rsid w:val="005236C2"/>
    <w:rsid w:val="00530762"/>
    <w:rsid w:val="00530DFD"/>
    <w:rsid w:val="005315F7"/>
    <w:rsid w:val="00533F6C"/>
    <w:rsid w:val="00536C65"/>
    <w:rsid w:val="00540055"/>
    <w:rsid w:val="005411EF"/>
    <w:rsid w:val="0054345E"/>
    <w:rsid w:val="00544B78"/>
    <w:rsid w:val="00545240"/>
    <w:rsid w:val="00545AE4"/>
    <w:rsid w:val="00551177"/>
    <w:rsid w:val="00553CA9"/>
    <w:rsid w:val="00553CD4"/>
    <w:rsid w:val="005546F3"/>
    <w:rsid w:val="00555461"/>
    <w:rsid w:val="00556ED4"/>
    <w:rsid w:val="00557941"/>
    <w:rsid w:val="005611A4"/>
    <w:rsid w:val="00562085"/>
    <w:rsid w:val="00562588"/>
    <w:rsid w:val="00563C9B"/>
    <w:rsid w:val="0056436E"/>
    <w:rsid w:val="00565450"/>
    <w:rsid w:val="005674CA"/>
    <w:rsid w:val="00567FFB"/>
    <w:rsid w:val="00576875"/>
    <w:rsid w:val="00577BEB"/>
    <w:rsid w:val="005802E9"/>
    <w:rsid w:val="00581D6B"/>
    <w:rsid w:val="005840D6"/>
    <w:rsid w:val="005859D1"/>
    <w:rsid w:val="00586410"/>
    <w:rsid w:val="0058733B"/>
    <w:rsid w:val="00590728"/>
    <w:rsid w:val="00591628"/>
    <w:rsid w:val="005916E8"/>
    <w:rsid w:val="00591849"/>
    <w:rsid w:val="00591CB5"/>
    <w:rsid w:val="00596262"/>
    <w:rsid w:val="00596963"/>
    <w:rsid w:val="00597ABA"/>
    <w:rsid w:val="005A1A66"/>
    <w:rsid w:val="005A486B"/>
    <w:rsid w:val="005A4B31"/>
    <w:rsid w:val="005A653F"/>
    <w:rsid w:val="005B13CC"/>
    <w:rsid w:val="005B3FCE"/>
    <w:rsid w:val="005B40CB"/>
    <w:rsid w:val="005B51DD"/>
    <w:rsid w:val="005B6BB5"/>
    <w:rsid w:val="005C102D"/>
    <w:rsid w:val="005C174F"/>
    <w:rsid w:val="005C28D4"/>
    <w:rsid w:val="005C35BC"/>
    <w:rsid w:val="005C373F"/>
    <w:rsid w:val="005C394F"/>
    <w:rsid w:val="005D2134"/>
    <w:rsid w:val="005D2FAB"/>
    <w:rsid w:val="005D4DEB"/>
    <w:rsid w:val="005D63E2"/>
    <w:rsid w:val="005D7499"/>
    <w:rsid w:val="005D7A31"/>
    <w:rsid w:val="005E05B1"/>
    <w:rsid w:val="005E071C"/>
    <w:rsid w:val="005E0A53"/>
    <w:rsid w:val="005E6970"/>
    <w:rsid w:val="005F19DB"/>
    <w:rsid w:val="005F1EB5"/>
    <w:rsid w:val="005F4275"/>
    <w:rsid w:val="005F46B4"/>
    <w:rsid w:val="005F645D"/>
    <w:rsid w:val="005F7614"/>
    <w:rsid w:val="005F7B2E"/>
    <w:rsid w:val="006016F6"/>
    <w:rsid w:val="0060185E"/>
    <w:rsid w:val="00602CD0"/>
    <w:rsid w:val="00603498"/>
    <w:rsid w:val="00605B1F"/>
    <w:rsid w:val="00607DB7"/>
    <w:rsid w:val="006123F4"/>
    <w:rsid w:val="0061263F"/>
    <w:rsid w:val="00612C1F"/>
    <w:rsid w:val="00613C1D"/>
    <w:rsid w:val="0061416F"/>
    <w:rsid w:val="00614315"/>
    <w:rsid w:val="00614B2B"/>
    <w:rsid w:val="006165A7"/>
    <w:rsid w:val="0061752A"/>
    <w:rsid w:val="00617673"/>
    <w:rsid w:val="00620375"/>
    <w:rsid w:val="0062098B"/>
    <w:rsid w:val="00621312"/>
    <w:rsid w:val="00622C54"/>
    <w:rsid w:val="00623FDA"/>
    <w:rsid w:val="00624547"/>
    <w:rsid w:val="00624711"/>
    <w:rsid w:val="006257FA"/>
    <w:rsid w:val="00625E25"/>
    <w:rsid w:val="00626340"/>
    <w:rsid w:val="00626AF0"/>
    <w:rsid w:val="00627100"/>
    <w:rsid w:val="00630E61"/>
    <w:rsid w:val="006312FF"/>
    <w:rsid w:val="00631D11"/>
    <w:rsid w:val="006325F6"/>
    <w:rsid w:val="00634B93"/>
    <w:rsid w:val="00635B2A"/>
    <w:rsid w:val="006365B6"/>
    <w:rsid w:val="00636A50"/>
    <w:rsid w:val="00637DD8"/>
    <w:rsid w:val="0064107C"/>
    <w:rsid w:val="00641AB4"/>
    <w:rsid w:val="0064248E"/>
    <w:rsid w:val="00651D31"/>
    <w:rsid w:val="006521C3"/>
    <w:rsid w:val="00652FFA"/>
    <w:rsid w:val="006532D8"/>
    <w:rsid w:val="0065348C"/>
    <w:rsid w:val="00653B9B"/>
    <w:rsid w:val="00661006"/>
    <w:rsid w:val="006628FE"/>
    <w:rsid w:val="00664CD4"/>
    <w:rsid w:val="00666D0C"/>
    <w:rsid w:val="00670D34"/>
    <w:rsid w:val="006740FE"/>
    <w:rsid w:val="006748C5"/>
    <w:rsid w:val="00674A47"/>
    <w:rsid w:val="0067646B"/>
    <w:rsid w:val="00677071"/>
    <w:rsid w:val="00677E74"/>
    <w:rsid w:val="00685789"/>
    <w:rsid w:val="00685985"/>
    <w:rsid w:val="006861F2"/>
    <w:rsid w:val="006872B0"/>
    <w:rsid w:val="00687620"/>
    <w:rsid w:val="006908E3"/>
    <w:rsid w:val="0069096B"/>
    <w:rsid w:val="00691753"/>
    <w:rsid w:val="006917C4"/>
    <w:rsid w:val="00693856"/>
    <w:rsid w:val="00693CFD"/>
    <w:rsid w:val="006942F8"/>
    <w:rsid w:val="00695A47"/>
    <w:rsid w:val="00697C27"/>
    <w:rsid w:val="006A2A6E"/>
    <w:rsid w:val="006A2D58"/>
    <w:rsid w:val="006A7201"/>
    <w:rsid w:val="006B249F"/>
    <w:rsid w:val="006B3527"/>
    <w:rsid w:val="006B71F5"/>
    <w:rsid w:val="006C0CC8"/>
    <w:rsid w:val="006C0EB6"/>
    <w:rsid w:val="006C180C"/>
    <w:rsid w:val="006C1D68"/>
    <w:rsid w:val="006C342F"/>
    <w:rsid w:val="006C6632"/>
    <w:rsid w:val="006C6FCE"/>
    <w:rsid w:val="006C7C0C"/>
    <w:rsid w:val="006C7CEE"/>
    <w:rsid w:val="006D0FE9"/>
    <w:rsid w:val="006D10D5"/>
    <w:rsid w:val="006D12E1"/>
    <w:rsid w:val="006D24D6"/>
    <w:rsid w:val="006D66DB"/>
    <w:rsid w:val="006D74F3"/>
    <w:rsid w:val="006D7C0A"/>
    <w:rsid w:val="006E0FF8"/>
    <w:rsid w:val="006E164C"/>
    <w:rsid w:val="006E198F"/>
    <w:rsid w:val="006E354C"/>
    <w:rsid w:val="006E373F"/>
    <w:rsid w:val="006E65E8"/>
    <w:rsid w:val="006F0392"/>
    <w:rsid w:val="006F2063"/>
    <w:rsid w:val="006F2453"/>
    <w:rsid w:val="006F3F8D"/>
    <w:rsid w:val="006F56A4"/>
    <w:rsid w:val="006F5EE4"/>
    <w:rsid w:val="006F76A9"/>
    <w:rsid w:val="00701531"/>
    <w:rsid w:val="00704409"/>
    <w:rsid w:val="0070480E"/>
    <w:rsid w:val="00704F13"/>
    <w:rsid w:val="00705DA2"/>
    <w:rsid w:val="007102A8"/>
    <w:rsid w:val="00710F27"/>
    <w:rsid w:val="00713461"/>
    <w:rsid w:val="00716A22"/>
    <w:rsid w:val="0071726E"/>
    <w:rsid w:val="00717D19"/>
    <w:rsid w:val="007209C0"/>
    <w:rsid w:val="00721BB1"/>
    <w:rsid w:val="00721F47"/>
    <w:rsid w:val="00721F63"/>
    <w:rsid w:val="0072668C"/>
    <w:rsid w:val="00727B93"/>
    <w:rsid w:val="00727C4F"/>
    <w:rsid w:val="0073280A"/>
    <w:rsid w:val="00732A28"/>
    <w:rsid w:val="00734758"/>
    <w:rsid w:val="00734F81"/>
    <w:rsid w:val="00736162"/>
    <w:rsid w:val="00737E89"/>
    <w:rsid w:val="00740343"/>
    <w:rsid w:val="0074224D"/>
    <w:rsid w:val="00745DCA"/>
    <w:rsid w:val="00746DF7"/>
    <w:rsid w:val="00750063"/>
    <w:rsid w:val="00750D66"/>
    <w:rsid w:val="00751779"/>
    <w:rsid w:val="00753042"/>
    <w:rsid w:val="007539A9"/>
    <w:rsid w:val="00753F3A"/>
    <w:rsid w:val="007544B1"/>
    <w:rsid w:val="007563AB"/>
    <w:rsid w:val="007576C2"/>
    <w:rsid w:val="00757C20"/>
    <w:rsid w:val="0076364E"/>
    <w:rsid w:val="007637BB"/>
    <w:rsid w:val="00763C1A"/>
    <w:rsid w:val="00764930"/>
    <w:rsid w:val="00767ED0"/>
    <w:rsid w:val="007725BC"/>
    <w:rsid w:val="00772B22"/>
    <w:rsid w:val="00772E8A"/>
    <w:rsid w:val="007743E4"/>
    <w:rsid w:val="00776185"/>
    <w:rsid w:val="007770A2"/>
    <w:rsid w:val="00777425"/>
    <w:rsid w:val="007824BF"/>
    <w:rsid w:val="00782B25"/>
    <w:rsid w:val="0078328B"/>
    <w:rsid w:val="00785EED"/>
    <w:rsid w:val="007910AB"/>
    <w:rsid w:val="00791635"/>
    <w:rsid w:val="007927EE"/>
    <w:rsid w:val="00792FA2"/>
    <w:rsid w:val="00793611"/>
    <w:rsid w:val="00796325"/>
    <w:rsid w:val="00797469"/>
    <w:rsid w:val="007A08A5"/>
    <w:rsid w:val="007A1A97"/>
    <w:rsid w:val="007A28B6"/>
    <w:rsid w:val="007A2AF2"/>
    <w:rsid w:val="007A34F1"/>
    <w:rsid w:val="007A3922"/>
    <w:rsid w:val="007A3F93"/>
    <w:rsid w:val="007A5836"/>
    <w:rsid w:val="007A5A44"/>
    <w:rsid w:val="007A61B1"/>
    <w:rsid w:val="007B23E9"/>
    <w:rsid w:val="007B3AAC"/>
    <w:rsid w:val="007B5A5C"/>
    <w:rsid w:val="007B6161"/>
    <w:rsid w:val="007B7F00"/>
    <w:rsid w:val="007C0CE5"/>
    <w:rsid w:val="007C24EC"/>
    <w:rsid w:val="007C44C1"/>
    <w:rsid w:val="007C4513"/>
    <w:rsid w:val="007C4EE6"/>
    <w:rsid w:val="007C669D"/>
    <w:rsid w:val="007C7E7E"/>
    <w:rsid w:val="007D032E"/>
    <w:rsid w:val="007D2355"/>
    <w:rsid w:val="007D4E22"/>
    <w:rsid w:val="007D7190"/>
    <w:rsid w:val="007D71A7"/>
    <w:rsid w:val="007E0CB7"/>
    <w:rsid w:val="007E2964"/>
    <w:rsid w:val="007E3E6F"/>
    <w:rsid w:val="007E51F7"/>
    <w:rsid w:val="007E5EB3"/>
    <w:rsid w:val="007E76C2"/>
    <w:rsid w:val="007F0E81"/>
    <w:rsid w:val="007F4D12"/>
    <w:rsid w:val="007F56F6"/>
    <w:rsid w:val="007F6158"/>
    <w:rsid w:val="007F6E03"/>
    <w:rsid w:val="007F77F8"/>
    <w:rsid w:val="00800966"/>
    <w:rsid w:val="00801EB6"/>
    <w:rsid w:val="00801F46"/>
    <w:rsid w:val="00802112"/>
    <w:rsid w:val="008041D8"/>
    <w:rsid w:val="008052B2"/>
    <w:rsid w:val="008065DB"/>
    <w:rsid w:val="00807064"/>
    <w:rsid w:val="00811357"/>
    <w:rsid w:val="00813BAA"/>
    <w:rsid w:val="008147E0"/>
    <w:rsid w:val="00815668"/>
    <w:rsid w:val="008160C4"/>
    <w:rsid w:val="00817EE8"/>
    <w:rsid w:val="00817F0B"/>
    <w:rsid w:val="00823886"/>
    <w:rsid w:val="00825875"/>
    <w:rsid w:val="0083049A"/>
    <w:rsid w:val="0083066E"/>
    <w:rsid w:val="00830E87"/>
    <w:rsid w:val="00831D4D"/>
    <w:rsid w:val="00835536"/>
    <w:rsid w:val="008377BC"/>
    <w:rsid w:val="00837E9A"/>
    <w:rsid w:val="00840967"/>
    <w:rsid w:val="0084234D"/>
    <w:rsid w:val="00842916"/>
    <w:rsid w:val="008442FB"/>
    <w:rsid w:val="0084435A"/>
    <w:rsid w:val="008457B8"/>
    <w:rsid w:val="00845FD3"/>
    <w:rsid w:val="008463C7"/>
    <w:rsid w:val="00846F57"/>
    <w:rsid w:val="00847169"/>
    <w:rsid w:val="00847383"/>
    <w:rsid w:val="0085007B"/>
    <w:rsid w:val="008518A4"/>
    <w:rsid w:val="00852451"/>
    <w:rsid w:val="008541E9"/>
    <w:rsid w:val="0085420A"/>
    <w:rsid w:val="008546E2"/>
    <w:rsid w:val="00857572"/>
    <w:rsid w:val="00860B7A"/>
    <w:rsid w:val="00861B0A"/>
    <w:rsid w:val="008636FB"/>
    <w:rsid w:val="00864E5F"/>
    <w:rsid w:val="00865300"/>
    <w:rsid w:val="00865695"/>
    <w:rsid w:val="00866624"/>
    <w:rsid w:val="0086775D"/>
    <w:rsid w:val="008712B1"/>
    <w:rsid w:val="0087144D"/>
    <w:rsid w:val="00872F2F"/>
    <w:rsid w:val="00876801"/>
    <w:rsid w:val="00882298"/>
    <w:rsid w:val="00885FB0"/>
    <w:rsid w:val="00887C09"/>
    <w:rsid w:val="00887C97"/>
    <w:rsid w:val="00891663"/>
    <w:rsid w:val="008938C5"/>
    <w:rsid w:val="00893FBC"/>
    <w:rsid w:val="0089613B"/>
    <w:rsid w:val="008A4FB4"/>
    <w:rsid w:val="008A5445"/>
    <w:rsid w:val="008A596F"/>
    <w:rsid w:val="008A61FD"/>
    <w:rsid w:val="008A7D44"/>
    <w:rsid w:val="008B00C6"/>
    <w:rsid w:val="008B22AC"/>
    <w:rsid w:val="008B27F2"/>
    <w:rsid w:val="008B3BE5"/>
    <w:rsid w:val="008B6748"/>
    <w:rsid w:val="008C21B7"/>
    <w:rsid w:val="008C318D"/>
    <w:rsid w:val="008C38B9"/>
    <w:rsid w:val="008C3A3C"/>
    <w:rsid w:val="008D13D3"/>
    <w:rsid w:val="008D26D0"/>
    <w:rsid w:val="008D2FEB"/>
    <w:rsid w:val="008D5804"/>
    <w:rsid w:val="008D772E"/>
    <w:rsid w:val="008E111C"/>
    <w:rsid w:val="008E444E"/>
    <w:rsid w:val="008E6567"/>
    <w:rsid w:val="008F0D60"/>
    <w:rsid w:val="008F2E7F"/>
    <w:rsid w:val="008F3DEC"/>
    <w:rsid w:val="008F4813"/>
    <w:rsid w:val="008F54C5"/>
    <w:rsid w:val="008F566C"/>
    <w:rsid w:val="008F6C4A"/>
    <w:rsid w:val="008F6D1D"/>
    <w:rsid w:val="00901BB3"/>
    <w:rsid w:val="00903ABF"/>
    <w:rsid w:val="00903D57"/>
    <w:rsid w:val="00905E7D"/>
    <w:rsid w:val="00907574"/>
    <w:rsid w:val="0091202D"/>
    <w:rsid w:val="00914E28"/>
    <w:rsid w:val="00915102"/>
    <w:rsid w:val="0091514C"/>
    <w:rsid w:val="009167BD"/>
    <w:rsid w:val="00920415"/>
    <w:rsid w:val="00920E57"/>
    <w:rsid w:val="009211F1"/>
    <w:rsid w:val="00933951"/>
    <w:rsid w:val="00933C8A"/>
    <w:rsid w:val="00934D13"/>
    <w:rsid w:val="009372B2"/>
    <w:rsid w:val="00937332"/>
    <w:rsid w:val="009376FF"/>
    <w:rsid w:val="00941323"/>
    <w:rsid w:val="0094401D"/>
    <w:rsid w:val="00944923"/>
    <w:rsid w:val="00944C5C"/>
    <w:rsid w:val="00947EFF"/>
    <w:rsid w:val="00951476"/>
    <w:rsid w:val="0095172D"/>
    <w:rsid w:val="00951D72"/>
    <w:rsid w:val="009523B8"/>
    <w:rsid w:val="009528FD"/>
    <w:rsid w:val="009538B4"/>
    <w:rsid w:val="009554F1"/>
    <w:rsid w:val="00956482"/>
    <w:rsid w:val="00966F68"/>
    <w:rsid w:val="00970C82"/>
    <w:rsid w:val="00972232"/>
    <w:rsid w:val="00973AC8"/>
    <w:rsid w:val="00981365"/>
    <w:rsid w:val="00982DCE"/>
    <w:rsid w:val="00987082"/>
    <w:rsid w:val="00987BDB"/>
    <w:rsid w:val="00990874"/>
    <w:rsid w:val="00991781"/>
    <w:rsid w:val="0099650A"/>
    <w:rsid w:val="0099704E"/>
    <w:rsid w:val="009970BF"/>
    <w:rsid w:val="00997C70"/>
    <w:rsid w:val="009A0365"/>
    <w:rsid w:val="009A0A11"/>
    <w:rsid w:val="009A19EE"/>
    <w:rsid w:val="009A1C5C"/>
    <w:rsid w:val="009A5DDB"/>
    <w:rsid w:val="009A7ADD"/>
    <w:rsid w:val="009B089F"/>
    <w:rsid w:val="009B1377"/>
    <w:rsid w:val="009B1862"/>
    <w:rsid w:val="009B2A14"/>
    <w:rsid w:val="009B2F6A"/>
    <w:rsid w:val="009B3A96"/>
    <w:rsid w:val="009B43EB"/>
    <w:rsid w:val="009B586A"/>
    <w:rsid w:val="009C1569"/>
    <w:rsid w:val="009C157C"/>
    <w:rsid w:val="009C2262"/>
    <w:rsid w:val="009C7FFE"/>
    <w:rsid w:val="009D1329"/>
    <w:rsid w:val="009D14E1"/>
    <w:rsid w:val="009D3006"/>
    <w:rsid w:val="009D31C1"/>
    <w:rsid w:val="009D333D"/>
    <w:rsid w:val="009D38FC"/>
    <w:rsid w:val="009D41DC"/>
    <w:rsid w:val="009D5069"/>
    <w:rsid w:val="009D5896"/>
    <w:rsid w:val="009E0936"/>
    <w:rsid w:val="009E2BB7"/>
    <w:rsid w:val="009E3EA5"/>
    <w:rsid w:val="009E679E"/>
    <w:rsid w:val="009E6AF8"/>
    <w:rsid w:val="009E75B9"/>
    <w:rsid w:val="009E7930"/>
    <w:rsid w:val="009F02FE"/>
    <w:rsid w:val="009F070F"/>
    <w:rsid w:val="009F1149"/>
    <w:rsid w:val="009F1F80"/>
    <w:rsid w:val="009F2FA1"/>
    <w:rsid w:val="009F4E59"/>
    <w:rsid w:val="009F550E"/>
    <w:rsid w:val="009F60E5"/>
    <w:rsid w:val="009F62A5"/>
    <w:rsid w:val="00A0023D"/>
    <w:rsid w:val="00A00A6C"/>
    <w:rsid w:val="00A00BE6"/>
    <w:rsid w:val="00A01657"/>
    <w:rsid w:val="00A02096"/>
    <w:rsid w:val="00A025AE"/>
    <w:rsid w:val="00A05104"/>
    <w:rsid w:val="00A07073"/>
    <w:rsid w:val="00A07670"/>
    <w:rsid w:val="00A108F9"/>
    <w:rsid w:val="00A11B72"/>
    <w:rsid w:val="00A12199"/>
    <w:rsid w:val="00A125E3"/>
    <w:rsid w:val="00A1433D"/>
    <w:rsid w:val="00A22D14"/>
    <w:rsid w:val="00A2340F"/>
    <w:rsid w:val="00A30017"/>
    <w:rsid w:val="00A31D75"/>
    <w:rsid w:val="00A34624"/>
    <w:rsid w:val="00A35944"/>
    <w:rsid w:val="00A3699D"/>
    <w:rsid w:val="00A37150"/>
    <w:rsid w:val="00A37BE6"/>
    <w:rsid w:val="00A41439"/>
    <w:rsid w:val="00A416EE"/>
    <w:rsid w:val="00A43B49"/>
    <w:rsid w:val="00A453D1"/>
    <w:rsid w:val="00A45456"/>
    <w:rsid w:val="00A4715C"/>
    <w:rsid w:val="00A47188"/>
    <w:rsid w:val="00A47C1E"/>
    <w:rsid w:val="00A51DCA"/>
    <w:rsid w:val="00A530DF"/>
    <w:rsid w:val="00A53F5C"/>
    <w:rsid w:val="00A55157"/>
    <w:rsid w:val="00A56B7F"/>
    <w:rsid w:val="00A611B8"/>
    <w:rsid w:val="00A61610"/>
    <w:rsid w:val="00A616CD"/>
    <w:rsid w:val="00A617BB"/>
    <w:rsid w:val="00A63335"/>
    <w:rsid w:val="00A6465A"/>
    <w:rsid w:val="00A65F2B"/>
    <w:rsid w:val="00A70324"/>
    <w:rsid w:val="00A71176"/>
    <w:rsid w:val="00A71E7D"/>
    <w:rsid w:val="00A73358"/>
    <w:rsid w:val="00A75324"/>
    <w:rsid w:val="00A76140"/>
    <w:rsid w:val="00A767E5"/>
    <w:rsid w:val="00A7702C"/>
    <w:rsid w:val="00A82450"/>
    <w:rsid w:val="00A83961"/>
    <w:rsid w:val="00A858EA"/>
    <w:rsid w:val="00A85BFE"/>
    <w:rsid w:val="00A91A5E"/>
    <w:rsid w:val="00A91E80"/>
    <w:rsid w:val="00A94CF0"/>
    <w:rsid w:val="00A95DE2"/>
    <w:rsid w:val="00A971FD"/>
    <w:rsid w:val="00A9725E"/>
    <w:rsid w:val="00AA25CC"/>
    <w:rsid w:val="00AA33EA"/>
    <w:rsid w:val="00AA3D46"/>
    <w:rsid w:val="00AB0F3A"/>
    <w:rsid w:val="00AB140B"/>
    <w:rsid w:val="00AB2928"/>
    <w:rsid w:val="00AB2B36"/>
    <w:rsid w:val="00AB3919"/>
    <w:rsid w:val="00AB3F5C"/>
    <w:rsid w:val="00AB6F21"/>
    <w:rsid w:val="00AB7556"/>
    <w:rsid w:val="00AC0F85"/>
    <w:rsid w:val="00AC14DA"/>
    <w:rsid w:val="00AC2F44"/>
    <w:rsid w:val="00AC4538"/>
    <w:rsid w:val="00AC5188"/>
    <w:rsid w:val="00AC61B4"/>
    <w:rsid w:val="00AC70D2"/>
    <w:rsid w:val="00AC74FE"/>
    <w:rsid w:val="00AC7627"/>
    <w:rsid w:val="00AC7E90"/>
    <w:rsid w:val="00AD05E6"/>
    <w:rsid w:val="00AD1216"/>
    <w:rsid w:val="00AD21CE"/>
    <w:rsid w:val="00AD37E7"/>
    <w:rsid w:val="00AD63C7"/>
    <w:rsid w:val="00AE439C"/>
    <w:rsid w:val="00AE4568"/>
    <w:rsid w:val="00AE67FD"/>
    <w:rsid w:val="00AF0660"/>
    <w:rsid w:val="00AF0730"/>
    <w:rsid w:val="00AF1B00"/>
    <w:rsid w:val="00AF1F9F"/>
    <w:rsid w:val="00AF26FE"/>
    <w:rsid w:val="00AF341C"/>
    <w:rsid w:val="00AF42F9"/>
    <w:rsid w:val="00AF4AC3"/>
    <w:rsid w:val="00AF74BC"/>
    <w:rsid w:val="00AF7E35"/>
    <w:rsid w:val="00B01858"/>
    <w:rsid w:val="00B04A63"/>
    <w:rsid w:val="00B05EB0"/>
    <w:rsid w:val="00B079C0"/>
    <w:rsid w:val="00B12FCC"/>
    <w:rsid w:val="00B13162"/>
    <w:rsid w:val="00B1317C"/>
    <w:rsid w:val="00B149EC"/>
    <w:rsid w:val="00B22268"/>
    <w:rsid w:val="00B2576C"/>
    <w:rsid w:val="00B26D51"/>
    <w:rsid w:val="00B27167"/>
    <w:rsid w:val="00B274A4"/>
    <w:rsid w:val="00B276FF"/>
    <w:rsid w:val="00B2790A"/>
    <w:rsid w:val="00B31841"/>
    <w:rsid w:val="00B33167"/>
    <w:rsid w:val="00B33682"/>
    <w:rsid w:val="00B34AB9"/>
    <w:rsid w:val="00B35D57"/>
    <w:rsid w:val="00B36296"/>
    <w:rsid w:val="00B363CA"/>
    <w:rsid w:val="00B3768C"/>
    <w:rsid w:val="00B40CBA"/>
    <w:rsid w:val="00B4411E"/>
    <w:rsid w:val="00B453CD"/>
    <w:rsid w:val="00B464BC"/>
    <w:rsid w:val="00B47D5B"/>
    <w:rsid w:val="00B50EAA"/>
    <w:rsid w:val="00B536AA"/>
    <w:rsid w:val="00B53B61"/>
    <w:rsid w:val="00B5427A"/>
    <w:rsid w:val="00B56593"/>
    <w:rsid w:val="00B568B0"/>
    <w:rsid w:val="00B67D53"/>
    <w:rsid w:val="00B70DC8"/>
    <w:rsid w:val="00B71393"/>
    <w:rsid w:val="00B74580"/>
    <w:rsid w:val="00B7690F"/>
    <w:rsid w:val="00B7726B"/>
    <w:rsid w:val="00B8128E"/>
    <w:rsid w:val="00B82153"/>
    <w:rsid w:val="00B822B1"/>
    <w:rsid w:val="00B83138"/>
    <w:rsid w:val="00B85660"/>
    <w:rsid w:val="00B86013"/>
    <w:rsid w:val="00B860D2"/>
    <w:rsid w:val="00B8716E"/>
    <w:rsid w:val="00B87E01"/>
    <w:rsid w:val="00B87EAD"/>
    <w:rsid w:val="00B90E60"/>
    <w:rsid w:val="00B92001"/>
    <w:rsid w:val="00B92849"/>
    <w:rsid w:val="00B9290F"/>
    <w:rsid w:val="00B97B5C"/>
    <w:rsid w:val="00BA1394"/>
    <w:rsid w:val="00BA15E4"/>
    <w:rsid w:val="00BA5143"/>
    <w:rsid w:val="00BA5CCF"/>
    <w:rsid w:val="00BA5E68"/>
    <w:rsid w:val="00BB00E9"/>
    <w:rsid w:val="00BB228F"/>
    <w:rsid w:val="00BB3CA0"/>
    <w:rsid w:val="00BB4E47"/>
    <w:rsid w:val="00BB5586"/>
    <w:rsid w:val="00BB6C8E"/>
    <w:rsid w:val="00BB7DA3"/>
    <w:rsid w:val="00BC0F82"/>
    <w:rsid w:val="00BC18CA"/>
    <w:rsid w:val="00BC24A1"/>
    <w:rsid w:val="00BC5F7C"/>
    <w:rsid w:val="00BC6065"/>
    <w:rsid w:val="00BC6379"/>
    <w:rsid w:val="00BC65CC"/>
    <w:rsid w:val="00BC6613"/>
    <w:rsid w:val="00BC75CD"/>
    <w:rsid w:val="00BD6280"/>
    <w:rsid w:val="00BE03AC"/>
    <w:rsid w:val="00BE0682"/>
    <w:rsid w:val="00BE1406"/>
    <w:rsid w:val="00BE242B"/>
    <w:rsid w:val="00BE31D0"/>
    <w:rsid w:val="00BE3D36"/>
    <w:rsid w:val="00BE590A"/>
    <w:rsid w:val="00BE6B2F"/>
    <w:rsid w:val="00BE74E3"/>
    <w:rsid w:val="00BE795E"/>
    <w:rsid w:val="00BF0211"/>
    <w:rsid w:val="00BF12F8"/>
    <w:rsid w:val="00BF3548"/>
    <w:rsid w:val="00BF4D5D"/>
    <w:rsid w:val="00BF50CA"/>
    <w:rsid w:val="00C00778"/>
    <w:rsid w:val="00C0502B"/>
    <w:rsid w:val="00C0547D"/>
    <w:rsid w:val="00C056BA"/>
    <w:rsid w:val="00C10A9D"/>
    <w:rsid w:val="00C137BF"/>
    <w:rsid w:val="00C138D3"/>
    <w:rsid w:val="00C139CA"/>
    <w:rsid w:val="00C16342"/>
    <w:rsid w:val="00C16958"/>
    <w:rsid w:val="00C21EFA"/>
    <w:rsid w:val="00C2238F"/>
    <w:rsid w:val="00C26D79"/>
    <w:rsid w:val="00C314FB"/>
    <w:rsid w:val="00C31672"/>
    <w:rsid w:val="00C31AF1"/>
    <w:rsid w:val="00C3449D"/>
    <w:rsid w:val="00C34CB1"/>
    <w:rsid w:val="00C368F1"/>
    <w:rsid w:val="00C419AE"/>
    <w:rsid w:val="00C452C3"/>
    <w:rsid w:val="00C46806"/>
    <w:rsid w:val="00C474F7"/>
    <w:rsid w:val="00C4794C"/>
    <w:rsid w:val="00C51D49"/>
    <w:rsid w:val="00C52479"/>
    <w:rsid w:val="00C5613F"/>
    <w:rsid w:val="00C564F7"/>
    <w:rsid w:val="00C61135"/>
    <w:rsid w:val="00C6160C"/>
    <w:rsid w:val="00C6519E"/>
    <w:rsid w:val="00C65373"/>
    <w:rsid w:val="00C66148"/>
    <w:rsid w:val="00C70734"/>
    <w:rsid w:val="00C70893"/>
    <w:rsid w:val="00C70C9B"/>
    <w:rsid w:val="00C70E95"/>
    <w:rsid w:val="00C7167D"/>
    <w:rsid w:val="00C716C4"/>
    <w:rsid w:val="00C71EB8"/>
    <w:rsid w:val="00C743BB"/>
    <w:rsid w:val="00C770C8"/>
    <w:rsid w:val="00C81119"/>
    <w:rsid w:val="00C81799"/>
    <w:rsid w:val="00C825C6"/>
    <w:rsid w:val="00C844AF"/>
    <w:rsid w:val="00C8504D"/>
    <w:rsid w:val="00C854B3"/>
    <w:rsid w:val="00C85AB8"/>
    <w:rsid w:val="00C873CC"/>
    <w:rsid w:val="00C87988"/>
    <w:rsid w:val="00C87C72"/>
    <w:rsid w:val="00C90424"/>
    <w:rsid w:val="00C9277E"/>
    <w:rsid w:val="00C92B14"/>
    <w:rsid w:val="00C95472"/>
    <w:rsid w:val="00C97189"/>
    <w:rsid w:val="00C97A00"/>
    <w:rsid w:val="00CA0EF2"/>
    <w:rsid w:val="00CA2BA5"/>
    <w:rsid w:val="00CA4373"/>
    <w:rsid w:val="00CA753F"/>
    <w:rsid w:val="00CB07F6"/>
    <w:rsid w:val="00CB2A51"/>
    <w:rsid w:val="00CB3635"/>
    <w:rsid w:val="00CB63BB"/>
    <w:rsid w:val="00CB7A30"/>
    <w:rsid w:val="00CC1831"/>
    <w:rsid w:val="00CC2E45"/>
    <w:rsid w:val="00CC3A59"/>
    <w:rsid w:val="00CC3ADB"/>
    <w:rsid w:val="00CC523B"/>
    <w:rsid w:val="00CC5A57"/>
    <w:rsid w:val="00CD095C"/>
    <w:rsid w:val="00CD1E3A"/>
    <w:rsid w:val="00CD2C1B"/>
    <w:rsid w:val="00CD6DD8"/>
    <w:rsid w:val="00CD7718"/>
    <w:rsid w:val="00CE121A"/>
    <w:rsid w:val="00CE124F"/>
    <w:rsid w:val="00CE1D76"/>
    <w:rsid w:val="00CE2700"/>
    <w:rsid w:val="00CE3A10"/>
    <w:rsid w:val="00CE4AF6"/>
    <w:rsid w:val="00CE5C91"/>
    <w:rsid w:val="00CE5CA6"/>
    <w:rsid w:val="00CF0C09"/>
    <w:rsid w:val="00CF1148"/>
    <w:rsid w:val="00CF132E"/>
    <w:rsid w:val="00CF2584"/>
    <w:rsid w:val="00CF2DEB"/>
    <w:rsid w:val="00CF3BEB"/>
    <w:rsid w:val="00CF3DB3"/>
    <w:rsid w:val="00CF42E9"/>
    <w:rsid w:val="00CF4C97"/>
    <w:rsid w:val="00CF6F48"/>
    <w:rsid w:val="00CF7881"/>
    <w:rsid w:val="00D00DFF"/>
    <w:rsid w:val="00D01746"/>
    <w:rsid w:val="00D02189"/>
    <w:rsid w:val="00D02787"/>
    <w:rsid w:val="00D04418"/>
    <w:rsid w:val="00D04BF5"/>
    <w:rsid w:val="00D059AD"/>
    <w:rsid w:val="00D11598"/>
    <w:rsid w:val="00D1196D"/>
    <w:rsid w:val="00D133BA"/>
    <w:rsid w:val="00D14FBE"/>
    <w:rsid w:val="00D15C89"/>
    <w:rsid w:val="00D20DE4"/>
    <w:rsid w:val="00D20F4D"/>
    <w:rsid w:val="00D24728"/>
    <w:rsid w:val="00D24947"/>
    <w:rsid w:val="00D25314"/>
    <w:rsid w:val="00D25CB9"/>
    <w:rsid w:val="00D302B9"/>
    <w:rsid w:val="00D30611"/>
    <w:rsid w:val="00D306A8"/>
    <w:rsid w:val="00D3211D"/>
    <w:rsid w:val="00D330D8"/>
    <w:rsid w:val="00D330FA"/>
    <w:rsid w:val="00D3422D"/>
    <w:rsid w:val="00D34315"/>
    <w:rsid w:val="00D34F69"/>
    <w:rsid w:val="00D37B87"/>
    <w:rsid w:val="00D42900"/>
    <w:rsid w:val="00D44DCA"/>
    <w:rsid w:val="00D46C06"/>
    <w:rsid w:val="00D47A03"/>
    <w:rsid w:val="00D47CDE"/>
    <w:rsid w:val="00D51B56"/>
    <w:rsid w:val="00D537E1"/>
    <w:rsid w:val="00D55AD9"/>
    <w:rsid w:val="00D55D46"/>
    <w:rsid w:val="00D603E9"/>
    <w:rsid w:val="00D6130F"/>
    <w:rsid w:val="00D6182D"/>
    <w:rsid w:val="00D618A6"/>
    <w:rsid w:val="00D61ABC"/>
    <w:rsid w:val="00D6302F"/>
    <w:rsid w:val="00D63286"/>
    <w:rsid w:val="00D651C0"/>
    <w:rsid w:val="00D65E53"/>
    <w:rsid w:val="00D65F98"/>
    <w:rsid w:val="00D70B83"/>
    <w:rsid w:val="00D716B5"/>
    <w:rsid w:val="00D72475"/>
    <w:rsid w:val="00D73707"/>
    <w:rsid w:val="00D73996"/>
    <w:rsid w:val="00D81442"/>
    <w:rsid w:val="00D81A54"/>
    <w:rsid w:val="00D81B24"/>
    <w:rsid w:val="00D843B0"/>
    <w:rsid w:val="00D9161B"/>
    <w:rsid w:val="00D92E19"/>
    <w:rsid w:val="00D92F4D"/>
    <w:rsid w:val="00D96017"/>
    <w:rsid w:val="00D96A17"/>
    <w:rsid w:val="00D97547"/>
    <w:rsid w:val="00DA588C"/>
    <w:rsid w:val="00DA5BCC"/>
    <w:rsid w:val="00DA5EAB"/>
    <w:rsid w:val="00DA6A97"/>
    <w:rsid w:val="00DA6CAE"/>
    <w:rsid w:val="00DA7FD6"/>
    <w:rsid w:val="00DB18FE"/>
    <w:rsid w:val="00DB2EEC"/>
    <w:rsid w:val="00DB52A2"/>
    <w:rsid w:val="00DB5342"/>
    <w:rsid w:val="00DB5696"/>
    <w:rsid w:val="00DB603C"/>
    <w:rsid w:val="00DB6693"/>
    <w:rsid w:val="00DB78DE"/>
    <w:rsid w:val="00DB7CB5"/>
    <w:rsid w:val="00DC362F"/>
    <w:rsid w:val="00DC4084"/>
    <w:rsid w:val="00DC417D"/>
    <w:rsid w:val="00DC6D0B"/>
    <w:rsid w:val="00DC7388"/>
    <w:rsid w:val="00DC73D9"/>
    <w:rsid w:val="00DC7A58"/>
    <w:rsid w:val="00DD11E1"/>
    <w:rsid w:val="00DD61DD"/>
    <w:rsid w:val="00DD74A0"/>
    <w:rsid w:val="00DD76E6"/>
    <w:rsid w:val="00DE064B"/>
    <w:rsid w:val="00DE561A"/>
    <w:rsid w:val="00DE7620"/>
    <w:rsid w:val="00DF07E5"/>
    <w:rsid w:val="00DF152C"/>
    <w:rsid w:val="00DF17F6"/>
    <w:rsid w:val="00DF21EB"/>
    <w:rsid w:val="00DF4E97"/>
    <w:rsid w:val="00DF6133"/>
    <w:rsid w:val="00E0010C"/>
    <w:rsid w:val="00E00277"/>
    <w:rsid w:val="00E00BB7"/>
    <w:rsid w:val="00E02207"/>
    <w:rsid w:val="00E046BC"/>
    <w:rsid w:val="00E04AC8"/>
    <w:rsid w:val="00E06C80"/>
    <w:rsid w:val="00E126DB"/>
    <w:rsid w:val="00E12BE0"/>
    <w:rsid w:val="00E12EF1"/>
    <w:rsid w:val="00E135FC"/>
    <w:rsid w:val="00E1375C"/>
    <w:rsid w:val="00E14148"/>
    <w:rsid w:val="00E16980"/>
    <w:rsid w:val="00E16984"/>
    <w:rsid w:val="00E222B9"/>
    <w:rsid w:val="00E22353"/>
    <w:rsid w:val="00E246C0"/>
    <w:rsid w:val="00E25F27"/>
    <w:rsid w:val="00E2606E"/>
    <w:rsid w:val="00E32A9D"/>
    <w:rsid w:val="00E32C0D"/>
    <w:rsid w:val="00E33CED"/>
    <w:rsid w:val="00E34A98"/>
    <w:rsid w:val="00E40AB6"/>
    <w:rsid w:val="00E43CB4"/>
    <w:rsid w:val="00E46485"/>
    <w:rsid w:val="00E50683"/>
    <w:rsid w:val="00E54DC2"/>
    <w:rsid w:val="00E600FF"/>
    <w:rsid w:val="00E6011E"/>
    <w:rsid w:val="00E61AC6"/>
    <w:rsid w:val="00E61EC3"/>
    <w:rsid w:val="00E62357"/>
    <w:rsid w:val="00E6490E"/>
    <w:rsid w:val="00E66A3A"/>
    <w:rsid w:val="00E66B53"/>
    <w:rsid w:val="00E700B6"/>
    <w:rsid w:val="00E715A3"/>
    <w:rsid w:val="00E71701"/>
    <w:rsid w:val="00E73205"/>
    <w:rsid w:val="00E76D5C"/>
    <w:rsid w:val="00E77682"/>
    <w:rsid w:val="00E77DB9"/>
    <w:rsid w:val="00E803E4"/>
    <w:rsid w:val="00E83891"/>
    <w:rsid w:val="00E851E2"/>
    <w:rsid w:val="00E8723A"/>
    <w:rsid w:val="00E9068F"/>
    <w:rsid w:val="00E934AF"/>
    <w:rsid w:val="00E93740"/>
    <w:rsid w:val="00E94A91"/>
    <w:rsid w:val="00E95710"/>
    <w:rsid w:val="00E9647F"/>
    <w:rsid w:val="00EA2AAE"/>
    <w:rsid w:val="00EA342A"/>
    <w:rsid w:val="00EA51F8"/>
    <w:rsid w:val="00EA68DF"/>
    <w:rsid w:val="00EA7974"/>
    <w:rsid w:val="00EB0D5B"/>
    <w:rsid w:val="00EB1EE3"/>
    <w:rsid w:val="00EB3ED5"/>
    <w:rsid w:val="00EB7172"/>
    <w:rsid w:val="00EC0BBC"/>
    <w:rsid w:val="00EC1FB8"/>
    <w:rsid w:val="00EC55E3"/>
    <w:rsid w:val="00EC5B63"/>
    <w:rsid w:val="00EC639B"/>
    <w:rsid w:val="00EC6B68"/>
    <w:rsid w:val="00EC7163"/>
    <w:rsid w:val="00EC71D4"/>
    <w:rsid w:val="00ED0C7B"/>
    <w:rsid w:val="00ED0CD9"/>
    <w:rsid w:val="00ED457F"/>
    <w:rsid w:val="00ED6DDD"/>
    <w:rsid w:val="00ED7508"/>
    <w:rsid w:val="00EE004E"/>
    <w:rsid w:val="00EE0852"/>
    <w:rsid w:val="00EE718C"/>
    <w:rsid w:val="00EE782F"/>
    <w:rsid w:val="00EF0139"/>
    <w:rsid w:val="00EF0ABE"/>
    <w:rsid w:val="00EF0E4F"/>
    <w:rsid w:val="00EF1117"/>
    <w:rsid w:val="00EF6BDB"/>
    <w:rsid w:val="00EF7848"/>
    <w:rsid w:val="00F00369"/>
    <w:rsid w:val="00F0079F"/>
    <w:rsid w:val="00F00DF2"/>
    <w:rsid w:val="00F01115"/>
    <w:rsid w:val="00F0194C"/>
    <w:rsid w:val="00F028C5"/>
    <w:rsid w:val="00F02B36"/>
    <w:rsid w:val="00F02C4A"/>
    <w:rsid w:val="00F04F3B"/>
    <w:rsid w:val="00F1070D"/>
    <w:rsid w:val="00F10CBD"/>
    <w:rsid w:val="00F1136A"/>
    <w:rsid w:val="00F116D3"/>
    <w:rsid w:val="00F1365C"/>
    <w:rsid w:val="00F13EC2"/>
    <w:rsid w:val="00F14027"/>
    <w:rsid w:val="00F14F22"/>
    <w:rsid w:val="00F1639F"/>
    <w:rsid w:val="00F1752B"/>
    <w:rsid w:val="00F22780"/>
    <w:rsid w:val="00F2518A"/>
    <w:rsid w:val="00F26DFA"/>
    <w:rsid w:val="00F26F59"/>
    <w:rsid w:val="00F2789E"/>
    <w:rsid w:val="00F31103"/>
    <w:rsid w:val="00F316E6"/>
    <w:rsid w:val="00F3206D"/>
    <w:rsid w:val="00F32B02"/>
    <w:rsid w:val="00F3304E"/>
    <w:rsid w:val="00F33CAA"/>
    <w:rsid w:val="00F36FB6"/>
    <w:rsid w:val="00F4157B"/>
    <w:rsid w:val="00F42194"/>
    <w:rsid w:val="00F42503"/>
    <w:rsid w:val="00F4364B"/>
    <w:rsid w:val="00F43CD0"/>
    <w:rsid w:val="00F43E92"/>
    <w:rsid w:val="00F443EF"/>
    <w:rsid w:val="00F4489D"/>
    <w:rsid w:val="00F46769"/>
    <w:rsid w:val="00F46F4D"/>
    <w:rsid w:val="00F5168D"/>
    <w:rsid w:val="00F52A5A"/>
    <w:rsid w:val="00F52FC4"/>
    <w:rsid w:val="00F5595B"/>
    <w:rsid w:val="00F600E1"/>
    <w:rsid w:val="00F60A51"/>
    <w:rsid w:val="00F60E75"/>
    <w:rsid w:val="00F6276E"/>
    <w:rsid w:val="00F634C1"/>
    <w:rsid w:val="00F636A7"/>
    <w:rsid w:val="00F64D19"/>
    <w:rsid w:val="00F657C5"/>
    <w:rsid w:val="00F678A2"/>
    <w:rsid w:val="00F702A8"/>
    <w:rsid w:val="00F723C1"/>
    <w:rsid w:val="00F72D7A"/>
    <w:rsid w:val="00F74EBB"/>
    <w:rsid w:val="00F76538"/>
    <w:rsid w:val="00F77197"/>
    <w:rsid w:val="00F82377"/>
    <w:rsid w:val="00F8442D"/>
    <w:rsid w:val="00F84AF1"/>
    <w:rsid w:val="00F8523F"/>
    <w:rsid w:val="00F85680"/>
    <w:rsid w:val="00F86CD5"/>
    <w:rsid w:val="00F96B99"/>
    <w:rsid w:val="00F97CBE"/>
    <w:rsid w:val="00F97FAA"/>
    <w:rsid w:val="00FA0E3D"/>
    <w:rsid w:val="00FA2093"/>
    <w:rsid w:val="00FB08FF"/>
    <w:rsid w:val="00FB0F8F"/>
    <w:rsid w:val="00FB10DE"/>
    <w:rsid w:val="00FB1775"/>
    <w:rsid w:val="00FB18A8"/>
    <w:rsid w:val="00FB36A3"/>
    <w:rsid w:val="00FB3BB2"/>
    <w:rsid w:val="00FB3CDA"/>
    <w:rsid w:val="00FB5922"/>
    <w:rsid w:val="00FB717B"/>
    <w:rsid w:val="00FB71F0"/>
    <w:rsid w:val="00FB7C63"/>
    <w:rsid w:val="00FB7FFE"/>
    <w:rsid w:val="00FC0EF6"/>
    <w:rsid w:val="00FC1132"/>
    <w:rsid w:val="00FC12B9"/>
    <w:rsid w:val="00FC3225"/>
    <w:rsid w:val="00FC36BE"/>
    <w:rsid w:val="00FC3E96"/>
    <w:rsid w:val="00FC432B"/>
    <w:rsid w:val="00FC5DA1"/>
    <w:rsid w:val="00FC78D4"/>
    <w:rsid w:val="00FD0136"/>
    <w:rsid w:val="00FD0AEE"/>
    <w:rsid w:val="00FD1D2C"/>
    <w:rsid w:val="00FD23DE"/>
    <w:rsid w:val="00FD2C6E"/>
    <w:rsid w:val="00FD33C6"/>
    <w:rsid w:val="00FD5B88"/>
    <w:rsid w:val="00FD6591"/>
    <w:rsid w:val="00FD7179"/>
    <w:rsid w:val="00FD759A"/>
    <w:rsid w:val="00FE11AB"/>
    <w:rsid w:val="00FE432B"/>
    <w:rsid w:val="00FE50BF"/>
    <w:rsid w:val="00FE5DAF"/>
    <w:rsid w:val="00FE6788"/>
    <w:rsid w:val="00FE70A1"/>
    <w:rsid w:val="00FE76DF"/>
    <w:rsid w:val="00FF0370"/>
    <w:rsid w:val="00FF10AB"/>
    <w:rsid w:val="00FF129A"/>
    <w:rsid w:val="00FF1BE8"/>
    <w:rsid w:val="00FF2C8F"/>
    <w:rsid w:val="00FF7106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2" w:unhideWhenUsed="0" w:qFormat="1"/>
    <w:lsdException w:name="heading 5" w:semiHidden="0" w:uiPriority="2" w:unhideWhenUsed="0"/>
    <w:lsdException w:name="heading 6" w:uiPriority="2"/>
    <w:lsdException w:name="heading 7" w:semiHidden="0" w:uiPriority="2" w:unhideWhenUsed="0"/>
    <w:lsdException w:name="heading 8" w:semiHidden="0" w:uiPriority="9" w:unhideWhenUsed="0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2" w:unhideWhenUsed="0"/>
    <w:lsdException w:name="Default Paragraph Font" w:uiPriority="1"/>
    <w:lsdException w:name="Body Text" w:uiPriority="0"/>
    <w:lsdException w:name="Subtitle" w:semiHidden="0" w:uiPriority="0" w:unhideWhenUsed="0"/>
    <w:lsdException w:name="Body Text First Indent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93740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uiPriority w:val="1"/>
    <w:qFormat/>
    <w:rsid w:val="000A564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Major"/>
    <w:basedOn w:val="Normal"/>
    <w:next w:val="Normal"/>
    <w:uiPriority w:val="1"/>
    <w:qFormat/>
    <w:rsid w:val="000A564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rsid w:val="000A5649"/>
    <w:pPr>
      <w:keepNext/>
      <w:spacing w:before="240" w:after="60"/>
      <w:outlineLvl w:val="2"/>
    </w:pPr>
    <w:rPr>
      <w:rFonts w:cs="Arial"/>
      <w:b/>
      <w:bCs/>
      <w:color w:val="333399"/>
      <w:szCs w:val="26"/>
    </w:rPr>
  </w:style>
  <w:style w:type="paragraph" w:styleId="Heading4">
    <w:name w:val="heading 4"/>
    <w:basedOn w:val="Normal"/>
    <w:next w:val="Normal"/>
    <w:uiPriority w:val="2"/>
    <w:qFormat/>
    <w:rsid w:val="000A5649"/>
    <w:pPr>
      <w:keepNext/>
      <w:outlineLvl w:val="3"/>
    </w:pPr>
    <w:rPr>
      <w:rFonts w:cs="Arial"/>
      <w:b/>
      <w:bCs/>
      <w:color w:val="333399"/>
    </w:rPr>
  </w:style>
  <w:style w:type="paragraph" w:styleId="Heading5">
    <w:name w:val="heading 5"/>
    <w:basedOn w:val="Normal"/>
    <w:next w:val="Normal"/>
    <w:uiPriority w:val="2"/>
    <w:rsid w:val="000A56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0B775A"/>
    <w:pPr>
      <w:keepNext/>
      <w:widowControl w:val="0"/>
      <w:spacing w:before="20" w:after="20"/>
      <w:jc w:val="both"/>
      <w:outlineLvl w:val="5"/>
    </w:pPr>
    <w:rPr>
      <w:rFonts w:eastAsia="Arial Unicode MS" w:cs="Arial"/>
      <w:i/>
      <w:snapToGrid w:val="0"/>
      <w:color w:val="0000FF"/>
      <w:sz w:val="22"/>
      <w:szCs w:val="20"/>
    </w:rPr>
  </w:style>
  <w:style w:type="paragraph" w:styleId="Heading7">
    <w:name w:val="heading 7"/>
    <w:basedOn w:val="Normal"/>
    <w:next w:val="Normal"/>
    <w:uiPriority w:val="2"/>
    <w:rsid w:val="00BF12F8"/>
    <w:pPr>
      <w:numPr>
        <w:ilvl w:val="6"/>
        <w:numId w:val="11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uiPriority w:val="9"/>
    <w:rsid w:val="00BF12F8"/>
    <w:pPr>
      <w:numPr>
        <w:ilvl w:val="7"/>
        <w:numId w:val="11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BF12F8"/>
    <w:pPr>
      <w:numPr>
        <w:ilvl w:val="8"/>
        <w:numId w:val="1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IS_Title"/>
    <w:basedOn w:val="Normal"/>
    <w:uiPriority w:val="2"/>
    <w:rsid w:val="000A5649"/>
    <w:pPr>
      <w:spacing w:before="240" w:after="60"/>
    </w:pPr>
    <w:rPr>
      <w:rFonts w:cs="Arial"/>
      <w:b/>
      <w:bCs/>
      <w:color w:val="333399"/>
      <w:kern w:val="28"/>
      <w:sz w:val="40"/>
      <w:szCs w:val="32"/>
    </w:rPr>
  </w:style>
  <w:style w:type="paragraph" w:styleId="TOC4">
    <w:name w:val="toc 4"/>
    <w:aliases w:val="ABC TOC 4"/>
    <w:basedOn w:val="TOC5"/>
    <w:next w:val="TOC5"/>
    <w:autoRedefine/>
    <w:uiPriority w:val="39"/>
    <w:rsid w:val="00763C1A"/>
    <w:pPr>
      <w:ind w:left="720"/>
    </w:pPr>
  </w:style>
  <w:style w:type="paragraph" w:styleId="TOC5">
    <w:name w:val="toc 5"/>
    <w:aliases w:val="IS TOC"/>
    <w:basedOn w:val="ISTable"/>
    <w:next w:val="ISTable"/>
    <w:uiPriority w:val="39"/>
    <w:rsid w:val="00763C1A"/>
    <w:pPr>
      <w:ind w:left="960"/>
    </w:pPr>
    <w:rPr>
      <w:szCs w:val="21"/>
    </w:rPr>
  </w:style>
  <w:style w:type="paragraph" w:customStyle="1" w:styleId="ISTable">
    <w:name w:val="IS Table"/>
    <w:basedOn w:val="ISNormal"/>
    <w:rsid w:val="006D0FE9"/>
  </w:style>
  <w:style w:type="paragraph" w:customStyle="1" w:styleId="ISNormal">
    <w:name w:val="IS_Normal"/>
    <w:basedOn w:val="Normal"/>
    <w:rsid w:val="00763C1A"/>
    <w:rPr>
      <w:lang w:eastAsia="en-GB"/>
    </w:rPr>
  </w:style>
  <w:style w:type="character" w:styleId="Hyperlink">
    <w:name w:val="Hyperlink"/>
    <w:basedOn w:val="DefaultParagraphFont"/>
    <w:uiPriority w:val="99"/>
    <w:rsid w:val="00763C1A"/>
    <w:rPr>
      <w:szCs w:val="20"/>
      <w:u w:val="single" w:color="FFB300"/>
    </w:rPr>
  </w:style>
  <w:style w:type="paragraph" w:styleId="TOC1">
    <w:name w:val="toc 1"/>
    <w:aliases w:val="ABC TOC 1,Method ABC™ TOC 1,HLD TOC 1"/>
    <w:basedOn w:val="TOC5"/>
    <w:next w:val="TOC5"/>
    <w:autoRedefine/>
    <w:uiPriority w:val="39"/>
    <w:qFormat/>
    <w:rsid w:val="00763C1A"/>
    <w:pPr>
      <w:spacing w:before="120" w:after="120"/>
    </w:pPr>
    <w:rPr>
      <w:b/>
      <w:bCs/>
      <w:caps/>
    </w:rPr>
  </w:style>
  <w:style w:type="paragraph" w:styleId="TOC2">
    <w:name w:val="toc 2"/>
    <w:aliases w:val="ABC TOC 2"/>
    <w:basedOn w:val="TOC5"/>
    <w:next w:val="TOC5"/>
    <w:autoRedefine/>
    <w:uiPriority w:val="39"/>
    <w:qFormat/>
    <w:rsid w:val="00763C1A"/>
    <w:pPr>
      <w:ind w:left="240"/>
    </w:pPr>
    <w:rPr>
      <w:smallCaps/>
    </w:rPr>
  </w:style>
  <w:style w:type="paragraph" w:customStyle="1" w:styleId="ISL2Hdr">
    <w:name w:val="IS L2 Hdr"/>
    <w:basedOn w:val="Heading2"/>
    <w:next w:val="Normal"/>
    <w:autoRedefine/>
    <w:qFormat/>
    <w:rsid w:val="008A4FB4"/>
    <w:pPr>
      <w:numPr>
        <w:ilvl w:val="1"/>
        <w:numId w:val="25"/>
      </w:numPr>
      <w:spacing w:before="360" w:after="120"/>
      <w:jc w:val="both"/>
    </w:pPr>
    <w:rPr>
      <w:rFonts w:cs="Times New Roman"/>
      <w:b w:val="0"/>
      <w:bCs w:val="0"/>
      <w:i w:val="0"/>
      <w:iCs w:val="0"/>
      <w:color w:val="333399"/>
      <w:sz w:val="24"/>
      <w:szCs w:val="20"/>
    </w:rPr>
  </w:style>
  <w:style w:type="paragraph" w:customStyle="1" w:styleId="ISL1Hdr">
    <w:name w:val="IS L1 Hdr"/>
    <w:basedOn w:val="Heading1"/>
    <w:next w:val="ISL2Hdr"/>
    <w:qFormat/>
    <w:rsid w:val="00A75324"/>
    <w:pPr>
      <w:keepLines/>
      <w:numPr>
        <w:numId w:val="25"/>
      </w:numPr>
      <w:pBdr>
        <w:bottom w:val="single" w:sz="8" w:space="8" w:color="808080"/>
      </w:pBdr>
      <w:spacing w:before="0" w:after="120"/>
    </w:pPr>
    <w:rPr>
      <w:b w:val="0"/>
      <w:color w:val="333399"/>
      <w:kern w:val="0"/>
      <w:sz w:val="28"/>
    </w:rPr>
  </w:style>
  <w:style w:type="paragraph" w:styleId="Header">
    <w:name w:val="header"/>
    <w:aliases w:val="Even"/>
    <w:basedOn w:val="Normal"/>
    <w:semiHidden/>
    <w:rsid w:val="00763C1A"/>
    <w:pPr>
      <w:tabs>
        <w:tab w:val="right" w:pos="4320"/>
        <w:tab w:val="right" w:pos="8640"/>
      </w:tabs>
      <w:jc w:val="right"/>
    </w:pPr>
  </w:style>
  <w:style w:type="paragraph" w:styleId="Footer">
    <w:name w:val="footer"/>
    <w:basedOn w:val="Normal"/>
    <w:semiHidden/>
    <w:rsid w:val="00763C1A"/>
    <w:pPr>
      <w:tabs>
        <w:tab w:val="num" w:pos="709"/>
        <w:tab w:val="center" w:pos="4320"/>
        <w:tab w:val="right" w:pos="8640"/>
      </w:tabs>
      <w:ind w:left="709" w:hanging="709"/>
    </w:pPr>
  </w:style>
  <w:style w:type="paragraph" w:styleId="TOC3">
    <w:name w:val="toc 3"/>
    <w:aliases w:val="ABC TOC 3"/>
    <w:basedOn w:val="TOC5"/>
    <w:next w:val="TOC5"/>
    <w:autoRedefine/>
    <w:uiPriority w:val="39"/>
    <w:qFormat/>
    <w:rsid w:val="00763C1A"/>
    <w:pPr>
      <w:ind w:left="480"/>
    </w:pPr>
    <w:rPr>
      <w:i/>
      <w:iCs/>
    </w:rPr>
  </w:style>
  <w:style w:type="paragraph" w:styleId="TOC6">
    <w:name w:val="toc 6"/>
    <w:basedOn w:val="Normal"/>
    <w:next w:val="Normal"/>
    <w:autoRedefine/>
    <w:uiPriority w:val="39"/>
    <w:rsid w:val="00763C1A"/>
    <w:pPr>
      <w:ind w:left="1200"/>
    </w:pPr>
  </w:style>
  <w:style w:type="paragraph" w:customStyle="1" w:styleId="ISZ1Hdr-noidx">
    <w:name w:val="IS Z1 Hdr - no idx"/>
    <w:basedOn w:val="Normal"/>
    <w:rsid w:val="00763C1A"/>
    <w:pPr>
      <w:keepNext/>
      <w:keepLines/>
      <w:pBdr>
        <w:bottom w:val="single" w:sz="8" w:space="1" w:color="808080"/>
      </w:pBdr>
      <w:spacing w:after="120" w:line="280" w:lineRule="atLeast"/>
    </w:pPr>
    <w:rPr>
      <w:color w:val="333399"/>
      <w:sz w:val="28"/>
    </w:rPr>
  </w:style>
  <w:style w:type="paragraph" w:styleId="TOC7">
    <w:name w:val="toc 7"/>
    <w:basedOn w:val="Normal"/>
    <w:next w:val="Normal"/>
    <w:autoRedefine/>
    <w:uiPriority w:val="39"/>
    <w:rsid w:val="00763C1A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763C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763C1A"/>
    <w:pPr>
      <w:ind w:left="1920"/>
    </w:pPr>
  </w:style>
  <w:style w:type="paragraph" w:customStyle="1" w:styleId="ISL4BodyText">
    <w:name w:val="IS L4 Body Text"/>
    <w:basedOn w:val="ISL2BodyText"/>
    <w:link w:val="ISL4BodyTextChar"/>
    <w:autoRedefine/>
    <w:rsid w:val="00A75324"/>
    <w:pPr>
      <w:ind w:left="567"/>
    </w:pPr>
  </w:style>
  <w:style w:type="paragraph" w:customStyle="1" w:styleId="ISHelpBullet">
    <w:name w:val="IS Help Bullet"/>
    <w:basedOn w:val="Normal"/>
    <w:rsid w:val="00D44DCA"/>
    <w:pPr>
      <w:tabs>
        <w:tab w:val="num" w:pos="709"/>
        <w:tab w:val="left" w:pos="1151"/>
      </w:tabs>
      <w:spacing w:before="120" w:line="280" w:lineRule="atLeast"/>
      <w:ind w:left="1429" w:hanging="709"/>
    </w:pPr>
    <w:rPr>
      <w:i/>
      <w:color w:val="0000FF"/>
      <w:szCs w:val="20"/>
    </w:rPr>
  </w:style>
  <w:style w:type="paragraph" w:customStyle="1" w:styleId="ISHelpTxt">
    <w:name w:val="IS Help Txt"/>
    <w:basedOn w:val="Normal"/>
    <w:rsid w:val="00AF0660"/>
    <w:rPr>
      <w:i/>
      <w:color w:val="0000FF"/>
      <w:szCs w:val="20"/>
    </w:rPr>
  </w:style>
  <w:style w:type="paragraph" w:styleId="BodyText">
    <w:name w:val="Body Text"/>
    <w:basedOn w:val="Normal"/>
    <w:semiHidden/>
    <w:rsid w:val="00763C1A"/>
    <w:pPr>
      <w:spacing w:after="215"/>
    </w:pPr>
    <w:rPr>
      <w:rFonts w:cs="Arial"/>
      <w:szCs w:val="20"/>
    </w:rPr>
  </w:style>
  <w:style w:type="paragraph" w:styleId="ListBullet">
    <w:name w:val="List Bullet"/>
    <w:basedOn w:val="Normal"/>
    <w:autoRedefine/>
    <w:semiHidden/>
    <w:rsid w:val="00BF12F8"/>
    <w:pPr>
      <w:numPr>
        <w:numId w:val="7"/>
      </w:numPr>
      <w:spacing w:after="120"/>
    </w:pPr>
    <w:rPr>
      <w:rFonts w:cs="Arial"/>
      <w:szCs w:val="20"/>
    </w:rPr>
  </w:style>
  <w:style w:type="paragraph" w:styleId="ListBullet2">
    <w:name w:val="List Bullet 2"/>
    <w:basedOn w:val="Normal"/>
    <w:autoRedefine/>
    <w:rsid w:val="00BF12F8"/>
    <w:pPr>
      <w:numPr>
        <w:numId w:val="8"/>
      </w:numPr>
      <w:tabs>
        <w:tab w:val="clear" w:pos="360"/>
        <w:tab w:val="num" w:pos="426"/>
      </w:tabs>
      <w:spacing w:after="120"/>
      <w:ind w:left="437"/>
    </w:pPr>
    <w:rPr>
      <w:rFonts w:cs="Arial"/>
      <w:szCs w:val="20"/>
    </w:rPr>
  </w:style>
  <w:style w:type="paragraph" w:styleId="ListBullet3">
    <w:name w:val="List Bullet 3"/>
    <w:basedOn w:val="Normal"/>
    <w:autoRedefine/>
    <w:semiHidden/>
    <w:rsid w:val="00BF12F8"/>
    <w:pPr>
      <w:numPr>
        <w:numId w:val="9"/>
      </w:numPr>
      <w:spacing w:after="120"/>
      <w:ind w:left="709" w:hanging="352"/>
    </w:pPr>
    <w:rPr>
      <w:rFonts w:cs="Arial"/>
      <w:szCs w:val="20"/>
    </w:rPr>
  </w:style>
  <w:style w:type="paragraph" w:styleId="ListBullet4">
    <w:name w:val="List Bullet 4"/>
    <w:basedOn w:val="Normal"/>
    <w:autoRedefine/>
    <w:rsid w:val="00BF12F8"/>
    <w:pPr>
      <w:numPr>
        <w:numId w:val="1"/>
      </w:numPr>
      <w:spacing w:after="120"/>
    </w:pPr>
    <w:rPr>
      <w:rFonts w:cs="Arial"/>
      <w:szCs w:val="20"/>
    </w:rPr>
  </w:style>
  <w:style w:type="paragraph" w:styleId="ListBullet5">
    <w:name w:val="List Bullet 5"/>
    <w:basedOn w:val="Normal"/>
    <w:autoRedefine/>
    <w:semiHidden/>
    <w:rsid w:val="00BF12F8"/>
    <w:pPr>
      <w:numPr>
        <w:numId w:val="2"/>
      </w:numPr>
      <w:tabs>
        <w:tab w:val="clear" w:pos="1492"/>
        <w:tab w:val="num" w:pos="567"/>
      </w:tabs>
      <w:spacing w:after="120"/>
      <w:ind w:left="567" w:hanging="567"/>
    </w:pPr>
    <w:rPr>
      <w:rFonts w:cs="Arial"/>
      <w:szCs w:val="20"/>
    </w:rPr>
  </w:style>
  <w:style w:type="paragraph" w:styleId="ListNumber">
    <w:name w:val="List Number"/>
    <w:basedOn w:val="Normal"/>
    <w:semiHidden/>
    <w:rsid w:val="00BF12F8"/>
    <w:pPr>
      <w:numPr>
        <w:numId w:val="10"/>
      </w:numPr>
      <w:spacing w:after="120"/>
    </w:pPr>
    <w:rPr>
      <w:rFonts w:cs="Arial"/>
      <w:szCs w:val="20"/>
    </w:rPr>
  </w:style>
  <w:style w:type="paragraph" w:styleId="ListNumber2">
    <w:name w:val="List Number 2"/>
    <w:basedOn w:val="Normal"/>
    <w:semiHidden/>
    <w:rsid w:val="00BF12F8"/>
    <w:pPr>
      <w:numPr>
        <w:numId w:val="3"/>
      </w:numPr>
      <w:spacing w:after="120"/>
    </w:pPr>
    <w:rPr>
      <w:rFonts w:cs="Arial"/>
      <w:szCs w:val="20"/>
    </w:rPr>
  </w:style>
  <w:style w:type="paragraph" w:styleId="ListNumber3">
    <w:name w:val="List Number 3"/>
    <w:basedOn w:val="Normal"/>
    <w:semiHidden/>
    <w:rsid w:val="00BF12F8"/>
    <w:pPr>
      <w:numPr>
        <w:numId w:val="4"/>
      </w:numPr>
      <w:spacing w:after="120"/>
    </w:pPr>
    <w:rPr>
      <w:rFonts w:cs="Arial"/>
      <w:szCs w:val="20"/>
    </w:rPr>
  </w:style>
  <w:style w:type="paragraph" w:styleId="ListNumber4">
    <w:name w:val="List Number 4"/>
    <w:basedOn w:val="Normal"/>
    <w:semiHidden/>
    <w:rsid w:val="00BF12F8"/>
    <w:pPr>
      <w:numPr>
        <w:numId w:val="5"/>
      </w:numPr>
      <w:spacing w:after="120"/>
    </w:pPr>
    <w:rPr>
      <w:rFonts w:cs="Arial"/>
      <w:szCs w:val="20"/>
    </w:rPr>
  </w:style>
  <w:style w:type="paragraph" w:styleId="ListNumber5">
    <w:name w:val="List Number 5"/>
    <w:basedOn w:val="Normal"/>
    <w:semiHidden/>
    <w:rsid w:val="00BF12F8"/>
    <w:pPr>
      <w:numPr>
        <w:numId w:val="6"/>
      </w:numPr>
      <w:spacing w:after="120"/>
    </w:pPr>
    <w:rPr>
      <w:rFonts w:cs="Arial"/>
      <w:szCs w:val="20"/>
    </w:rPr>
  </w:style>
  <w:style w:type="paragraph" w:customStyle="1" w:styleId="ISL3Hdr">
    <w:name w:val="IS L3 Hdr"/>
    <w:basedOn w:val="ISL2Hdr"/>
    <w:qFormat/>
    <w:rsid w:val="00A75324"/>
    <w:pPr>
      <w:numPr>
        <w:ilvl w:val="2"/>
      </w:numPr>
      <w:spacing w:before="240"/>
    </w:pPr>
    <w:rPr>
      <w:sz w:val="20"/>
    </w:rPr>
  </w:style>
  <w:style w:type="paragraph" w:styleId="Subtitle">
    <w:name w:val="Subtitle"/>
    <w:basedOn w:val="Normal"/>
    <w:rsid w:val="000A5649"/>
    <w:pPr>
      <w:spacing w:after="60"/>
      <w:jc w:val="right"/>
    </w:pPr>
    <w:rPr>
      <w:rFonts w:cs="Arial"/>
      <w:i/>
      <w:iCs/>
    </w:rPr>
  </w:style>
  <w:style w:type="paragraph" w:styleId="BodyTextFirstIndent">
    <w:name w:val="Body Text First Indent"/>
    <w:basedOn w:val="BodyText"/>
    <w:semiHidden/>
    <w:rsid w:val="00763C1A"/>
    <w:pPr>
      <w:spacing w:after="120"/>
      <w:ind w:firstLine="2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8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A3"/>
    <w:rPr>
      <w:rFonts w:ascii="Tahoma" w:hAnsi="Tahoma" w:cs="Tahoma"/>
      <w:sz w:val="16"/>
      <w:szCs w:val="16"/>
      <w:lang w:eastAsia="en-US"/>
    </w:rPr>
  </w:style>
  <w:style w:type="paragraph" w:customStyle="1" w:styleId="ISL1CPlainbullet">
    <w:name w:val="IS L1C Plain bullet"/>
    <w:basedOn w:val="Normal"/>
    <w:link w:val="ISL1CPlainbulletChar"/>
    <w:rsid w:val="00D302B9"/>
    <w:pPr>
      <w:spacing w:before="120" w:line="280" w:lineRule="atLeast"/>
      <w:ind w:left="965" w:hanging="245"/>
    </w:pPr>
    <w:rPr>
      <w:szCs w:val="20"/>
    </w:rPr>
  </w:style>
  <w:style w:type="paragraph" w:styleId="ListParagraph">
    <w:name w:val="List Paragraph"/>
    <w:basedOn w:val="Normal"/>
    <w:uiPriority w:val="34"/>
    <w:qFormat/>
    <w:rsid w:val="00D302B9"/>
    <w:pPr>
      <w:ind w:left="720"/>
    </w:pPr>
    <w:rPr>
      <w:rFonts w:ascii="Calibri" w:eastAsia="Calibri" w:hAnsi="Calibri"/>
      <w:color w:val="000000"/>
      <w:sz w:val="24"/>
      <w:lang w:eastAsia="en-GB"/>
    </w:rPr>
  </w:style>
  <w:style w:type="character" w:customStyle="1" w:styleId="ISL1CPlainbulletChar">
    <w:name w:val="IS L1C Plain bullet Char"/>
    <w:basedOn w:val="DefaultParagraphFont"/>
    <w:link w:val="ISL1CPlainbullet"/>
    <w:rsid w:val="00D302B9"/>
    <w:rPr>
      <w:rFonts w:ascii="Arial" w:hAnsi="Arial"/>
      <w:lang w:eastAsia="en-US"/>
    </w:rPr>
  </w:style>
  <w:style w:type="paragraph" w:customStyle="1" w:styleId="ISL2Txt">
    <w:name w:val="IS L2 Txt"/>
    <w:basedOn w:val="Normal"/>
    <w:link w:val="ISL2TxtChar"/>
    <w:qFormat/>
    <w:rsid w:val="00D302B9"/>
    <w:pPr>
      <w:tabs>
        <w:tab w:val="left" w:pos="709"/>
      </w:tabs>
      <w:spacing w:line="240" w:lineRule="atLeast"/>
      <w:ind w:left="709"/>
    </w:pPr>
  </w:style>
  <w:style w:type="paragraph" w:customStyle="1" w:styleId="ISL1Txt">
    <w:name w:val="IS L1 Txt"/>
    <w:basedOn w:val="Normal"/>
    <w:rsid w:val="00115D85"/>
    <w:pPr>
      <w:spacing w:line="280" w:lineRule="atLeast"/>
      <w:ind w:left="720"/>
    </w:pPr>
    <w:rPr>
      <w:szCs w:val="20"/>
    </w:rPr>
  </w:style>
  <w:style w:type="paragraph" w:customStyle="1" w:styleId="ISL1Bullet">
    <w:name w:val="IS L1 Bullet"/>
    <w:basedOn w:val="ISL1Txt"/>
    <w:qFormat/>
    <w:rsid w:val="00BF12F8"/>
    <w:pPr>
      <w:numPr>
        <w:numId w:val="24"/>
      </w:numPr>
      <w:spacing w:before="80" w:line="200" w:lineRule="atLeast"/>
    </w:pPr>
  </w:style>
  <w:style w:type="table" w:styleId="TableGrid">
    <w:name w:val="Table Grid"/>
    <w:basedOn w:val="TableNormal"/>
    <w:uiPriority w:val="59"/>
    <w:rsid w:val="007048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CFooter">
    <w:name w:val="ABC Footer"/>
    <w:basedOn w:val="Normal"/>
    <w:rsid w:val="00E33CED"/>
    <w:pPr>
      <w:tabs>
        <w:tab w:val="left" w:pos="6237"/>
      </w:tabs>
      <w:ind w:right="-250"/>
    </w:pPr>
    <w:rPr>
      <w:i/>
      <w:sz w:val="14"/>
      <w:szCs w:val="20"/>
    </w:rPr>
  </w:style>
  <w:style w:type="character" w:styleId="Strong">
    <w:name w:val="Strong"/>
    <w:basedOn w:val="DefaultParagraphFont"/>
    <w:uiPriority w:val="22"/>
    <w:qFormat/>
    <w:rsid w:val="00E33CED"/>
    <w:rPr>
      <w:b/>
      <w:bCs/>
    </w:rPr>
  </w:style>
  <w:style w:type="paragraph" w:customStyle="1" w:styleId="ABCNormal">
    <w:name w:val="ABC Normal"/>
    <w:basedOn w:val="Normal"/>
    <w:rsid w:val="00BB228F"/>
    <w:pPr>
      <w:spacing w:after="140"/>
    </w:pPr>
    <w:rPr>
      <w:rFonts w:cs="Arial"/>
      <w:szCs w:val="20"/>
      <w:lang w:eastAsia="zh-CN"/>
    </w:rPr>
  </w:style>
  <w:style w:type="paragraph" w:customStyle="1" w:styleId="ArchitecturePrinciple">
    <w:name w:val="Architecture Principle"/>
    <w:basedOn w:val="Normal"/>
    <w:rsid w:val="00BF12F8"/>
    <w:pPr>
      <w:keepNext/>
      <w:keepLines/>
      <w:numPr>
        <w:numId w:val="12"/>
      </w:numPr>
      <w:spacing w:before="20" w:after="20"/>
      <w:jc w:val="both"/>
    </w:pPr>
    <w:rPr>
      <w:rFonts w:cs="Arial"/>
      <w:b/>
      <w:bCs/>
      <w:i/>
      <w:iCs/>
      <w:snapToGrid w:val="0"/>
      <w:color w:val="000000"/>
      <w:sz w:val="24"/>
      <w:szCs w:val="25"/>
      <w:lang w:val="en-AU"/>
    </w:rPr>
  </w:style>
  <w:style w:type="paragraph" w:styleId="Caption">
    <w:name w:val="caption"/>
    <w:basedOn w:val="Normal"/>
    <w:next w:val="Normal"/>
    <w:unhideWhenUsed/>
    <w:qFormat/>
    <w:rsid w:val="0079746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SNormal0">
    <w:name w:val="IS Normal"/>
    <w:basedOn w:val="Normal"/>
    <w:rsid w:val="00687620"/>
    <w:pPr>
      <w:spacing w:after="140"/>
    </w:pPr>
    <w:rPr>
      <w:rFonts w:cs="Arial"/>
      <w:bCs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rsid w:val="000B775A"/>
    <w:rPr>
      <w:rFonts w:ascii="Arial" w:eastAsia="Arial Unicode MS" w:hAnsi="Arial" w:cs="Arial"/>
      <w:i/>
      <w:snapToGrid w:val="0"/>
      <w:color w:val="0000FF"/>
      <w:sz w:val="22"/>
      <w:lang w:eastAsia="en-US"/>
    </w:rPr>
  </w:style>
  <w:style w:type="paragraph" w:customStyle="1" w:styleId="ISL2BodyText">
    <w:name w:val="IS L2 Body Text"/>
    <w:basedOn w:val="Normal"/>
    <w:link w:val="ISL2BodyTextChar"/>
    <w:qFormat/>
    <w:rsid w:val="000B775A"/>
    <w:pPr>
      <w:jc w:val="both"/>
    </w:pPr>
  </w:style>
  <w:style w:type="character" w:customStyle="1" w:styleId="ISL2BodyTextChar">
    <w:name w:val="IS L2 Body Text Char"/>
    <w:basedOn w:val="DefaultParagraphFont"/>
    <w:link w:val="ISL2BodyText"/>
    <w:rsid w:val="000B775A"/>
    <w:rPr>
      <w:rFonts w:ascii="Arial" w:hAnsi="Arial"/>
      <w:szCs w:val="24"/>
      <w:lang w:eastAsia="en-US"/>
    </w:rPr>
  </w:style>
  <w:style w:type="paragraph" w:customStyle="1" w:styleId="ISHeading4">
    <w:name w:val="IS_Heading4"/>
    <w:basedOn w:val="Heading4"/>
    <w:rsid w:val="000B775A"/>
    <w:pPr>
      <w:widowControl w:val="0"/>
      <w:jc w:val="both"/>
    </w:pPr>
    <w:rPr>
      <w:snapToGrid w:val="0"/>
      <w:sz w:val="22"/>
    </w:rPr>
  </w:style>
  <w:style w:type="paragraph" w:customStyle="1" w:styleId="ISL2CPlainBullet">
    <w:name w:val="IS L2C Plain Bullet"/>
    <w:basedOn w:val="ISL1CPlainbullet"/>
    <w:link w:val="ISL2CPlainBulletChar"/>
    <w:rsid w:val="000B775A"/>
    <w:pPr>
      <w:widowControl w:val="0"/>
      <w:tabs>
        <w:tab w:val="left" w:pos="1151"/>
        <w:tab w:val="left" w:pos="1622"/>
      </w:tabs>
      <w:ind w:left="1872" w:hanging="720"/>
      <w:jc w:val="both"/>
    </w:pPr>
    <w:rPr>
      <w:snapToGrid w:val="0"/>
      <w:color w:val="000000"/>
    </w:rPr>
  </w:style>
  <w:style w:type="paragraph" w:customStyle="1" w:styleId="ISL3Txt">
    <w:name w:val="IS L3 Txt"/>
    <w:basedOn w:val="ISL1Txt"/>
    <w:rsid w:val="000B775A"/>
    <w:pPr>
      <w:widowControl w:val="0"/>
      <w:ind w:left="709"/>
      <w:jc w:val="both"/>
    </w:pPr>
    <w:rPr>
      <w:snapToGrid w:val="0"/>
      <w:color w:val="000000"/>
    </w:rPr>
  </w:style>
  <w:style w:type="paragraph" w:customStyle="1" w:styleId="ISL3CPlainBullet">
    <w:name w:val="IS L3C Plain Bullet"/>
    <w:basedOn w:val="ISL2CPlainBullet"/>
    <w:rsid w:val="000B775A"/>
    <w:pPr>
      <w:tabs>
        <w:tab w:val="left" w:pos="1979"/>
        <w:tab w:val="left" w:pos="2835"/>
      </w:tabs>
      <w:ind w:left="2671" w:hanging="1049"/>
    </w:pPr>
  </w:style>
  <w:style w:type="paragraph" w:customStyle="1" w:styleId="ISAppendix1">
    <w:name w:val="IS Appendix1"/>
    <w:basedOn w:val="ISL1Hdr"/>
    <w:next w:val="ISL1Txt"/>
    <w:rsid w:val="000B775A"/>
    <w:pPr>
      <w:widowControl w:val="0"/>
      <w:numPr>
        <w:numId w:val="0"/>
      </w:numPr>
      <w:spacing w:before="240" w:line="280" w:lineRule="atLeast"/>
      <w:jc w:val="both"/>
    </w:pPr>
    <w:rPr>
      <w:snapToGrid w:val="0"/>
    </w:rPr>
  </w:style>
  <w:style w:type="paragraph" w:customStyle="1" w:styleId="ISAppendix2">
    <w:name w:val="IS Appendix2"/>
    <w:basedOn w:val="ISL2Hdr"/>
    <w:next w:val="ISL2Txt"/>
    <w:rsid w:val="000B775A"/>
    <w:pPr>
      <w:widowControl w:val="0"/>
      <w:spacing w:before="240" w:line="280" w:lineRule="atLeast"/>
    </w:pPr>
    <w:rPr>
      <w:snapToGrid w:val="0"/>
    </w:rPr>
  </w:style>
  <w:style w:type="paragraph" w:customStyle="1" w:styleId="bullet1">
    <w:name w:val="bullet 1"/>
    <w:basedOn w:val="BodyText"/>
    <w:rsid w:val="00BF12F8"/>
    <w:pPr>
      <w:widowControl w:val="0"/>
      <w:numPr>
        <w:numId w:val="13"/>
      </w:numPr>
      <w:spacing w:before="120" w:after="0"/>
      <w:jc w:val="both"/>
    </w:pPr>
    <w:rPr>
      <w:snapToGrid w:val="0"/>
      <w:color w:val="000000"/>
    </w:rPr>
  </w:style>
  <w:style w:type="paragraph" w:customStyle="1" w:styleId="cl">
    <w:name w:val="cl"/>
    <w:basedOn w:val="Normal"/>
    <w:rsid w:val="00BF12F8"/>
    <w:pPr>
      <w:widowControl w:val="0"/>
      <w:numPr>
        <w:numId w:val="14"/>
      </w:numPr>
      <w:tabs>
        <w:tab w:val="clear" w:pos="360"/>
        <w:tab w:val="num" w:pos="688"/>
      </w:tabs>
      <w:spacing w:before="60" w:after="60"/>
      <w:ind w:left="3192" w:hanging="357"/>
      <w:jc w:val="both"/>
    </w:pPr>
    <w:rPr>
      <w:rFonts w:cs="Arial"/>
      <w:snapToGrid w:val="0"/>
      <w:color w:val="000000"/>
      <w:szCs w:val="20"/>
    </w:rPr>
  </w:style>
  <w:style w:type="paragraph" w:customStyle="1" w:styleId="bullet2">
    <w:name w:val="bullet 2"/>
    <w:basedOn w:val="Normal"/>
    <w:rsid w:val="00BF12F8"/>
    <w:pPr>
      <w:widowControl w:val="0"/>
      <w:numPr>
        <w:numId w:val="15"/>
      </w:numPr>
      <w:spacing w:after="120"/>
      <w:jc w:val="both"/>
    </w:pPr>
    <w:rPr>
      <w:rFonts w:cs="Arial"/>
      <w:snapToGrid w:val="0"/>
      <w:color w:val="000000"/>
      <w:szCs w:val="20"/>
    </w:rPr>
  </w:style>
  <w:style w:type="paragraph" w:customStyle="1" w:styleId="ABCHeading1">
    <w:name w:val="ABC Heading 1"/>
    <w:basedOn w:val="ISL1Hdr"/>
    <w:next w:val="Normal"/>
    <w:autoRedefine/>
    <w:rsid w:val="00BF12F8"/>
    <w:pPr>
      <w:pageBreakBefore/>
      <w:widowControl w:val="0"/>
      <w:numPr>
        <w:numId w:val="21"/>
      </w:numPr>
      <w:spacing w:before="60" w:after="140" w:line="280" w:lineRule="atLeast"/>
      <w:ind w:right="113"/>
      <w:jc w:val="both"/>
    </w:pPr>
    <w:rPr>
      <w:b/>
      <w:bCs w:val="0"/>
      <w:snapToGrid w:val="0"/>
      <w:color w:val="008080"/>
      <w:szCs w:val="28"/>
    </w:rPr>
  </w:style>
  <w:style w:type="paragraph" w:customStyle="1" w:styleId="ABCHeading3">
    <w:name w:val="ABC Heading 3"/>
    <w:basedOn w:val="ISL3Hdr"/>
    <w:next w:val="Normal"/>
    <w:autoRedefine/>
    <w:rsid w:val="00BF12F8"/>
    <w:pPr>
      <w:keepNext w:val="0"/>
      <w:widowControl w:val="0"/>
      <w:numPr>
        <w:ilvl w:val="1"/>
        <w:numId w:val="21"/>
      </w:numPr>
      <w:spacing w:line="280" w:lineRule="atLeast"/>
    </w:pPr>
    <w:rPr>
      <w:snapToGrid w:val="0"/>
      <w:sz w:val="24"/>
      <w:szCs w:val="24"/>
    </w:rPr>
  </w:style>
  <w:style w:type="paragraph" w:customStyle="1" w:styleId="ABCHeading5">
    <w:name w:val="ABC Heading 5"/>
    <w:basedOn w:val="ABCHeading1"/>
    <w:next w:val="ABCNormalIndent"/>
    <w:rsid w:val="00BF12F8"/>
    <w:pPr>
      <w:pageBreakBefore w:val="0"/>
      <w:numPr>
        <w:ilvl w:val="2"/>
      </w:numPr>
      <w:outlineLvl w:val="2"/>
    </w:pPr>
    <w:rPr>
      <w:sz w:val="20"/>
      <w:szCs w:val="20"/>
    </w:rPr>
  </w:style>
  <w:style w:type="paragraph" w:customStyle="1" w:styleId="ABCNormalIndent">
    <w:name w:val="ABC Normal Indent"/>
    <w:basedOn w:val="Normal"/>
    <w:rsid w:val="000B775A"/>
    <w:pPr>
      <w:widowControl w:val="0"/>
      <w:spacing w:before="60" w:after="140"/>
      <w:ind w:left="357" w:right="112"/>
      <w:jc w:val="both"/>
    </w:pPr>
    <w:rPr>
      <w:rFonts w:cs="Arial"/>
      <w:snapToGrid w:val="0"/>
      <w:color w:val="000000"/>
      <w:sz w:val="16"/>
      <w:szCs w:val="16"/>
    </w:rPr>
  </w:style>
  <w:style w:type="paragraph" w:customStyle="1" w:styleId="ABCHeading7">
    <w:name w:val="ABC Heading 7"/>
    <w:basedOn w:val="ABCHeading1"/>
    <w:next w:val="ABCNormalIndent"/>
    <w:rsid w:val="00BF12F8"/>
    <w:pPr>
      <w:pageBreakBefore w:val="0"/>
      <w:numPr>
        <w:ilvl w:val="3"/>
      </w:numPr>
      <w:spacing w:before="120"/>
      <w:outlineLvl w:val="3"/>
    </w:pPr>
    <w:rPr>
      <w:b w:val="0"/>
      <w:bCs/>
      <w:i/>
      <w:iCs/>
      <w:sz w:val="18"/>
      <w:szCs w:val="18"/>
    </w:rPr>
  </w:style>
  <w:style w:type="paragraph" w:customStyle="1" w:styleId="ABCBullet1stindent">
    <w:name w:val="ABC Bullet 1st indent"/>
    <w:basedOn w:val="ABCNormal"/>
    <w:rsid w:val="00BF12F8"/>
    <w:pPr>
      <w:widowControl w:val="0"/>
      <w:numPr>
        <w:numId w:val="16"/>
      </w:numPr>
      <w:spacing w:before="60"/>
      <w:ind w:right="112"/>
      <w:jc w:val="both"/>
    </w:pPr>
    <w:rPr>
      <w:snapToGrid w:val="0"/>
      <w:color w:val="000000"/>
      <w:sz w:val="16"/>
      <w:szCs w:val="16"/>
      <w:lang w:eastAsia="en-US"/>
    </w:rPr>
  </w:style>
  <w:style w:type="paragraph" w:customStyle="1" w:styleId="ABCBullet2ndindent">
    <w:name w:val="ABC Bullet 2nd indent"/>
    <w:basedOn w:val="ABCNormal"/>
    <w:rsid w:val="00BF12F8"/>
    <w:pPr>
      <w:widowControl w:val="0"/>
      <w:numPr>
        <w:numId w:val="17"/>
      </w:numPr>
      <w:spacing w:before="60"/>
      <w:ind w:right="112"/>
      <w:jc w:val="both"/>
    </w:pPr>
    <w:rPr>
      <w:snapToGrid w:val="0"/>
      <w:color w:val="000000"/>
      <w:sz w:val="16"/>
      <w:szCs w:val="16"/>
      <w:lang w:eastAsia="en-US"/>
    </w:rPr>
  </w:style>
  <w:style w:type="paragraph" w:customStyle="1" w:styleId="bullet">
    <w:name w:val="bullet"/>
    <w:basedOn w:val="Normal"/>
    <w:rsid w:val="00BF12F8"/>
    <w:pPr>
      <w:widowControl w:val="0"/>
      <w:numPr>
        <w:numId w:val="18"/>
      </w:numPr>
      <w:spacing w:after="120"/>
      <w:jc w:val="both"/>
    </w:pPr>
    <w:rPr>
      <w:rFonts w:cs="Arial"/>
      <w:snapToGrid w:val="0"/>
      <w:color w:val="000000"/>
      <w:szCs w:val="20"/>
    </w:rPr>
  </w:style>
  <w:style w:type="paragraph" w:customStyle="1" w:styleId="ABC-HelpHeader">
    <w:name w:val="ABC - Help Header"/>
    <w:basedOn w:val="ABCBullet1stindent"/>
    <w:autoRedefine/>
    <w:rsid w:val="000B775A"/>
    <w:pPr>
      <w:keepNext/>
      <w:keepLines/>
      <w:numPr>
        <w:numId w:val="0"/>
      </w:numPr>
      <w:pBdr>
        <w:top w:val="single" w:sz="4" w:space="1" w:color="0000FF"/>
        <w:bottom w:val="single" w:sz="4" w:space="1" w:color="0000FF"/>
      </w:pBdr>
      <w:spacing w:before="0"/>
      <w:ind w:right="0"/>
    </w:pPr>
    <w:rPr>
      <w:rFonts w:cs="Times New Roman"/>
      <w:i/>
      <w:vanish/>
      <w:color w:val="FF0000"/>
      <w:sz w:val="18"/>
      <w:szCs w:val="18"/>
    </w:rPr>
  </w:style>
  <w:style w:type="paragraph" w:customStyle="1" w:styleId="ABC-HelpBullet">
    <w:name w:val="ABC - Help Bullet"/>
    <w:basedOn w:val="ABC-HelpHeader"/>
    <w:rsid w:val="00BF12F8"/>
    <w:pPr>
      <w:numPr>
        <w:numId w:val="19"/>
      </w:numPr>
      <w:spacing w:after="120"/>
      <w:ind w:left="0" w:firstLine="0"/>
    </w:pPr>
  </w:style>
  <w:style w:type="paragraph" w:customStyle="1" w:styleId="HeadingA">
    <w:name w:val="Heading A"/>
    <w:basedOn w:val="Heading1"/>
    <w:rsid w:val="000B775A"/>
    <w:pPr>
      <w:keepLines/>
      <w:pageBreakBefore/>
      <w:widowControl w:val="0"/>
      <w:pBdr>
        <w:top w:val="single" w:sz="12" w:space="1" w:color="auto"/>
      </w:pBdr>
      <w:tabs>
        <w:tab w:val="num" w:pos="432"/>
      </w:tabs>
      <w:spacing w:before="142" w:after="113"/>
      <w:ind w:left="432" w:hanging="432"/>
      <w:jc w:val="both"/>
      <w:outlineLvl w:val="9"/>
    </w:pPr>
    <w:rPr>
      <w:snapToGrid w:val="0"/>
      <w:color w:val="000000"/>
      <w:kern w:val="28"/>
      <w:sz w:val="36"/>
      <w:szCs w:val="36"/>
    </w:rPr>
  </w:style>
  <w:style w:type="paragraph" w:customStyle="1" w:styleId="HeadingB">
    <w:name w:val="Heading B"/>
    <w:basedOn w:val="Heading2"/>
    <w:rsid w:val="000B775A"/>
    <w:pPr>
      <w:widowControl w:val="0"/>
      <w:pBdr>
        <w:top w:val="single" w:sz="6" w:space="1" w:color="auto"/>
      </w:pBdr>
      <w:tabs>
        <w:tab w:val="num" w:pos="432"/>
      </w:tabs>
      <w:spacing w:before="425" w:after="113"/>
      <w:ind w:left="432" w:hanging="432"/>
      <w:jc w:val="both"/>
      <w:outlineLvl w:val="9"/>
    </w:pPr>
    <w:rPr>
      <w:i w:val="0"/>
      <w:iCs w:val="0"/>
      <w:snapToGrid w:val="0"/>
      <w:color w:val="000000"/>
      <w:sz w:val="32"/>
      <w:szCs w:val="32"/>
    </w:rPr>
  </w:style>
  <w:style w:type="paragraph" w:customStyle="1" w:styleId="TableText">
    <w:name w:val="Table Text"/>
    <w:basedOn w:val="BodyText"/>
    <w:rsid w:val="000B775A"/>
    <w:pPr>
      <w:widowControl w:val="0"/>
      <w:spacing w:after="0"/>
      <w:ind w:left="28" w:right="28"/>
      <w:jc w:val="both"/>
    </w:pPr>
    <w:rPr>
      <w:snapToGrid w:val="0"/>
      <w:color w:val="000000"/>
    </w:rPr>
  </w:style>
  <w:style w:type="paragraph" w:customStyle="1" w:styleId="ABCNumberedBullet">
    <w:name w:val="ABC Numbered Bullet"/>
    <w:basedOn w:val="ABCNormal"/>
    <w:rsid w:val="00BF12F8"/>
    <w:pPr>
      <w:widowControl w:val="0"/>
      <w:numPr>
        <w:numId w:val="20"/>
      </w:numPr>
      <w:tabs>
        <w:tab w:val="left" w:pos="1077"/>
        <w:tab w:val="left" w:pos="1440"/>
      </w:tabs>
      <w:jc w:val="both"/>
    </w:pPr>
    <w:rPr>
      <w:rFonts w:cs="Times New Roman"/>
      <w:color w:val="000000"/>
      <w:lang w:eastAsia="en-US"/>
    </w:rPr>
  </w:style>
  <w:style w:type="paragraph" w:customStyle="1" w:styleId="ABCHeading2">
    <w:name w:val="ABC Heading 2"/>
    <w:basedOn w:val="ISL2Hdr"/>
    <w:next w:val="ABCNormal"/>
    <w:autoRedefine/>
    <w:rsid w:val="000B775A"/>
    <w:pPr>
      <w:keepLines/>
      <w:widowControl w:val="0"/>
      <w:spacing w:before="0" w:line="280" w:lineRule="atLeast"/>
      <w:ind w:right="-250"/>
      <w:outlineLvl w:val="0"/>
    </w:pPr>
    <w:rPr>
      <w:b/>
      <w:snapToGrid w:val="0"/>
      <w:color w:val="008080"/>
    </w:rPr>
  </w:style>
  <w:style w:type="paragraph" w:customStyle="1" w:styleId="ABCHeading4">
    <w:name w:val="ABC Heading 4"/>
    <w:basedOn w:val="Normal"/>
    <w:next w:val="ABCNormalIndent"/>
    <w:autoRedefine/>
    <w:rsid w:val="00BF12F8"/>
    <w:pPr>
      <w:widowControl w:val="0"/>
      <w:numPr>
        <w:numId w:val="23"/>
      </w:numPr>
      <w:spacing w:before="240" w:after="140"/>
      <w:ind w:left="714" w:hanging="357"/>
      <w:jc w:val="both"/>
      <w:outlineLvl w:val="1"/>
    </w:pPr>
    <w:rPr>
      <w:i/>
      <w:snapToGrid w:val="0"/>
      <w:color w:val="333399"/>
      <w:szCs w:val="20"/>
    </w:rPr>
  </w:style>
  <w:style w:type="paragraph" w:customStyle="1" w:styleId="ISL5Hdr">
    <w:name w:val="IS L5 Hdr"/>
    <w:basedOn w:val="Normal"/>
    <w:rsid w:val="00BF12F8"/>
    <w:pPr>
      <w:widowControl w:val="0"/>
      <w:spacing w:before="240" w:after="120" w:line="280" w:lineRule="atLeast"/>
      <w:ind w:left="1287" w:hanging="360"/>
      <w:jc w:val="both"/>
      <w:outlineLvl w:val="3"/>
    </w:pPr>
    <w:rPr>
      <w:snapToGrid w:val="0"/>
      <w:color w:val="333399"/>
      <w:szCs w:val="20"/>
    </w:rPr>
  </w:style>
  <w:style w:type="paragraph" w:customStyle="1" w:styleId="ABCHeading6">
    <w:name w:val="ABC Heading 6"/>
    <w:basedOn w:val="ISL5Hdr"/>
    <w:next w:val="ABCNormalIndent"/>
    <w:autoRedefine/>
    <w:rsid w:val="00BF12F8"/>
    <w:pPr>
      <w:tabs>
        <w:tab w:val="num" w:pos="1701"/>
      </w:tabs>
      <w:spacing w:after="140" w:line="240" w:lineRule="auto"/>
      <w:ind w:left="357" w:right="-249" w:firstLine="0"/>
    </w:pPr>
    <w:rPr>
      <w:rFonts w:cs="Arial"/>
      <w:bCs/>
      <w:sz w:val="18"/>
      <w:szCs w:val="18"/>
      <w:lang w:val="en-US"/>
    </w:rPr>
  </w:style>
  <w:style w:type="character" w:customStyle="1" w:styleId="ISL4BodyTextChar">
    <w:name w:val="IS L4 Body Text Char"/>
    <w:basedOn w:val="ISL2BodyTextChar"/>
    <w:link w:val="ISL4BodyText"/>
    <w:rsid w:val="00A75324"/>
    <w:rPr>
      <w:rFonts w:ascii="Arial" w:hAnsi="Arial"/>
      <w:szCs w:val="24"/>
      <w:lang w:eastAsia="en-US"/>
    </w:rPr>
  </w:style>
  <w:style w:type="paragraph" w:customStyle="1" w:styleId="StyleISL2CPlainBulletLeft075Hanging028">
    <w:name w:val="Style IS L2C Plain Bullet + Left:  0.75&quot; Hanging:  0.28&quot;"/>
    <w:basedOn w:val="ISL2CPlainBullet"/>
    <w:rsid w:val="000B775A"/>
    <w:pPr>
      <w:tabs>
        <w:tab w:val="clear" w:pos="1151"/>
        <w:tab w:val="clear" w:pos="1622"/>
        <w:tab w:val="num" w:pos="1209"/>
      </w:tabs>
      <w:spacing w:after="20"/>
      <w:ind w:left="1080" w:firstLine="0"/>
    </w:pPr>
    <w:rPr>
      <w:rFonts w:eastAsia="Arial Unicode MS" w:cs="Arial"/>
    </w:rPr>
  </w:style>
  <w:style w:type="character" w:customStyle="1" w:styleId="BodyText2Char">
    <w:name w:val="Body Text 2 Char"/>
    <w:basedOn w:val="DefaultParagraphFont"/>
    <w:link w:val="BodyText2"/>
    <w:semiHidden/>
    <w:rsid w:val="000B775A"/>
    <w:rPr>
      <w:rFonts w:ascii="Helv" w:hAnsi="Helv"/>
      <w:i/>
      <w:iCs/>
      <w:snapToGrid w:val="0"/>
      <w:color w:val="000000"/>
      <w:sz w:val="32"/>
      <w:lang w:eastAsia="en-US"/>
    </w:rPr>
  </w:style>
  <w:style w:type="paragraph" w:styleId="BodyText2">
    <w:name w:val="Body Text 2"/>
    <w:basedOn w:val="Normal"/>
    <w:link w:val="BodyText2Char"/>
    <w:semiHidden/>
    <w:rsid w:val="000B775A"/>
    <w:pPr>
      <w:widowControl w:val="0"/>
      <w:autoSpaceDE w:val="0"/>
      <w:autoSpaceDN w:val="0"/>
      <w:adjustRightInd w:val="0"/>
      <w:spacing w:line="240" w:lineRule="atLeast"/>
      <w:jc w:val="both"/>
    </w:pPr>
    <w:rPr>
      <w:rFonts w:ascii="Helv" w:hAnsi="Helv"/>
      <w:i/>
      <w:iCs/>
      <w:snapToGrid w:val="0"/>
      <w:color w:val="000000"/>
      <w:sz w:val="32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0B775A"/>
    <w:rPr>
      <w:rFonts w:ascii="Arial" w:hAnsi="Arial"/>
      <w:szCs w:val="24"/>
      <w:lang w:eastAsia="en-US"/>
    </w:rPr>
  </w:style>
  <w:style w:type="paragraph" w:customStyle="1" w:styleId="ABCTableText">
    <w:name w:val="ABC Table Text"/>
    <w:basedOn w:val="Normal"/>
    <w:rsid w:val="000B775A"/>
    <w:pPr>
      <w:widowControl w:val="0"/>
      <w:spacing w:before="20" w:after="20"/>
      <w:jc w:val="both"/>
    </w:pPr>
    <w:rPr>
      <w:rFonts w:cs="Arial"/>
      <w:snapToGrid w:val="0"/>
      <w:color w:val="000000"/>
      <w:sz w:val="22"/>
      <w:szCs w:val="20"/>
      <w:lang w:eastAsia="zh-CN"/>
    </w:rPr>
  </w:style>
  <w:style w:type="character" w:customStyle="1" w:styleId="BodyText3Char">
    <w:name w:val="Body Text 3 Char"/>
    <w:basedOn w:val="DefaultParagraphFont"/>
    <w:link w:val="BodyText3"/>
    <w:semiHidden/>
    <w:rsid w:val="000B775A"/>
    <w:rPr>
      <w:rFonts w:ascii="Arial" w:eastAsia="Arial Unicode MS" w:hAnsi="Arial" w:cs="Arial"/>
      <w:b/>
      <w:bCs/>
      <w:snapToGrid w:val="0"/>
      <w:color w:val="000000"/>
      <w:lang w:eastAsia="en-US"/>
    </w:rPr>
  </w:style>
  <w:style w:type="paragraph" w:styleId="BodyText3">
    <w:name w:val="Body Text 3"/>
    <w:basedOn w:val="Normal"/>
    <w:link w:val="BodyText3Char"/>
    <w:semiHidden/>
    <w:rsid w:val="000B775A"/>
    <w:pPr>
      <w:widowControl w:val="0"/>
      <w:spacing w:before="20" w:after="20"/>
      <w:jc w:val="both"/>
    </w:pPr>
    <w:rPr>
      <w:rFonts w:eastAsia="Arial Unicode MS" w:cs="Arial"/>
      <w:b/>
      <w:bCs/>
      <w:snapToGrid w:val="0"/>
      <w:color w:val="000000"/>
      <w:szCs w:val="20"/>
    </w:rPr>
  </w:style>
  <w:style w:type="character" w:customStyle="1" w:styleId="BodyText3Char1">
    <w:name w:val="Body Text 3 Char1"/>
    <w:basedOn w:val="DefaultParagraphFont"/>
    <w:uiPriority w:val="99"/>
    <w:semiHidden/>
    <w:rsid w:val="000B775A"/>
    <w:rPr>
      <w:rFonts w:ascii="Arial" w:hAnsi="Arial"/>
      <w:sz w:val="16"/>
      <w:szCs w:val="16"/>
      <w:lang w:eastAsia="en-US"/>
    </w:rPr>
  </w:style>
  <w:style w:type="paragraph" w:customStyle="1" w:styleId="TillScreen">
    <w:name w:val="Till Screen"/>
    <w:basedOn w:val="ISTable"/>
    <w:rsid w:val="000B775A"/>
    <w:pPr>
      <w:widowControl w:val="0"/>
      <w:spacing w:before="120" w:after="60"/>
      <w:ind w:left="567" w:hanging="567"/>
      <w:jc w:val="both"/>
    </w:pPr>
    <w:rPr>
      <w:noProof/>
      <w:snapToGrid w:val="0"/>
      <w:color w:val="000000"/>
    </w:rPr>
  </w:style>
  <w:style w:type="paragraph" w:customStyle="1" w:styleId="b">
    <w:name w:val="b"/>
    <w:basedOn w:val="Normal"/>
    <w:rsid w:val="00BF12F8"/>
    <w:pPr>
      <w:widowControl w:val="0"/>
      <w:numPr>
        <w:ilvl w:val="1"/>
        <w:numId w:val="22"/>
      </w:numPr>
      <w:tabs>
        <w:tab w:val="clear" w:pos="2149"/>
      </w:tabs>
      <w:spacing w:before="100" w:beforeAutospacing="1" w:after="100" w:afterAutospacing="1"/>
      <w:ind w:left="0" w:firstLine="0"/>
      <w:jc w:val="both"/>
    </w:pPr>
    <w:rPr>
      <w:rFonts w:ascii="Courier New" w:eastAsia="Arial Unicode MS" w:hAnsi="Courier New" w:cs="Courier New"/>
      <w:b/>
      <w:bCs/>
      <w:snapToGrid w:val="0"/>
      <w:color w:val="FF0000"/>
      <w:sz w:val="22"/>
    </w:rPr>
  </w:style>
  <w:style w:type="paragraph" w:customStyle="1" w:styleId="e">
    <w:name w:val="e"/>
    <w:basedOn w:val="Normal"/>
    <w:rsid w:val="000B775A"/>
    <w:pPr>
      <w:widowControl w:val="0"/>
      <w:spacing w:before="100" w:beforeAutospacing="1" w:after="100" w:afterAutospacing="1"/>
      <w:ind w:left="240" w:right="240" w:hanging="240"/>
      <w:jc w:val="both"/>
    </w:pPr>
    <w:rPr>
      <w:rFonts w:ascii="Arial Unicode MS" w:eastAsia="Arial Unicode MS" w:hAnsi="Arial Unicode MS" w:cs="Arial Unicode MS"/>
      <w:snapToGrid w:val="0"/>
      <w:color w:val="000000"/>
      <w:sz w:val="22"/>
    </w:rPr>
  </w:style>
  <w:style w:type="paragraph" w:customStyle="1" w:styleId="k">
    <w:name w:val="k"/>
    <w:basedOn w:val="Normal"/>
    <w:rsid w:val="000B775A"/>
    <w:pPr>
      <w:widowControl w:val="0"/>
      <w:spacing w:before="100" w:beforeAutospacing="1" w:after="100" w:afterAutospacing="1"/>
      <w:ind w:left="240" w:right="240" w:hanging="240"/>
      <w:jc w:val="both"/>
    </w:pPr>
    <w:rPr>
      <w:rFonts w:ascii="Arial Unicode MS" w:eastAsia="Arial Unicode MS" w:hAnsi="Arial Unicode MS" w:cs="Arial Unicode MS"/>
      <w:snapToGrid w:val="0"/>
      <w:color w:val="000000"/>
      <w:sz w:val="22"/>
    </w:rPr>
  </w:style>
  <w:style w:type="paragraph" w:customStyle="1" w:styleId="t">
    <w:name w:val="t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napToGrid w:val="0"/>
      <w:color w:val="990000"/>
      <w:sz w:val="22"/>
    </w:rPr>
  </w:style>
  <w:style w:type="paragraph" w:customStyle="1" w:styleId="xt">
    <w:name w:val="xt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napToGrid w:val="0"/>
      <w:color w:val="990099"/>
      <w:sz w:val="22"/>
    </w:rPr>
  </w:style>
  <w:style w:type="paragraph" w:customStyle="1" w:styleId="ns">
    <w:name w:val="ns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napToGrid w:val="0"/>
      <w:color w:val="FF0000"/>
      <w:sz w:val="22"/>
    </w:rPr>
  </w:style>
  <w:style w:type="paragraph" w:customStyle="1" w:styleId="dt">
    <w:name w:val="dt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napToGrid w:val="0"/>
      <w:color w:val="008000"/>
      <w:sz w:val="22"/>
    </w:rPr>
  </w:style>
  <w:style w:type="paragraph" w:customStyle="1" w:styleId="m">
    <w:name w:val="m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napToGrid w:val="0"/>
      <w:color w:val="0000FF"/>
      <w:sz w:val="22"/>
    </w:rPr>
  </w:style>
  <w:style w:type="paragraph" w:customStyle="1" w:styleId="tx">
    <w:name w:val="tx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b/>
      <w:bCs/>
      <w:snapToGrid w:val="0"/>
      <w:color w:val="000000"/>
      <w:sz w:val="22"/>
    </w:rPr>
  </w:style>
  <w:style w:type="paragraph" w:customStyle="1" w:styleId="db">
    <w:name w:val="db"/>
    <w:basedOn w:val="Normal"/>
    <w:rsid w:val="000B775A"/>
    <w:pPr>
      <w:widowControl w:val="0"/>
      <w:pBdr>
        <w:left w:val="single" w:sz="6" w:space="4" w:color="CCCCCC"/>
      </w:pBdr>
      <w:ind w:left="240"/>
      <w:jc w:val="both"/>
    </w:pPr>
    <w:rPr>
      <w:rFonts w:ascii="Courier" w:eastAsia="Arial Unicode MS" w:hAnsi="Courier" w:cs="Arial Unicode MS"/>
      <w:snapToGrid w:val="0"/>
      <w:color w:val="000000"/>
      <w:sz w:val="22"/>
    </w:rPr>
  </w:style>
  <w:style w:type="paragraph" w:customStyle="1" w:styleId="di">
    <w:name w:val="di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Courier" w:eastAsia="Arial Unicode MS" w:hAnsi="Courier" w:cs="Arial Unicode MS"/>
      <w:snapToGrid w:val="0"/>
      <w:color w:val="000000"/>
      <w:sz w:val="22"/>
    </w:rPr>
  </w:style>
  <w:style w:type="paragraph" w:customStyle="1" w:styleId="d">
    <w:name w:val="d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napToGrid w:val="0"/>
      <w:color w:val="0000FF"/>
      <w:sz w:val="22"/>
    </w:rPr>
  </w:style>
  <w:style w:type="paragraph" w:customStyle="1" w:styleId="pi">
    <w:name w:val="pi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napToGrid w:val="0"/>
      <w:color w:val="0000FF"/>
      <w:sz w:val="22"/>
    </w:rPr>
  </w:style>
  <w:style w:type="paragraph" w:customStyle="1" w:styleId="cb">
    <w:name w:val="cb"/>
    <w:basedOn w:val="Normal"/>
    <w:rsid w:val="000B775A"/>
    <w:pPr>
      <w:widowControl w:val="0"/>
      <w:ind w:left="240"/>
      <w:jc w:val="both"/>
    </w:pPr>
    <w:rPr>
      <w:rFonts w:ascii="Courier" w:eastAsia="Arial Unicode MS" w:hAnsi="Courier" w:cs="Arial Unicode MS"/>
      <w:snapToGrid w:val="0"/>
      <w:color w:val="888888"/>
      <w:sz w:val="22"/>
    </w:rPr>
  </w:style>
  <w:style w:type="paragraph" w:customStyle="1" w:styleId="ci">
    <w:name w:val="ci"/>
    <w:basedOn w:val="Normal"/>
    <w:rsid w:val="000B775A"/>
    <w:pPr>
      <w:widowControl w:val="0"/>
      <w:spacing w:before="100" w:beforeAutospacing="1" w:after="100" w:afterAutospacing="1"/>
      <w:jc w:val="both"/>
    </w:pPr>
    <w:rPr>
      <w:rFonts w:ascii="Courier" w:eastAsia="Arial Unicode MS" w:hAnsi="Courier" w:cs="Arial Unicode MS"/>
      <w:snapToGrid w:val="0"/>
      <w:color w:val="888888"/>
      <w:sz w:val="22"/>
    </w:rPr>
  </w:style>
  <w:style w:type="character" w:customStyle="1" w:styleId="m1">
    <w:name w:val="m1"/>
    <w:basedOn w:val="DefaultParagraphFont"/>
    <w:rsid w:val="000B775A"/>
    <w:rPr>
      <w:color w:val="0000FF"/>
    </w:rPr>
  </w:style>
  <w:style w:type="character" w:customStyle="1" w:styleId="pi1">
    <w:name w:val="pi1"/>
    <w:basedOn w:val="DefaultParagraphFont"/>
    <w:rsid w:val="000B775A"/>
    <w:rPr>
      <w:color w:val="0000FF"/>
    </w:rPr>
  </w:style>
  <w:style w:type="character" w:customStyle="1" w:styleId="t1">
    <w:name w:val="t1"/>
    <w:basedOn w:val="DefaultParagraphFont"/>
    <w:rsid w:val="000B775A"/>
    <w:rPr>
      <w:color w:val="990000"/>
    </w:rPr>
  </w:style>
  <w:style w:type="character" w:customStyle="1" w:styleId="ci1">
    <w:name w:val="ci1"/>
    <w:basedOn w:val="DefaultParagraphFont"/>
    <w:rsid w:val="000B775A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DefaultParagraphFont"/>
    <w:rsid w:val="000B775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Example">
    <w:name w:val="Example"/>
    <w:basedOn w:val="ABCNormal"/>
    <w:rsid w:val="000B775A"/>
    <w:pPr>
      <w:keepLines/>
      <w:widowControl w:val="0"/>
      <w:spacing w:before="60"/>
      <w:ind w:right="113"/>
      <w:jc w:val="both"/>
    </w:pPr>
    <w:rPr>
      <w:rFonts w:ascii="Verdana" w:hAnsi="Verdana"/>
      <w:noProof/>
      <w:snapToGrid w:val="0"/>
      <w:color w:val="000000"/>
      <w:lang w:eastAsia="en-US"/>
    </w:rPr>
  </w:style>
  <w:style w:type="paragraph" w:customStyle="1" w:styleId="Sub-title">
    <w:name w:val="Sub-title"/>
    <w:basedOn w:val="Normal"/>
    <w:rsid w:val="000B775A"/>
    <w:pPr>
      <w:overflowPunct w:val="0"/>
      <w:autoSpaceDE w:val="0"/>
      <w:autoSpaceDN w:val="0"/>
      <w:adjustRightInd w:val="0"/>
      <w:spacing w:after="280"/>
      <w:jc w:val="center"/>
      <w:textAlignment w:val="baseline"/>
    </w:pPr>
    <w:rPr>
      <w:rFonts w:cs="Arial"/>
      <w:b/>
      <w:bCs/>
      <w:sz w:val="28"/>
      <w:szCs w:val="28"/>
      <w:lang w:val="en-US" w:eastAsia="zh-CN"/>
    </w:rPr>
  </w:style>
  <w:style w:type="paragraph" w:customStyle="1" w:styleId="ISL4Hdr">
    <w:name w:val="IS L4 Hdr"/>
    <w:basedOn w:val="ISL3Hdr"/>
    <w:autoRedefine/>
    <w:qFormat/>
    <w:rsid w:val="00FC0EF6"/>
    <w:pPr>
      <w:numPr>
        <w:ilvl w:val="3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61752A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61752A"/>
    <w:rPr>
      <w:rFonts w:ascii="Arial" w:hAnsi="Arial"/>
      <w:b/>
      <w:i/>
      <w:sz w:val="18"/>
      <w:lang w:eastAsia="en-US"/>
    </w:rPr>
  </w:style>
  <w:style w:type="paragraph" w:styleId="NoSpacing">
    <w:name w:val="No Spacing"/>
    <w:basedOn w:val="BodyText"/>
    <w:qFormat/>
    <w:rsid w:val="0061752A"/>
    <w:pPr>
      <w:spacing w:after="0" w:line="240" w:lineRule="atLeast"/>
    </w:pPr>
    <w:rPr>
      <w:szCs w:val="24"/>
    </w:rPr>
  </w:style>
  <w:style w:type="paragraph" w:customStyle="1" w:styleId="HelpTxt">
    <w:name w:val="Help Txt"/>
    <w:basedOn w:val="Normal"/>
    <w:next w:val="ISL2Txt"/>
    <w:uiPriority w:val="1"/>
    <w:qFormat/>
    <w:rsid w:val="0061752A"/>
    <w:pPr>
      <w:spacing w:line="240" w:lineRule="atLeast"/>
    </w:pPr>
    <w:rPr>
      <w:i/>
      <w:color w:val="0000FF"/>
      <w:szCs w:val="20"/>
    </w:rPr>
  </w:style>
  <w:style w:type="paragraph" w:styleId="NormalIndent">
    <w:name w:val="Normal Indent"/>
    <w:basedOn w:val="Normal"/>
    <w:semiHidden/>
    <w:rsid w:val="0061752A"/>
    <w:pPr>
      <w:spacing w:line="240" w:lineRule="atLeast"/>
    </w:pPr>
    <w:rPr>
      <w:rFonts w:ascii="Calibri" w:hAnsi="Calibri"/>
      <w:sz w:val="22"/>
      <w:szCs w:val="20"/>
      <w:lang w:val="en-US" w:eastAsia="en-GB"/>
    </w:rPr>
  </w:style>
  <w:style w:type="character" w:styleId="BookTitle">
    <w:name w:val="Book Title"/>
    <w:basedOn w:val="DefaultParagraphFont"/>
    <w:uiPriority w:val="33"/>
    <w:rsid w:val="0061752A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61752A"/>
    <w:pPr>
      <w:spacing w:line="240" w:lineRule="atLeast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52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52A"/>
    <w:pPr>
      <w:spacing w:line="240" w:lineRule="atLeast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52A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5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52A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1752A"/>
    <w:rPr>
      <w:vertAlign w:val="superscript"/>
    </w:rPr>
  </w:style>
  <w:style w:type="character" w:customStyle="1" w:styleId="ISL2CPlainBulletChar">
    <w:name w:val="IS L2C Plain Bullet Char"/>
    <w:basedOn w:val="DefaultParagraphFont"/>
    <w:link w:val="ISL2CPlainBullet"/>
    <w:rsid w:val="0061752A"/>
    <w:rPr>
      <w:rFonts w:ascii="Arial" w:hAnsi="Arial"/>
      <w:snapToGrid w:val="0"/>
      <w:color w:val="000000"/>
      <w:lang w:eastAsia="en-US"/>
    </w:rPr>
  </w:style>
  <w:style w:type="paragraph" w:styleId="Revision">
    <w:name w:val="Revision"/>
    <w:hidden/>
    <w:uiPriority w:val="99"/>
    <w:semiHidden/>
    <w:rsid w:val="0061752A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7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52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52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52A"/>
    <w:rPr>
      <w:rFonts w:ascii="Arial" w:hAnsi="Arial"/>
      <w:b/>
      <w:bCs/>
      <w:lang w:eastAsia="en-US"/>
    </w:rPr>
  </w:style>
  <w:style w:type="character" w:customStyle="1" w:styleId="ISL2TxtChar">
    <w:name w:val="IS L2 Txt Char"/>
    <w:basedOn w:val="DefaultParagraphFont"/>
    <w:link w:val="ISL2Txt"/>
    <w:rsid w:val="0006370B"/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858">
          <w:marLeft w:val="0"/>
          <w:marRight w:val="0"/>
          <w:marTop w:val="0"/>
          <w:marBottom w:val="0"/>
          <w:divBdr>
            <w:top w:val="single" w:sz="6" w:space="0" w:color="7EABCD"/>
            <w:left w:val="single" w:sz="6" w:space="0" w:color="7EABCD"/>
            <w:bottom w:val="single" w:sz="6" w:space="0" w:color="7EABCD"/>
            <w:right w:val="single" w:sz="6" w:space="0" w:color="7EABCD"/>
          </w:divBdr>
          <w:divsChild>
            <w:div w:id="1265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290D2"/>
                            <w:left w:val="single" w:sz="6" w:space="0" w:color="6290D2"/>
                            <w:bottom w:val="single" w:sz="6" w:space="0" w:color="6290D2"/>
                            <w:right w:val="single" w:sz="6" w:space="0" w:color="6290D2"/>
                          </w:divBdr>
                          <w:divsChild>
                            <w:div w:id="12217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117">
          <w:marLeft w:val="0"/>
          <w:marRight w:val="0"/>
          <w:marTop w:val="0"/>
          <w:marBottom w:val="0"/>
          <w:divBdr>
            <w:top w:val="single" w:sz="6" w:space="0" w:color="7EABCD"/>
            <w:left w:val="single" w:sz="6" w:space="0" w:color="7EABCD"/>
            <w:bottom w:val="single" w:sz="6" w:space="0" w:color="7EABCD"/>
            <w:right w:val="single" w:sz="6" w:space="0" w:color="7EABCD"/>
          </w:divBdr>
          <w:divsChild>
            <w:div w:id="40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2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290D2"/>
                            <w:left w:val="single" w:sz="6" w:space="0" w:color="6290D2"/>
                            <w:bottom w:val="single" w:sz="6" w:space="0" w:color="6290D2"/>
                            <w:right w:val="single" w:sz="6" w:space="0" w:color="6290D2"/>
                          </w:divBdr>
                          <w:divsChild>
                            <w:div w:id="18611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669">
          <w:marLeft w:val="0"/>
          <w:marRight w:val="0"/>
          <w:marTop w:val="0"/>
          <w:marBottom w:val="0"/>
          <w:divBdr>
            <w:top w:val="single" w:sz="6" w:space="0" w:color="7EABCD"/>
            <w:left w:val="single" w:sz="6" w:space="0" w:color="7EABCD"/>
            <w:bottom w:val="single" w:sz="6" w:space="0" w:color="7EABCD"/>
            <w:right w:val="single" w:sz="6" w:space="0" w:color="7EABCD"/>
          </w:divBdr>
          <w:divsChild>
            <w:div w:id="1453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290D2"/>
                            <w:left w:val="single" w:sz="6" w:space="0" w:color="6290D2"/>
                            <w:bottom w:val="single" w:sz="6" w:space="0" w:color="6290D2"/>
                            <w:right w:val="single" w:sz="6" w:space="0" w:color="6290D2"/>
                          </w:divBdr>
                          <w:divsChild>
                            <w:div w:id="16618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29F5D-A56B-4C36-909F-065D65E2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6639</TotalTime>
  <Pages>35</Pages>
  <Words>10875</Words>
  <Characters>61988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The Boots Company PLC</Company>
  <LinksUpToDate>false</LinksUpToDate>
  <CharactersWithSpaces>72718</CharactersWithSpaces>
  <SharedDoc>false</SharedDoc>
  <HLinks>
    <vt:vector size="282" baseType="variant">
      <vt:variant>
        <vt:i4>1048631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_Toc259182413</vt:lpwstr>
      </vt:variant>
      <vt:variant>
        <vt:i4>1048631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_Toc259182412</vt:lpwstr>
      </vt:variant>
      <vt:variant>
        <vt:i4>1048631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_Toc259182411</vt:lpwstr>
      </vt:variant>
      <vt:variant>
        <vt:i4>1048631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_Toc259182410</vt:lpwstr>
      </vt:variant>
      <vt:variant>
        <vt:i4>1114167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_Toc259182409</vt:lpwstr>
      </vt:variant>
      <vt:variant>
        <vt:i4>1114167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_Toc259182408</vt:lpwstr>
      </vt:variant>
      <vt:variant>
        <vt:i4>1114167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_Toc259182407</vt:lpwstr>
      </vt:variant>
      <vt:variant>
        <vt:i4>1114167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_Toc259182406</vt:lpwstr>
      </vt:variant>
      <vt:variant>
        <vt:i4>1114167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_Toc259182405</vt:lpwstr>
      </vt:variant>
      <vt:variant>
        <vt:i4>1114167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_Toc259182404</vt:lpwstr>
      </vt:variant>
      <vt:variant>
        <vt:i4>1114167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_Toc259182403</vt:lpwstr>
      </vt:variant>
      <vt:variant>
        <vt:i4>1114167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_Toc259182402</vt:lpwstr>
      </vt:variant>
      <vt:variant>
        <vt:i4>1114167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_Toc259182401</vt:lpwstr>
      </vt:variant>
      <vt:variant>
        <vt:i4>1114167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_Toc259182400</vt:lpwstr>
      </vt:variant>
      <vt:variant>
        <vt:i4>1572912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_Toc259182399</vt:lpwstr>
      </vt:variant>
      <vt:variant>
        <vt:i4>1572912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_Toc259182398</vt:lpwstr>
      </vt:variant>
      <vt:variant>
        <vt:i4>1572912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_Toc259182397</vt:lpwstr>
      </vt:variant>
      <vt:variant>
        <vt:i4>1572912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_Toc259182396</vt:lpwstr>
      </vt:variant>
      <vt:variant>
        <vt:i4>1572912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_Toc259182395</vt:lpwstr>
      </vt:variant>
      <vt:variant>
        <vt:i4>1572912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_Toc259182394</vt:lpwstr>
      </vt:variant>
      <vt:variant>
        <vt:i4>1572912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_Toc259182393</vt:lpwstr>
      </vt:variant>
      <vt:variant>
        <vt:i4>1572912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_Toc259182392</vt:lpwstr>
      </vt:variant>
      <vt:variant>
        <vt:i4>1572912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_Toc259182391</vt:lpwstr>
      </vt:variant>
      <vt:variant>
        <vt:i4>1572912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_Toc259182390</vt:lpwstr>
      </vt:variant>
      <vt:variant>
        <vt:i4>1638448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_Toc259182389</vt:lpwstr>
      </vt:variant>
      <vt:variant>
        <vt:i4>1638448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_Toc259182388</vt:lpwstr>
      </vt:variant>
      <vt:variant>
        <vt:i4>1638448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_Toc259182387</vt:lpwstr>
      </vt:variant>
      <vt:variant>
        <vt:i4>1638448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_Toc259182386</vt:lpwstr>
      </vt:variant>
      <vt:variant>
        <vt:i4>1638448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_Toc259182385</vt:lpwstr>
      </vt:variant>
      <vt:variant>
        <vt:i4>1638448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_Toc259182384</vt:lpwstr>
      </vt:variant>
      <vt:variant>
        <vt:i4>1638448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_Toc259182383</vt:lpwstr>
      </vt:variant>
      <vt:variant>
        <vt:i4>1638448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_Toc259182382</vt:lpwstr>
      </vt:variant>
      <vt:variant>
        <vt:i4>1638448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_Toc259182381</vt:lpwstr>
      </vt:variant>
      <vt:variant>
        <vt:i4>1638448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_Toc259182380</vt:lpwstr>
      </vt:variant>
      <vt:variant>
        <vt:i4>1441840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_Toc259182379</vt:lpwstr>
      </vt:variant>
      <vt:variant>
        <vt:i4>1441840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_Toc259182378</vt:lpwstr>
      </vt:variant>
      <vt:variant>
        <vt:i4>1441840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_Toc259182377</vt:lpwstr>
      </vt:variant>
      <vt:variant>
        <vt:i4>1441840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_Toc259182376</vt:lpwstr>
      </vt:variant>
      <vt:variant>
        <vt:i4>1441840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_Toc259182375</vt:lpwstr>
      </vt:variant>
      <vt:variant>
        <vt:i4>1441840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_Toc259182374</vt:lpwstr>
      </vt:variant>
      <vt:variant>
        <vt:i4>1441840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_Toc259182373</vt:lpwstr>
      </vt:variant>
      <vt:variant>
        <vt:i4>1441840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_Toc259182372</vt:lpwstr>
      </vt:variant>
      <vt:variant>
        <vt:i4>1441840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_Toc259182371</vt:lpwstr>
      </vt:variant>
      <vt:variant>
        <vt:i4>1441840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_Toc259182370</vt:lpwstr>
      </vt:variant>
      <vt:variant>
        <vt:i4>3276818</vt:i4>
      </vt:variant>
      <vt:variant>
        <vt:i4>2</vt:i4>
      </vt:variant>
      <vt:variant>
        <vt:i4>0</vt:i4>
      </vt:variant>
      <vt:variant>
        <vt:i4>5</vt:i4>
      </vt:variant>
      <vt:variant>
        <vt:lpwstr>mailto:David.Constable@Boots.co.uk</vt:lpwstr>
      </vt:variant>
      <vt:variant>
        <vt:lpwstr/>
      </vt:variant>
      <vt:variant>
        <vt:i4>7209071</vt:i4>
      </vt:variant>
      <vt:variant>
        <vt:i4>21067</vt:i4>
      </vt:variant>
      <vt:variant>
        <vt:i4>1025</vt:i4>
      </vt:variant>
      <vt:variant>
        <vt:i4>1</vt:i4>
      </vt:variant>
      <vt:variant>
        <vt:lpwstr>one</vt:lpwstr>
      </vt:variant>
      <vt:variant>
        <vt:lpwstr/>
      </vt:variant>
      <vt:variant>
        <vt:i4>3539070</vt:i4>
      </vt:variant>
      <vt:variant>
        <vt:i4>21070</vt:i4>
      </vt:variant>
      <vt:variant>
        <vt:i4>1026</vt:i4>
      </vt:variant>
      <vt:variant>
        <vt:i4>1</vt:i4>
      </vt:variant>
      <vt:variant>
        <vt:lpwstr>..\..\..\Visio Program and Data Diagrams\BootsIT.JPG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Mark Walker</dc:creator>
  <cp:lastModifiedBy>kiran.krishnan</cp:lastModifiedBy>
  <cp:revision>49</cp:revision>
  <cp:lastPrinted>2016-01-19T10:22:00Z</cp:lastPrinted>
  <dcterms:created xsi:type="dcterms:W3CDTF">2015-11-03T11:27:00Z</dcterms:created>
  <dcterms:modified xsi:type="dcterms:W3CDTF">2016-09-29T10:11:00Z</dcterms:modified>
</cp:coreProperties>
</file>